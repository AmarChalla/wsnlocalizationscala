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FEC" w:rsidRDefault="002C1FEC">
      <w:pPr>
        <w:rPr>
          <w:noProof/>
          <w:lang w:bidi="ar-SA"/>
        </w:rPr>
      </w:pPr>
      <w:r>
        <w:rPr>
          <w:noProof/>
          <w:lang w:val="nl-BE" w:bidi="ar-SA"/>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6842760" cy="7282815"/>
            <wp:effectExtent l="19050" t="0" r="0" b="0"/>
            <wp:wrapSquare wrapText="bothSides"/>
            <wp:docPr id="1" name="Picture 1" descr="C:\Documents and Settings\peter\Mijn documenten\SVN\portfolio\images\po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eter\Mijn documenten\SVN\portfolio\images\poster.jpg"/>
                    <pic:cNvPicPr>
                      <a:picLocks noChangeAspect="1" noChangeArrowheads="1"/>
                    </pic:cNvPicPr>
                  </pic:nvPicPr>
                  <pic:blipFill>
                    <a:blip r:embed="rId6"/>
                    <a:stretch>
                      <a:fillRect/>
                    </a:stretch>
                  </pic:blipFill>
                  <pic:spPr bwMode="auto">
                    <a:xfrm>
                      <a:off x="0" y="0"/>
                      <a:ext cx="6842760" cy="7282815"/>
                    </a:xfrm>
                    <a:prstGeom prst="rect">
                      <a:avLst/>
                    </a:prstGeom>
                    <a:noFill/>
                    <a:ln>
                      <a:noFill/>
                    </a:ln>
                  </pic:spPr>
                </pic:pic>
              </a:graphicData>
            </a:graphic>
          </wp:anchor>
        </w:drawing>
      </w:r>
    </w:p>
    <w:p w:rsidR="002C1FEC" w:rsidRDefault="002C1FEC"/>
    <w:p w:rsidR="002C1FEC" w:rsidRDefault="002C1FEC"/>
    <w:sdt>
      <w:sdtPr>
        <w:rPr>
          <w:b w:val="0"/>
          <w:bCs w:val="0"/>
          <w:caps w:val="0"/>
          <w:color w:val="auto"/>
          <w:spacing w:val="0"/>
          <w:sz w:val="20"/>
          <w:szCs w:val="20"/>
        </w:rPr>
        <w:id w:val="1137900657"/>
        <w:docPartObj>
          <w:docPartGallery w:val="Table of Contents"/>
          <w:docPartUnique/>
        </w:docPartObj>
      </w:sdtPr>
      <w:sdtContent>
        <w:p w:rsidR="002C1FEC" w:rsidRDefault="002C1FEC">
          <w:pPr>
            <w:pStyle w:val="Kopvaninhoudsopgave"/>
          </w:pPr>
          <w:r>
            <w:t>Contents</w:t>
          </w:r>
        </w:p>
        <w:p w:rsidR="00B25666" w:rsidRDefault="003362DC">
          <w:pPr>
            <w:pStyle w:val="Inhopg1"/>
            <w:tabs>
              <w:tab w:val="right" w:leader="dot" w:pos="9396"/>
            </w:tabs>
            <w:rPr>
              <w:noProof/>
              <w:sz w:val="22"/>
              <w:szCs w:val="22"/>
              <w:lang w:val="nl-BE" w:bidi="ar-SA"/>
            </w:rPr>
          </w:pPr>
          <w:r>
            <w:fldChar w:fldCharType="begin"/>
          </w:r>
          <w:r w:rsidR="002C1FEC">
            <w:instrText xml:space="preserve"> TOC \o "1-3" \h \z \u </w:instrText>
          </w:r>
          <w:r>
            <w:fldChar w:fldCharType="separate"/>
          </w:r>
          <w:hyperlink w:anchor="_Toc201086194" w:history="1">
            <w:r w:rsidR="00B25666" w:rsidRPr="00E140A9">
              <w:rPr>
                <w:rStyle w:val="Hyperlink"/>
                <w:noProof/>
              </w:rPr>
              <w:t>multihoposcilloscope</w:t>
            </w:r>
            <w:r w:rsidR="00B25666">
              <w:rPr>
                <w:noProof/>
                <w:webHidden/>
              </w:rPr>
              <w:tab/>
            </w:r>
            <w:r>
              <w:rPr>
                <w:noProof/>
                <w:webHidden/>
              </w:rPr>
              <w:fldChar w:fldCharType="begin"/>
            </w:r>
            <w:r w:rsidR="00B25666">
              <w:rPr>
                <w:noProof/>
                <w:webHidden/>
              </w:rPr>
              <w:instrText xml:space="preserve"> PAGEREF _Toc201086194 \h </w:instrText>
            </w:r>
            <w:r>
              <w:rPr>
                <w:noProof/>
                <w:webHidden/>
              </w:rPr>
            </w:r>
            <w:r>
              <w:rPr>
                <w:noProof/>
                <w:webHidden/>
              </w:rPr>
              <w:fldChar w:fldCharType="separate"/>
            </w:r>
            <w:r w:rsidR="00B25666">
              <w:rPr>
                <w:noProof/>
                <w:webHidden/>
              </w:rPr>
              <w:t>5</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195" w:history="1">
            <w:r w:rsidR="00B25666" w:rsidRPr="00E140A9">
              <w:rPr>
                <w:rStyle w:val="Hyperlink"/>
                <w:noProof/>
              </w:rPr>
              <w:t>What?</w:t>
            </w:r>
            <w:r w:rsidR="00B25666">
              <w:rPr>
                <w:noProof/>
                <w:webHidden/>
              </w:rPr>
              <w:tab/>
            </w:r>
            <w:r>
              <w:rPr>
                <w:noProof/>
                <w:webHidden/>
              </w:rPr>
              <w:fldChar w:fldCharType="begin"/>
            </w:r>
            <w:r w:rsidR="00B25666">
              <w:rPr>
                <w:noProof/>
                <w:webHidden/>
              </w:rPr>
              <w:instrText xml:space="preserve"> PAGEREF _Toc201086195 \h </w:instrText>
            </w:r>
            <w:r>
              <w:rPr>
                <w:noProof/>
                <w:webHidden/>
              </w:rPr>
            </w:r>
            <w:r>
              <w:rPr>
                <w:noProof/>
                <w:webHidden/>
              </w:rPr>
              <w:fldChar w:fldCharType="separate"/>
            </w:r>
            <w:r w:rsidR="00B25666">
              <w:rPr>
                <w:noProof/>
                <w:webHidden/>
              </w:rPr>
              <w:t>5</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196" w:history="1">
            <w:r w:rsidR="00B25666" w:rsidRPr="00E140A9">
              <w:rPr>
                <w:rStyle w:val="Hyperlink"/>
                <w:noProof/>
              </w:rPr>
              <w:t>Tinyos</w:t>
            </w:r>
            <w:r w:rsidR="00B25666">
              <w:rPr>
                <w:noProof/>
                <w:webHidden/>
              </w:rPr>
              <w:tab/>
            </w:r>
            <w:r>
              <w:rPr>
                <w:noProof/>
                <w:webHidden/>
              </w:rPr>
              <w:fldChar w:fldCharType="begin"/>
            </w:r>
            <w:r w:rsidR="00B25666">
              <w:rPr>
                <w:noProof/>
                <w:webHidden/>
              </w:rPr>
              <w:instrText xml:space="preserve"> PAGEREF _Toc201086196 \h </w:instrText>
            </w:r>
            <w:r>
              <w:rPr>
                <w:noProof/>
                <w:webHidden/>
              </w:rPr>
            </w:r>
            <w:r>
              <w:rPr>
                <w:noProof/>
                <w:webHidden/>
              </w:rPr>
              <w:fldChar w:fldCharType="separate"/>
            </w:r>
            <w:r w:rsidR="00B25666">
              <w:rPr>
                <w:noProof/>
                <w:webHidden/>
              </w:rPr>
              <w:t>6</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197" w:history="1">
            <w:r w:rsidR="00B25666" w:rsidRPr="00E140A9">
              <w:rPr>
                <w:rStyle w:val="Hyperlink"/>
                <w:noProof/>
                <w:lang w:val="nl-NL"/>
              </w:rPr>
              <w:t>Operating System</w:t>
            </w:r>
            <w:r w:rsidR="00B25666">
              <w:rPr>
                <w:noProof/>
                <w:webHidden/>
              </w:rPr>
              <w:tab/>
            </w:r>
            <w:r>
              <w:rPr>
                <w:noProof/>
                <w:webHidden/>
              </w:rPr>
              <w:fldChar w:fldCharType="begin"/>
            </w:r>
            <w:r w:rsidR="00B25666">
              <w:rPr>
                <w:noProof/>
                <w:webHidden/>
              </w:rPr>
              <w:instrText xml:space="preserve"> PAGEREF _Toc201086197 \h </w:instrText>
            </w:r>
            <w:r>
              <w:rPr>
                <w:noProof/>
                <w:webHidden/>
              </w:rPr>
            </w:r>
            <w:r>
              <w:rPr>
                <w:noProof/>
                <w:webHidden/>
              </w:rPr>
              <w:fldChar w:fldCharType="separate"/>
            </w:r>
            <w:r w:rsidR="00B25666">
              <w:rPr>
                <w:noProof/>
                <w:webHidden/>
              </w:rPr>
              <w:t>6</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198" w:history="1">
            <w:r w:rsidR="00B25666" w:rsidRPr="00E140A9">
              <w:rPr>
                <w:rStyle w:val="Hyperlink"/>
                <w:noProof/>
              </w:rPr>
              <w:t>Installation</w:t>
            </w:r>
            <w:r w:rsidR="00B25666">
              <w:rPr>
                <w:noProof/>
                <w:webHidden/>
              </w:rPr>
              <w:tab/>
            </w:r>
            <w:r>
              <w:rPr>
                <w:noProof/>
                <w:webHidden/>
              </w:rPr>
              <w:fldChar w:fldCharType="begin"/>
            </w:r>
            <w:r w:rsidR="00B25666">
              <w:rPr>
                <w:noProof/>
                <w:webHidden/>
              </w:rPr>
              <w:instrText xml:space="preserve"> PAGEREF _Toc201086198 \h </w:instrText>
            </w:r>
            <w:r>
              <w:rPr>
                <w:noProof/>
                <w:webHidden/>
              </w:rPr>
            </w:r>
            <w:r>
              <w:rPr>
                <w:noProof/>
                <w:webHidden/>
              </w:rPr>
              <w:fldChar w:fldCharType="separate"/>
            </w:r>
            <w:r w:rsidR="00B25666">
              <w:rPr>
                <w:noProof/>
                <w:webHidden/>
              </w:rPr>
              <w:t>7</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199" w:history="1">
            <w:r w:rsidR="00B25666" w:rsidRPr="00E140A9">
              <w:rPr>
                <w:rStyle w:val="Hyperlink"/>
                <w:noProof/>
              </w:rPr>
              <w:t>program multihop oscilloscope</w:t>
            </w:r>
            <w:r w:rsidR="00B25666">
              <w:rPr>
                <w:noProof/>
                <w:webHidden/>
              </w:rPr>
              <w:tab/>
            </w:r>
            <w:r>
              <w:rPr>
                <w:noProof/>
                <w:webHidden/>
              </w:rPr>
              <w:fldChar w:fldCharType="begin"/>
            </w:r>
            <w:r w:rsidR="00B25666">
              <w:rPr>
                <w:noProof/>
                <w:webHidden/>
              </w:rPr>
              <w:instrText xml:space="preserve"> PAGEREF _Toc201086199 \h </w:instrText>
            </w:r>
            <w:r>
              <w:rPr>
                <w:noProof/>
                <w:webHidden/>
              </w:rPr>
            </w:r>
            <w:r>
              <w:rPr>
                <w:noProof/>
                <w:webHidden/>
              </w:rPr>
              <w:fldChar w:fldCharType="separate"/>
            </w:r>
            <w:r w:rsidR="00B25666">
              <w:rPr>
                <w:noProof/>
                <w:webHidden/>
              </w:rPr>
              <w:t>8</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00" w:history="1">
            <w:r w:rsidR="00B25666" w:rsidRPr="00E140A9">
              <w:rPr>
                <w:rStyle w:val="Hyperlink"/>
                <w:noProof/>
              </w:rPr>
              <w:t>header file</w:t>
            </w:r>
            <w:r w:rsidR="00B25666">
              <w:rPr>
                <w:noProof/>
                <w:webHidden/>
              </w:rPr>
              <w:tab/>
            </w:r>
            <w:r>
              <w:rPr>
                <w:noProof/>
                <w:webHidden/>
              </w:rPr>
              <w:fldChar w:fldCharType="begin"/>
            </w:r>
            <w:r w:rsidR="00B25666">
              <w:rPr>
                <w:noProof/>
                <w:webHidden/>
              </w:rPr>
              <w:instrText xml:space="preserve"> PAGEREF _Toc201086200 \h </w:instrText>
            </w:r>
            <w:r>
              <w:rPr>
                <w:noProof/>
                <w:webHidden/>
              </w:rPr>
            </w:r>
            <w:r>
              <w:rPr>
                <w:noProof/>
                <w:webHidden/>
              </w:rPr>
              <w:fldChar w:fldCharType="separate"/>
            </w:r>
            <w:r w:rsidR="00B25666">
              <w:rPr>
                <w:noProof/>
                <w:webHidden/>
              </w:rPr>
              <w:t>8</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01" w:history="1">
            <w:r w:rsidR="00B25666" w:rsidRPr="00E140A9">
              <w:rPr>
                <w:rStyle w:val="Hyperlink"/>
                <w:noProof/>
              </w:rPr>
              <w:t>multihoposcilloscopeappc file</w:t>
            </w:r>
            <w:r w:rsidR="00B25666">
              <w:rPr>
                <w:noProof/>
                <w:webHidden/>
              </w:rPr>
              <w:tab/>
            </w:r>
            <w:r>
              <w:rPr>
                <w:noProof/>
                <w:webHidden/>
              </w:rPr>
              <w:fldChar w:fldCharType="begin"/>
            </w:r>
            <w:r w:rsidR="00B25666">
              <w:rPr>
                <w:noProof/>
                <w:webHidden/>
              </w:rPr>
              <w:instrText xml:space="preserve"> PAGEREF _Toc201086201 \h </w:instrText>
            </w:r>
            <w:r>
              <w:rPr>
                <w:noProof/>
                <w:webHidden/>
              </w:rPr>
            </w:r>
            <w:r>
              <w:rPr>
                <w:noProof/>
                <w:webHidden/>
              </w:rPr>
              <w:fldChar w:fldCharType="separate"/>
            </w:r>
            <w:r w:rsidR="00B25666">
              <w:rPr>
                <w:noProof/>
                <w:webHidden/>
              </w:rPr>
              <w:t>9</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02" w:history="1">
            <w:r w:rsidR="00B25666" w:rsidRPr="00E140A9">
              <w:rPr>
                <w:rStyle w:val="Hyperlink"/>
                <w:noProof/>
              </w:rPr>
              <w:t>multihoposcilloscopec</w:t>
            </w:r>
            <w:r w:rsidR="00B25666">
              <w:rPr>
                <w:noProof/>
                <w:webHidden/>
              </w:rPr>
              <w:tab/>
            </w:r>
            <w:r>
              <w:rPr>
                <w:noProof/>
                <w:webHidden/>
              </w:rPr>
              <w:fldChar w:fldCharType="begin"/>
            </w:r>
            <w:r w:rsidR="00B25666">
              <w:rPr>
                <w:noProof/>
                <w:webHidden/>
              </w:rPr>
              <w:instrText xml:space="preserve"> PAGEREF _Toc201086202 \h </w:instrText>
            </w:r>
            <w:r>
              <w:rPr>
                <w:noProof/>
                <w:webHidden/>
              </w:rPr>
            </w:r>
            <w:r>
              <w:rPr>
                <w:noProof/>
                <w:webHidden/>
              </w:rPr>
              <w:fldChar w:fldCharType="separate"/>
            </w:r>
            <w:r w:rsidR="00B25666">
              <w:rPr>
                <w:noProof/>
                <w:webHidden/>
              </w:rPr>
              <w:t>10</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03" w:history="1">
            <w:r w:rsidR="00B25666" w:rsidRPr="00E140A9">
              <w:rPr>
                <w:rStyle w:val="Hyperlink"/>
                <w:noProof/>
              </w:rPr>
              <w:t>module part of the file</w:t>
            </w:r>
            <w:r w:rsidR="00B25666">
              <w:rPr>
                <w:noProof/>
                <w:webHidden/>
              </w:rPr>
              <w:tab/>
            </w:r>
            <w:r>
              <w:rPr>
                <w:noProof/>
                <w:webHidden/>
              </w:rPr>
              <w:fldChar w:fldCharType="begin"/>
            </w:r>
            <w:r w:rsidR="00B25666">
              <w:rPr>
                <w:noProof/>
                <w:webHidden/>
              </w:rPr>
              <w:instrText xml:space="preserve"> PAGEREF _Toc201086203 \h </w:instrText>
            </w:r>
            <w:r>
              <w:rPr>
                <w:noProof/>
                <w:webHidden/>
              </w:rPr>
            </w:r>
            <w:r>
              <w:rPr>
                <w:noProof/>
                <w:webHidden/>
              </w:rPr>
              <w:fldChar w:fldCharType="separate"/>
            </w:r>
            <w:r w:rsidR="00B25666">
              <w:rPr>
                <w:noProof/>
                <w:webHidden/>
              </w:rPr>
              <w:t>10</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04" w:history="1">
            <w:r w:rsidR="00B25666" w:rsidRPr="00E140A9">
              <w:rPr>
                <w:rStyle w:val="Hyperlink"/>
                <w:noProof/>
              </w:rPr>
              <w:t>implementation part of the file</w:t>
            </w:r>
            <w:r w:rsidR="00B25666">
              <w:rPr>
                <w:noProof/>
                <w:webHidden/>
              </w:rPr>
              <w:tab/>
            </w:r>
            <w:r>
              <w:rPr>
                <w:noProof/>
                <w:webHidden/>
              </w:rPr>
              <w:fldChar w:fldCharType="begin"/>
            </w:r>
            <w:r w:rsidR="00B25666">
              <w:rPr>
                <w:noProof/>
                <w:webHidden/>
              </w:rPr>
              <w:instrText xml:space="preserve"> PAGEREF _Toc201086204 \h </w:instrText>
            </w:r>
            <w:r>
              <w:rPr>
                <w:noProof/>
                <w:webHidden/>
              </w:rPr>
            </w:r>
            <w:r>
              <w:rPr>
                <w:noProof/>
                <w:webHidden/>
              </w:rPr>
              <w:fldChar w:fldCharType="separate"/>
            </w:r>
            <w:r w:rsidR="00B25666">
              <w:rPr>
                <w:noProof/>
                <w:webHidden/>
              </w:rPr>
              <w:t>11</w:t>
            </w:r>
            <w:r>
              <w:rPr>
                <w:noProof/>
                <w:webHidden/>
              </w:rPr>
              <w:fldChar w:fldCharType="end"/>
            </w:r>
          </w:hyperlink>
        </w:p>
        <w:p w:rsidR="00B25666" w:rsidRDefault="003362DC">
          <w:pPr>
            <w:pStyle w:val="Inhopg1"/>
            <w:tabs>
              <w:tab w:val="right" w:leader="dot" w:pos="9396"/>
            </w:tabs>
            <w:rPr>
              <w:noProof/>
              <w:sz w:val="22"/>
              <w:szCs w:val="22"/>
              <w:lang w:val="nl-BE" w:bidi="ar-SA"/>
            </w:rPr>
          </w:pPr>
          <w:hyperlink w:anchor="_Toc201086205" w:history="1">
            <w:r w:rsidR="00B25666" w:rsidRPr="00E140A9">
              <w:rPr>
                <w:rStyle w:val="Hyperlink"/>
                <w:noProof/>
              </w:rPr>
              <w:t>Multi Hop/Sens oscilloscope (peter)</w:t>
            </w:r>
            <w:r w:rsidR="00B25666">
              <w:rPr>
                <w:noProof/>
                <w:webHidden/>
              </w:rPr>
              <w:tab/>
            </w:r>
            <w:r>
              <w:rPr>
                <w:noProof/>
                <w:webHidden/>
              </w:rPr>
              <w:fldChar w:fldCharType="begin"/>
            </w:r>
            <w:r w:rsidR="00B25666">
              <w:rPr>
                <w:noProof/>
                <w:webHidden/>
              </w:rPr>
              <w:instrText xml:space="preserve"> PAGEREF _Toc201086205 \h </w:instrText>
            </w:r>
            <w:r>
              <w:rPr>
                <w:noProof/>
                <w:webHidden/>
              </w:rPr>
            </w:r>
            <w:r>
              <w:rPr>
                <w:noProof/>
                <w:webHidden/>
              </w:rPr>
              <w:fldChar w:fldCharType="separate"/>
            </w:r>
            <w:r w:rsidR="00B25666">
              <w:rPr>
                <w:noProof/>
                <w:webHidden/>
              </w:rPr>
              <w:t>17</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06" w:history="1">
            <w:r w:rsidR="00B25666" w:rsidRPr="00E140A9">
              <w:rPr>
                <w:rStyle w:val="Hyperlink"/>
                <w:noProof/>
              </w:rPr>
              <w:t>Introduction</w:t>
            </w:r>
            <w:r w:rsidR="00B25666">
              <w:rPr>
                <w:noProof/>
                <w:webHidden/>
              </w:rPr>
              <w:tab/>
            </w:r>
            <w:r>
              <w:rPr>
                <w:noProof/>
                <w:webHidden/>
              </w:rPr>
              <w:fldChar w:fldCharType="begin"/>
            </w:r>
            <w:r w:rsidR="00B25666">
              <w:rPr>
                <w:noProof/>
                <w:webHidden/>
              </w:rPr>
              <w:instrText xml:space="preserve"> PAGEREF _Toc201086206 \h </w:instrText>
            </w:r>
            <w:r>
              <w:rPr>
                <w:noProof/>
                <w:webHidden/>
              </w:rPr>
            </w:r>
            <w:r>
              <w:rPr>
                <w:noProof/>
                <w:webHidden/>
              </w:rPr>
              <w:fldChar w:fldCharType="separate"/>
            </w:r>
            <w:r w:rsidR="00B25666">
              <w:rPr>
                <w:noProof/>
                <w:webHidden/>
              </w:rPr>
              <w:t>17</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07" w:history="1">
            <w:r w:rsidR="00B25666" w:rsidRPr="00E140A9">
              <w:rPr>
                <w:rStyle w:val="Hyperlink"/>
                <w:noProof/>
              </w:rPr>
              <w:t>MultiHopOscilloscopeApp.nc</w:t>
            </w:r>
            <w:r w:rsidR="00B25666">
              <w:rPr>
                <w:noProof/>
                <w:webHidden/>
              </w:rPr>
              <w:tab/>
            </w:r>
            <w:r>
              <w:rPr>
                <w:noProof/>
                <w:webHidden/>
              </w:rPr>
              <w:fldChar w:fldCharType="begin"/>
            </w:r>
            <w:r w:rsidR="00B25666">
              <w:rPr>
                <w:noProof/>
                <w:webHidden/>
              </w:rPr>
              <w:instrText xml:space="preserve"> PAGEREF _Toc201086207 \h </w:instrText>
            </w:r>
            <w:r>
              <w:rPr>
                <w:noProof/>
                <w:webHidden/>
              </w:rPr>
            </w:r>
            <w:r>
              <w:rPr>
                <w:noProof/>
                <w:webHidden/>
              </w:rPr>
              <w:fldChar w:fldCharType="separate"/>
            </w:r>
            <w:r w:rsidR="00B25666">
              <w:rPr>
                <w:noProof/>
                <w:webHidden/>
              </w:rPr>
              <w:t>17</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08" w:history="1">
            <w:r w:rsidR="00B25666" w:rsidRPr="00E140A9">
              <w:rPr>
                <w:rStyle w:val="Hyperlink"/>
                <w:noProof/>
              </w:rPr>
              <w:t>MultiHopOscilloscopeC.NC</w:t>
            </w:r>
            <w:r w:rsidR="00B25666">
              <w:rPr>
                <w:noProof/>
                <w:webHidden/>
              </w:rPr>
              <w:tab/>
            </w:r>
            <w:r>
              <w:rPr>
                <w:noProof/>
                <w:webHidden/>
              </w:rPr>
              <w:fldChar w:fldCharType="begin"/>
            </w:r>
            <w:r w:rsidR="00B25666">
              <w:rPr>
                <w:noProof/>
                <w:webHidden/>
              </w:rPr>
              <w:instrText xml:space="preserve"> PAGEREF _Toc201086208 \h </w:instrText>
            </w:r>
            <w:r>
              <w:rPr>
                <w:noProof/>
                <w:webHidden/>
              </w:rPr>
            </w:r>
            <w:r>
              <w:rPr>
                <w:noProof/>
                <w:webHidden/>
              </w:rPr>
              <w:fldChar w:fldCharType="separate"/>
            </w:r>
            <w:r w:rsidR="00B25666">
              <w:rPr>
                <w:noProof/>
                <w:webHidden/>
              </w:rPr>
              <w:t>17</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09" w:history="1">
            <w:r w:rsidR="00B25666" w:rsidRPr="00E140A9">
              <w:rPr>
                <w:rStyle w:val="Hyperlink"/>
                <w:noProof/>
              </w:rPr>
              <w:t>Interfaces</w:t>
            </w:r>
            <w:r w:rsidR="00B25666">
              <w:rPr>
                <w:noProof/>
                <w:webHidden/>
              </w:rPr>
              <w:tab/>
            </w:r>
            <w:r>
              <w:rPr>
                <w:noProof/>
                <w:webHidden/>
              </w:rPr>
              <w:fldChar w:fldCharType="begin"/>
            </w:r>
            <w:r w:rsidR="00B25666">
              <w:rPr>
                <w:noProof/>
                <w:webHidden/>
              </w:rPr>
              <w:instrText xml:space="preserve"> PAGEREF _Toc201086209 \h </w:instrText>
            </w:r>
            <w:r>
              <w:rPr>
                <w:noProof/>
                <w:webHidden/>
              </w:rPr>
            </w:r>
            <w:r>
              <w:rPr>
                <w:noProof/>
                <w:webHidden/>
              </w:rPr>
              <w:fldChar w:fldCharType="separate"/>
            </w:r>
            <w:r w:rsidR="00B25666">
              <w:rPr>
                <w:noProof/>
                <w:webHidden/>
              </w:rPr>
              <w:t>18</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10" w:history="1">
            <w:r w:rsidR="00B25666" w:rsidRPr="00E140A9">
              <w:rPr>
                <w:rStyle w:val="Hyperlink"/>
                <w:noProof/>
              </w:rPr>
              <w:t>Preprocessor</w:t>
            </w:r>
            <w:r w:rsidR="00B25666">
              <w:rPr>
                <w:noProof/>
                <w:webHidden/>
              </w:rPr>
              <w:tab/>
            </w:r>
            <w:r>
              <w:rPr>
                <w:noProof/>
                <w:webHidden/>
              </w:rPr>
              <w:fldChar w:fldCharType="begin"/>
            </w:r>
            <w:r w:rsidR="00B25666">
              <w:rPr>
                <w:noProof/>
                <w:webHidden/>
              </w:rPr>
              <w:instrText xml:space="preserve"> PAGEREF _Toc201086210 \h </w:instrText>
            </w:r>
            <w:r>
              <w:rPr>
                <w:noProof/>
                <w:webHidden/>
              </w:rPr>
            </w:r>
            <w:r>
              <w:rPr>
                <w:noProof/>
                <w:webHidden/>
              </w:rPr>
              <w:fldChar w:fldCharType="separate"/>
            </w:r>
            <w:r w:rsidR="00B25666">
              <w:rPr>
                <w:noProof/>
                <w:webHidden/>
              </w:rPr>
              <w:t>18</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11" w:history="1">
            <w:r w:rsidR="00B25666" w:rsidRPr="00E140A9">
              <w:rPr>
                <w:rStyle w:val="Hyperlink"/>
                <w:noProof/>
              </w:rPr>
              <w:t>Declaratie Variabelen</w:t>
            </w:r>
            <w:r w:rsidR="00B25666">
              <w:rPr>
                <w:noProof/>
                <w:webHidden/>
              </w:rPr>
              <w:tab/>
            </w:r>
            <w:r>
              <w:rPr>
                <w:noProof/>
                <w:webHidden/>
              </w:rPr>
              <w:fldChar w:fldCharType="begin"/>
            </w:r>
            <w:r w:rsidR="00B25666">
              <w:rPr>
                <w:noProof/>
                <w:webHidden/>
              </w:rPr>
              <w:instrText xml:space="preserve"> PAGEREF _Toc201086211 \h </w:instrText>
            </w:r>
            <w:r>
              <w:rPr>
                <w:noProof/>
                <w:webHidden/>
              </w:rPr>
            </w:r>
            <w:r>
              <w:rPr>
                <w:noProof/>
                <w:webHidden/>
              </w:rPr>
              <w:fldChar w:fldCharType="separate"/>
            </w:r>
            <w:r w:rsidR="00B25666">
              <w:rPr>
                <w:noProof/>
                <w:webHidden/>
              </w:rPr>
              <w:t>18</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12" w:history="1">
            <w:r w:rsidR="00B25666" w:rsidRPr="00E140A9">
              <w:rPr>
                <w:rStyle w:val="Hyperlink"/>
                <w:noProof/>
              </w:rPr>
              <w:t>Event Timer.fired</w:t>
            </w:r>
            <w:r w:rsidR="00B25666">
              <w:rPr>
                <w:noProof/>
                <w:webHidden/>
              </w:rPr>
              <w:tab/>
            </w:r>
            <w:r>
              <w:rPr>
                <w:noProof/>
                <w:webHidden/>
              </w:rPr>
              <w:fldChar w:fldCharType="begin"/>
            </w:r>
            <w:r w:rsidR="00B25666">
              <w:rPr>
                <w:noProof/>
                <w:webHidden/>
              </w:rPr>
              <w:instrText xml:space="preserve"> PAGEREF _Toc201086212 \h </w:instrText>
            </w:r>
            <w:r>
              <w:rPr>
                <w:noProof/>
                <w:webHidden/>
              </w:rPr>
            </w:r>
            <w:r>
              <w:rPr>
                <w:noProof/>
                <w:webHidden/>
              </w:rPr>
              <w:fldChar w:fldCharType="separate"/>
            </w:r>
            <w:r w:rsidR="00B25666">
              <w:rPr>
                <w:noProof/>
                <w:webHidden/>
              </w:rPr>
              <w:t>20</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13" w:history="1">
            <w:r w:rsidR="00B25666" w:rsidRPr="00E140A9">
              <w:rPr>
                <w:rStyle w:val="Hyperlink"/>
                <w:noProof/>
              </w:rPr>
              <w:t>event Send.SendDone</w:t>
            </w:r>
            <w:r w:rsidR="00B25666">
              <w:rPr>
                <w:noProof/>
                <w:webHidden/>
              </w:rPr>
              <w:tab/>
            </w:r>
            <w:r>
              <w:rPr>
                <w:noProof/>
                <w:webHidden/>
              </w:rPr>
              <w:fldChar w:fldCharType="begin"/>
            </w:r>
            <w:r w:rsidR="00B25666">
              <w:rPr>
                <w:noProof/>
                <w:webHidden/>
              </w:rPr>
              <w:instrText xml:space="preserve"> PAGEREF _Toc201086213 \h </w:instrText>
            </w:r>
            <w:r>
              <w:rPr>
                <w:noProof/>
                <w:webHidden/>
              </w:rPr>
            </w:r>
            <w:r>
              <w:rPr>
                <w:noProof/>
                <w:webHidden/>
              </w:rPr>
              <w:fldChar w:fldCharType="separate"/>
            </w:r>
            <w:r w:rsidR="00B25666">
              <w:rPr>
                <w:noProof/>
                <w:webHidden/>
              </w:rPr>
              <w:t>21</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14" w:history="1">
            <w:r w:rsidR="00B25666" w:rsidRPr="00E140A9">
              <w:rPr>
                <w:rStyle w:val="Hyperlink"/>
                <w:noProof/>
              </w:rPr>
              <w:t>Conclusion</w:t>
            </w:r>
            <w:r w:rsidR="00B25666">
              <w:rPr>
                <w:noProof/>
                <w:webHidden/>
              </w:rPr>
              <w:tab/>
            </w:r>
            <w:r>
              <w:rPr>
                <w:noProof/>
                <w:webHidden/>
              </w:rPr>
              <w:fldChar w:fldCharType="begin"/>
            </w:r>
            <w:r w:rsidR="00B25666">
              <w:rPr>
                <w:noProof/>
                <w:webHidden/>
              </w:rPr>
              <w:instrText xml:space="preserve"> PAGEREF _Toc201086214 \h </w:instrText>
            </w:r>
            <w:r>
              <w:rPr>
                <w:noProof/>
                <w:webHidden/>
              </w:rPr>
            </w:r>
            <w:r>
              <w:rPr>
                <w:noProof/>
                <w:webHidden/>
              </w:rPr>
              <w:fldChar w:fldCharType="separate"/>
            </w:r>
            <w:r w:rsidR="00B25666">
              <w:rPr>
                <w:noProof/>
                <w:webHidden/>
              </w:rPr>
              <w:t>22</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15" w:history="1">
            <w:r w:rsidR="00B25666" w:rsidRPr="00E140A9">
              <w:rPr>
                <w:rStyle w:val="Hyperlink"/>
                <w:noProof/>
              </w:rPr>
              <w:t>Bibliography</w:t>
            </w:r>
            <w:r w:rsidR="00B25666">
              <w:rPr>
                <w:noProof/>
                <w:webHidden/>
              </w:rPr>
              <w:tab/>
            </w:r>
            <w:r>
              <w:rPr>
                <w:noProof/>
                <w:webHidden/>
              </w:rPr>
              <w:fldChar w:fldCharType="begin"/>
            </w:r>
            <w:r w:rsidR="00B25666">
              <w:rPr>
                <w:noProof/>
                <w:webHidden/>
              </w:rPr>
              <w:instrText xml:space="preserve"> PAGEREF _Toc201086215 \h </w:instrText>
            </w:r>
            <w:r>
              <w:rPr>
                <w:noProof/>
                <w:webHidden/>
              </w:rPr>
            </w:r>
            <w:r>
              <w:rPr>
                <w:noProof/>
                <w:webHidden/>
              </w:rPr>
              <w:fldChar w:fldCharType="separate"/>
            </w:r>
            <w:r w:rsidR="00B25666">
              <w:rPr>
                <w:noProof/>
                <w:webHidden/>
              </w:rPr>
              <w:t>22</w:t>
            </w:r>
            <w:r>
              <w:rPr>
                <w:noProof/>
                <w:webHidden/>
              </w:rPr>
              <w:fldChar w:fldCharType="end"/>
            </w:r>
          </w:hyperlink>
        </w:p>
        <w:p w:rsidR="00B25666" w:rsidRDefault="003362DC">
          <w:pPr>
            <w:pStyle w:val="Inhopg1"/>
            <w:tabs>
              <w:tab w:val="right" w:leader="dot" w:pos="9396"/>
            </w:tabs>
            <w:rPr>
              <w:noProof/>
              <w:sz w:val="22"/>
              <w:szCs w:val="22"/>
              <w:lang w:val="nl-BE" w:bidi="ar-SA"/>
            </w:rPr>
          </w:pPr>
          <w:hyperlink w:anchor="_Toc201086216" w:history="1">
            <w:r w:rsidR="00B25666" w:rsidRPr="00E140A9">
              <w:rPr>
                <w:rStyle w:val="Hyperlink"/>
                <w:noProof/>
              </w:rPr>
              <w:t>multi hop/sens oscilloscope</w:t>
            </w:r>
            <w:r w:rsidR="00B25666">
              <w:rPr>
                <w:noProof/>
                <w:webHidden/>
              </w:rPr>
              <w:tab/>
            </w:r>
            <w:r>
              <w:rPr>
                <w:noProof/>
                <w:webHidden/>
              </w:rPr>
              <w:fldChar w:fldCharType="begin"/>
            </w:r>
            <w:r w:rsidR="00B25666">
              <w:rPr>
                <w:noProof/>
                <w:webHidden/>
              </w:rPr>
              <w:instrText xml:space="preserve"> PAGEREF _Toc201086216 \h </w:instrText>
            </w:r>
            <w:r>
              <w:rPr>
                <w:noProof/>
                <w:webHidden/>
              </w:rPr>
            </w:r>
            <w:r>
              <w:rPr>
                <w:noProof/>
                <w:webHidden/>
              </w:rPr>
              <w:fldChar w:fldCharType="separate"/>
            </w:r>
            <w:r w:rsidR="00B25666">
              <w:rPr>
                <w:noProof/>
                <w:webHidden/>
              </w:rPr>
              <w:t>23</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17" w:history="1">
            <w:r w:rsidR="00B25666" w:rsidRPr="00E140A9">
              <w:rPr>
                <w:rStyle w:val="Hyperlink"/>
                <w:noProof/>
              </w:rPr>
              <w:t>introduction</w:t>
            </w:r>
            <w:r w:rsidR="00B25666">
              <w:rPr>
                <w:noProof/>
                <w:webHidden/>
              </w:rPr>
              <w:tab/>
            </w:r>
            <w:r>
              <w:rPr>
                <w:noProof/>
                <w:webHidden/>
              </w:rPr>
              <w:fldChar w:fldCharType="begin"/>
            </w:r>
            <w:r w:rsidR="00B25666">
              <w:rPr>
                <w:noProof/>
                <w:webHidden/>
              </w:rPr>
              <w:instrText xml:space="preserve"> PAGEREF _Toc201086217 \h </w:instrText>
            </w:r>
            <w:r>
              <w:rPr>
                <w:noProof/>
                <w:webHidden/>
              </w:rPr>
            </w:r>
            <w:r>
              <w:rPr>
                <w:noProof/>
                <w:webHidden/>
              </w:rPr>
              <w:fldChar w:fldCharType="separate"/>
            </w:r>
            <w:r w:rsidR="00B25666">
              <w:rPr>
                <w:noProof/>
                <w:webHidden/>
              </w:rPr>
              <w:t>23</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18" w:history="1">
            <w:r w:rsidR="00B25666" w:rsidRPr="00E140A9">
              <w:rPr>
                <w:rStyle w:val="Hyperlink"/>
                <w:noProof/>
              </w:rPr>
              <w:t>how does it work</w:t>
            </w:r>
            <w:r w:rsidR="00B25666">
              <w:rPr>
                <w:noProof/>
                <w:webHidden/>
              </w:rPr>
              <w:tab/>
            </w:r>
            <w:r>
              <w:rPr>
                <w:noProof/>
                <w:webHidden/>
              </w:rPr>
              <w:fldChar w:fldCharType="begin"/>
            </w:r>
            <w:r w:rsidR="00B25666">
              <w:rPr>
                <w:noProof/>
                <w:webHidden/>
              </w:rPr>
              <w:instrText xml:space="preserve"> PAGEREF _Toc201086218 \h </w:instrText>
            </w:r>
            <w:r>
              <w:rPr>
                <w:noProof/>
                <w:webHidden/>
              </w:rPr>
            </w:r>
            <w:r>
              <w:rPr>
                <w:noProof/>
                <w:webHidden/>
              </w:rPr>
              <w:fldChar w:fldCharType="separate"/>
            </w:r>
            <w:r w:rsidR="00B25666">
              <w:rPr>
                <w:noProof/>
                <w:webHidden/>
              </w:rPr>
              <w:t>23</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19" w:history="1">
            <w:r w:rsidR="00B25666" w:rsidRPr="00E140A9">
              <w:rPr>
                <w:rStyle w:val="Hyperlink"/>
                <w:noProof/>
              </w:rPr>
              <w:t>implementation file</w:t>
            </w:r>
            <w:r w:rsidR="00B25666">
              <w:rPr>
                <w:noProof/>
                <w:webHidden/>
              </w:rPr>
              <w:tab/>
            </w:r>
            <w:r>
              <w:rPr>
                <w:noProof/>
                <w:webHidden/>
              </w:rPr>
              <w:fldChar w:fldCharType="begin"/>
            </w:r>
            <w:r w:rsidR="00B25666">
              <w:rPr>
                <w:noProof/>
                <w:webHidden/>
              </w:rPr>
              <w:instrText xml:space="preserve"> PAGEREF _Toc201086219 \h </w:instrText>
            </w:r>
            <w:r>
              <w:rPr>
                <w:noProof/>
                <w:webHidden/>
              </w:rPr>
            </w:r>
            <w:r>
              <w:rPr>
                <w:noProof/>
                <w:webHidden/>
              </w:rPr>
              <w:fldChar w:fldCharType="separate"/>
            </w:r>
            <w:r w:rsidR="00B25666">
              <w:rPr>
                <w:noProof/>
                <w:webHidden/>
              </w:rPr>
              <w:t>23</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20" w:history="1">
            <w:r w:rsidR="00B25666" w:rsidRPr="00E140A9">
              <w:rPr>
                <w:rStyle w:val="Hyperlink"/>
                <w:noProof/>
              </w:rPr>
              <w:t>declarion</w:t>
            </w:r>
            <w:r w:rsidR="00B25666">
              <w:rPr>
                <w:noProof/>
                <w:webHidden/>
              </w:rPr>
              <w:tab/>
            </w:r>
            <w:r>
              <w:rPr>
                <w:noProof/>
                <w:webHidden/>
              </w:rPr>
              <w:fldChar w:fldCharType="begin"/>
            </w:r>
            <w:r w:rsidR="00B25666">
              <w:rPr>
                <w:noProof/>
                <w:webHidden/>
              </w:rPr>
              <w:instrText xml:space="preserve"> PAGEREF _Toc201086220 \h </w:instrText>
            </w:r>
            <w:r>
              <w:rPr>
                <w:noProof/>
                <w:webHidden/>
              </w:rPr>
            </w:r>
            <w:r>
              <w:rPr>
                <w:noProof/>
                <w:webHidden/>
              </w:rPr>
              <w:fldChar w:fldCharType="separate"/>
            </w:r>
            <w:r w:rsidR="00B25666">
              <w:rPr>
                <w:noProof/>
                <w:webHidden/>
              </w:rPr>
              <w:t>23</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21" w:history="1">
            <w:r w:rsidR="00B25666" w:rsidRPr="00E140A9">
              <w:rPr>
                <w:rStyle w:val="Hyperlink"/>
                <w:noProof/>
              </w:rPr>
              <w:t>event boot.booted</w:t>
            </w:r>
            <w:r w:rsidR="00B25666">
              <w:rPr>
                <w:noProof/>
                <w:webHidden/>
              </w:rPr>
              <w:tab/>
            </w:r>
            <w:r>
              <w:rPr>
                <w:noProof/>
                <w:webHidden/>
              </w:rPr>
              <w:fldChar w:fldCharType="begin"/>
            </w:r>
            <w:r w:rsidR="00B25666">
              <w:rPr>
                <w:noProof/>
                <w:webHidden/>
              </w:rPr>
              <w:instrText xml:space="preserve"> PAGEREF _Toc201086221 \h </w:instrText>
            </w:r>
            <w:r>
              <w:rPr>
                <w:noProof/>
                <w:webHidden/>
              </w:rPr>
            </w:r>
            <w:r>
              <w:rPr>
                <w:noProof/>
                <w:webHidden/>
              </w:rPr>
              <w:fldChar w:fldCharType="separate"/>
            </w:r>
            <w:r w:rsidR="00B25666">
              <w:rPr>
                <w:noProof/>
                <w:webHidden/>
              </w:rPr>
              <w:t>23</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22" w:history="1">
            <w:r w:rsidR="00B25666" w:rsidRPr="00E140A9">
              <w:rPr>
                <w:rStyle w:val="Hyperlink"/>
                <w:noProof/>
              </w:rPr>
              <w:t>event timer.fired</w:t>
            </w:r>
            <w:r w:rsidR="00B25666">
              <w:rPr>
                <w:noProof/>
                <w:webHidden/>
              </w:rPr>
              <w:tab/>
            </w:r>
            <w:r>
              <w:rPr>
                <w:noProof/>
                <w:webHidden/>
              </w:rPr>
              <w:fldChar w:fldCharType="begin"/>
            </w:r>
            <w:r w:rsidR="00B25666">
              <w:rPr>
                <w:noProof/>
                <w:webHidden/>
              </w:rPr>
              <w:instrText xml:space="preserve"> PAGEREF _Toc201086222 \h </w:instrText>
            </w:r>
            <w:r>
              <w:rPr>
                <w:noProof/>
                <w:webHidden/>
              </w:rPr>
            </w:r>
            <w:r>
              <w:rPr>
                <w:noProof/>
                <w:webHidden/>
              </w:rPr>
              <w:fldChar w:fldCharType="separate"/>
            </w:r>
            <w:r w:rsidR="00B25666">
              <w:rPr>
                <w:noProof/>
                <w:webHidden/>
              </w:rPr>
              <w:t>23</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23" w:history="1">
            <w:r w:rsidR="00B25666" w:rsidRPr="00E140A9">
              <w:rPr>
                <w:rStyle w:val="Hyperlink"/>
                <w:noProof/>
              </w:rPr>
              <w:t>event readL.readdone</w:t>
            </w:r>
            <w:r w:rsidR="00B25666">
              <w:rPr>
                <w:noProof/>
                <w:webHidden/>
              </w:rPr>
              <w:tab/>
            </w:r>
            <w:r>
              <w:rPr>
                <w:noProof/>
                <w:webHidden/>
              </w:rPr>
              <w:fldChar w:fldCharType="begin"/>
            </w:r>
            <w:r w:rsidR="00B25666">
              <w:rPr>
                <w:noProof/>
                <w:webHidden/>
              </w:rPr>
              <w:instrText xml:space="preserve"> PAGEREF _Toc201086223 \h </w:instrText>
            </w:r>
            <w:r>
              <w:rPr>
                <w:noProof/>
                <w:webHidden/>
              </w:rPr>
            </w:r>
            <w:r>
              <w:rPr>
                <w:noProof/>
                <w:webHidden/>
              </w:rPr>
              <w:fldChar w:fldCharType="separate"/>
            </w:r>
            <w:r w:rsidR="00B25666">
              <w:rPr>
                <w:noProof/>
                <w:webHidden/>
              </w:rPr>
              <w:t>25</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24" w:history="1">
            <w:r w:rsidR="00B25666" w:rsidRPr="00E140A9">
              <w:rPr>
                <w:rStyle w:val="Hyperlink"/>
                <w:noProof/>
              </w:rPr>
              <w:t>event readl.readdone</w:t>
            </w:r>
            <w:r w:rsidR="00B25666">
              <w:rPr>
                <w:noProof/>
                <w:webHidden/>
              </w:rPr>
              <w:tab/>
            </w:r>
            <w:r>
              <w:rPr>
                <w:noProof/>
                <w:webHidden/>
              </w:rPr>
              <w:fldChar w:fldCharType="begin"/>
            </w:r>
            <w:r w:rsidR="00B25666">
              <w:rPr>
                <w:noProof/>
                <w:webHidden/>
              </w:rPr>
              <w:instrText xml:space="preserve"> PAGEREF _Toc201086224 \h </w:instrText>
            </w:r>
            <w:r>
              <w:rPr>
                <w:noProof/>
                <w:webHidden/>
              </w:rPr>
            </w:r>
            <w:r>
              <w:rPr>
                <w:noProof/>
                <w:webHidden/>
              </w:rPr>
              <w:fldChar w:fldCharType="separate"/>
            </w:r>
            <w:r w:rsidR="00B25666">
              <w:rPr>
                <w:noProof/>
                <w:webHidden/>
              </w:rPr>
              <w:t>25</w:t>
            </w:r>
            <w:r>
              <w:rPr>
                <w:noProof/>
                <w:webHidden/>
              </w:rPr>
              <w:fldChar w:fldCharType="end"/>
            </w:r>
          </w:hyperlink>
        </w:p>
        <w:p w:rsidR="00B25666" w:rsidRDefault="003362DC">
          <w:pPr>
            <w:pStyle w:val="Inhopg1"/>
            <w:tabs>
              <w:tab w:val="right" w:leader="dot" w:pos="9396"/>
            </w:tabs>
            <w:rPr>
              <w:noProof/>
              <w:sz w:val="22"/>
              <w:szCs w:val="22"/>
              <w:lang w:val="nl-BE" w:bidi="ar-SA"/>
            </w:rPr>
          </w:pPr>
          <w:hyperlink w:anchor="_Toc201086225" w:history="1">
            <w:r w:rsidR="00B25666" w:rsidRPr="00E140A9">
              <w:rPr>
                <w:rStyle w:val="Hyperlink"/>
                <w:noProof/>
              </w:rPr>
              <w:t>RSSI Testing</w:t>
            </w:r>
            <w:r w:rsidR="00B25666">
              <w:rPr>
                <w:noProof/>
                <w:webHidden/>
              </w:rPr>
              <w:tab/>
            </w:r>
            <w:r>
              <w:rPr>
                <w:noProof/>
                <w:webHidden/>
              </w:rPr>
              <w:fldChar w:fldCharType="begin"/>
            </w:r>
            <w:r w:rsidR="00B25666">
              <w:rPr>
                <w:noProof/>
                <w:webHidden/>
              </w:rPr>
              <w:instrText xml:space="preserve"> PAGEREF _Toc201086225 \h </w:instrText>
            </w:r>
            <w:r>
              <w:rPr>
                <w:noProof/>
                <w:webHidden/>
              </w:rPr>
            </w:r>
            <w:r>
              <w:rPr>
                <w:noProof/>
                <w:webHidden/>
              </w:rPr>
              <w:fldChar w:fldCharType="separate"/>
            </w:r>
            <w:r w:rsidR="00B25666">
              <w:rPr>
                <w:noProof/>
                <w:webHidden/>
              </w:rPr>
              <w:t>26</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26" w:history="1">
            <w:r w:rsidR="00B25666" w:rsidRPr="00E140A9">
              <w:rPr>
                <w:rStyle w:val="Hyperlink"/>
                <w:noProof/>
              </w:rPr>
              <w:t>Introduction</w:t>
            </w:r>
            <w:r w:rsidR="00B25666">
              <w:rPr>
                <w:noProof/>
                <w:webHidden/>
              </w:rPr>
              <w:tab/>
            </w:r>
            <w:r>
              <w:rPr>
                <w:noProof/>
                <w:webHidden/>
              </w:rPr>
              <w:fldChar w:fldCharType="begin"/>
            </w:r>
            <w:r w:rsidR="00B25666">
              <w:rPr>
                <w:noProof/>
                <w:webHidden/>
              </w:rPr>
              <w:instrText xml:space="preserve"> PAGEREF _Toc201086226 \h </w:instrText>
            </w:r>
            <w:r>
              <w:rPr>
                <w:noProof/>
                <w:webHidden/>
              </w:rPr>
            </w:r>
            <w:r>
              <w:rPr>
                <w:noProof/>
                <w:webHidden/>
              </w:rPr>
              <w:fldChar w:fldCharType="separate"/>
            </w:r>
            <w:r w:rsidR="00B25666">
              <w:rPr>
                <w:noProof/>
                <w:webHidden/>
              </w:rPr>
              <w:t>26</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27" w:history="1">
            <w:r w:rsidR="00B25666" w:rsidRPr="00E140A9">
              <w:rPr>
                <w:rStyle w:val="Hyperlink"/>
                <w:noProof/>
              </w:rPr>
              <w:t>Anchor node</w:t>
            </w:r>
            <w:r w:rsidR="00B25666">
              <w:rPr>
                <w:noProof/>
                <w:webHidden/>
              </w:rPr>
              <w:tab/>
            </w:r>
            <w:r>
              <w:rPr>
                <w:noProof/>
                <w:webHidden/>
              </w:rPr>
              <w:fldChar w:fldCharType="begin"/>
            </w:r>
            <w:r w:rsidR="00B25666">
              <w:rPr>
                <w:noProof/>
                <w:webHidden/>
              </w:rPr>
              <w:instrText xml:space="preserve"> PAGEREF _Toc201086227 \h </w:instrText>
            </w:r>
            <w:r>
              <w:rPr>
                <w:noProof/>
                <w:webHidden/>
              </w:rPr>
            </w:r>
            <w:r>
              <w:rPr>
                <w:noProof/>
                <w:webHidden/>
              </w:rPr>
              <w:fldChar w:fldCharType="separate"/>
            </w:r>
            <w:r w:rsidR="00B25666">
              <w:rPr>
                <w:noProof/>
                <w:webHidden/>
              </w:rPr>
              <w:t>26</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28" w:history="1">
            <w:r w:rsidR="00B25666" w:rsidRPr="00E140A9">
              <w:rPr>
                <w:rStyle w:val="Hyperlink"/>
                <w:noProof/>
              </w:rPr>
              <w:t>Functional description</w:t>
            </w:r>
            <w:r w:rsidR="00B25666">
              <w:rPr>
                <w:noProof/>
                <w:webHidden/>
              </w:rPr>
              <w:tab/>
            </w:r>
            <w:r>
              <w:rPr>
                <w:noProof/>
                <w:webHidden/>
              </w:rPr>
              <w:fldChar w:fldCharType="begin"/>
            </w:r>
            <w:r w:rsidR="00B25666">
              <w:rPr>
                <w:noProof/>
                <w:webHidden/>
              </w:rPr>
              <w:instrText xml:space="preserve"> PAGEREF _Toc201086228 \h </w:instrText>
            </w:r>
            <w:r>
              <w:rPr>
                <w:noProof/>
                <w:webHidden/>
              </w:rPr>
            </w:r>
            <w:r>
              <w:rPr>
                <w:noProof/>
                <w:webHidden/>
              </w:rPr>
              <w:fldChar w:fldCharType="separate"/>
            </w:r>
            <w:r w:rsidR="00B25666">
              <w:rPr>
                <w:noProof/>
                <w:webHidden/>
              </w:rPr>
              <w:t>26</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29" w:history="1">
            <w:r w:rsidR="00B25666" w:rsidRPr="00E140A9">
              <w:rPr>
                <w:rStyle w:val="Hyperlink"/>
                <w:noProof/>
              </w:rPr>
              <w:t>Anchornode.H</w:t>
            </w:r>
            <w:r w:rsidR="00B25666">
              <w:rPr>
                <w:noProof/>
                <w:webHidden/>
              </w:rPr>
              <w:tab/>
            </w:r>
            <w:r>
              <w:rPr>
                <w:noProof/>
                <w:webHidden/>
              </w:rPr>
              <w:fldChar w:fldCharType="begin"/>
            </w:r>
            <w:r w:rsidR="00B25666">
              <w:rPr>
                <w:noProof/>
                <w:webHidden/>
              </w:rPr>
              <w:instrText xml:space="preserve"> PAGEREF _Toc201086229 \h </w:instrText>
            </w:r>
            <w:r>
              <w:rPr>
                <w:noProof/>
                <w:webHidden/>
              </w:rPr>
            </w:r>
            <w:r>
              <w:rPr>
                <w:noProof/>
                <w:webHidden/>
              </w:rPr>
              <w:fldChar w:fldCharType="separate"/>
            </w:r>
            <w:r w:rsidR="00B25666">
              <w:rPr>
                <w:noProof/>
                <w:webHidden/>
              </w:rPr>
              <w:t>26</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30" w:history="1">
            <w:r w:rsidR="00B25666" w:rsidRPr="00E140A9">
              <w:rPr>
                <w:rStyle w:val="Hyperlink"/>
                <w:noProof/>
              </w:rPr>
              <w:t>AnchornodeAppC</w:t>
            </w:r>
            <w:r w:rsidR="00B25666">
              <w:rPr>
                <w:noProof/>
                <w:webHidden/>
              </w:rPr>
              <w:tab/>
            </w:r>
            <w:r>
              <w:rPr>
                <w:noProof/>
                <w:webHidden/>
              </w:rPr>
              <w:fldChar w:fldCharType="begin"/>
            </w:r>
            <w:r w:rsidR="00B25666">
              <w:rPr>
                <w:noProof/>
                <w:webHidden/>
              </w:rPr>
              <w:instrText xml:space="preserve"> PAGEREF _Toc201086230 \h </w:instrText>
            </w:r>
            <w:r>
              <w:rPr>
                <w:noProof/>
                <w:webHidden/>
              </w:rPr>
            </w:r>
            <w:r>
              <w:rPr>
                <w:noProof/>
                <w:webHidden/>
              </w:rPr>
              <w:fldChar w:fldCharType="separate"/>
            </w:r>
            <w:r w:rsidR="00B25666">
              <w:rPr>
                <w:noProof/>
                <w:webHidden/>
              </w:rPr>
              <w:t>27</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31" w:history="1">
            <w:r w:rsidR="00B25666" w:rsidRPr="00E140A9">
              <w:rPr>
                <w:rStyle w:val="Hyperlink"/>
                <w:noProof/>
              </w:rPr>
              <w:t>AnchorNodeC</w:t>
            </w:r>
            <w:r w:rsidR="00B25666">
              <w:rPr>
                <w:noProof/>
                <w:webHidden/>
              </w:rPr>
              <w:tab/>
            </w:r>
            <w:r>
              <w:rPr>
                <w:noProof/>
                <w:webHidden/>
              </w:rPr>
              <w:fldChar w:fldCharType="begin"/>
            </w:r>
            <w:r w:rsidR="00B25666">
              <w:rPr>
                <w:noProof/>
                <w:webHidden/>
              </w:rPr>
              <w:instrText xml:space="preserve"> PAGEREF _Toc201086231 \h </w:instrText>
            </w:r>
            <w:r>
              <w:rPr>
                <w:noProof/>
                <w:webHidden/>
              </w:rPr>
            </w:r>
            <w:r>
              <w:rPr>
                <w:noProof/>
                <w:webHidden/>
              </w:rPr>
              <w:fldChar w:fldCharType="separate"/>
            </w:r>
            <w:r w:rsidR="00B25666">
              <w:rPr>
                <w:noProof/>
                <w:webHidden/>
              </w:rPr>
              <w:t>27</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32" w:history="1">
            <w:r w:rsidR="00B25666" w:rsidRPr="00E140A9">
              <w:rPr>
                <w:rStyle w:val="Hyperlink"/>
                <w:noProof/>
              </w:rPr>
              <w:t>Preprocessor</w:t>
            </w:r>
            <w:r w:rsidR="00B25666">
              <w:rPr>
                <w:noProof/>
                <w:webHidden/>
              </w:rPr>
              <w:tab/>
            </w:r>
            <w:r>
              <w:rPr>
                <w:noProof/>
                <w:webHidden/>
              </w:rPr>
              <w:fldChar w:fldCharType="begin"/>
            </w:r>
            <w:r w:rsidR="00B25666">
              <w:rPr>
                <w:noProof/>
                <w:webHidden/>
              </w:rPr>
              <w:instrText xml:space="preserve"> PAGEREF _Toc201086232 \h </w:instrText>
            </w:r>
            <w:r>
              <w:rPr>
                <w:noProof/>
                <w:webHidden/>
              </w:rPr>
            </w:r>
            <w:r>
              <w:rPr>
                <w:noProof/>
                <w:webHidden/>
              </w:rPr>
              <w:fldChar w:fldCharType="separate"/>
            </w:r>
            <w:r w:rsidR="00B25666">
              <w:rPr>
                <w:noProof/>
                <w:webHidden/>
              </w:rPr>
              <w:t>27</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33" w:history="1">
            <w:r w:rsidR="00B25666" w:rsidRPr="00E140A9">
              <w:rPr>
                <w:rStyle w:val="Hyperlink"/>
                <w:noProof/>
              </w:rPr>
              <w:t>interfaces</w:t>
            </w:r>
            <w:r w:rsidR="00B25666">
              <w:rPr>
                <w:noProof/>
                <w:webHidden/>
              </w:rPr>
              <w:tab/>
            </w:r>
            <w:r>
              <w:rPr>
                <w:noProof/>
                <w:webHidden/>
              </w:rPr>
              <w:fldChar w:fldCharType="begin"/>
            </w:r>
            <w:r w:rsidR="00B25666">
              <w:rPr>
                <w:noProof/>
                <w:webHidden/>
              </w:rPr>
              <w:instrText xml:space="preserve"> PAGEREF _Toc201086233 \h </w:instrText>
            </w:r>
            <w:r>
              <w:rPr>
                <w:noProof/>
                <w:webHidden/>
              </w:rPr>
            </w:r>
            <w:r>
              <w:rPr>
                <w:noProof/>
                <w:webHidden/>
              </w:rPr>
              <w:fldChar w:fldCharType="separate"/>
            </w:r>
            <w:r w:rsidR="00B25666">
              <w:rPr>
                <w:noProof/>
                <w:webHidden/>
              </w:rPr>
              <w:t>27</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34" w:history="1">
            <w:r w:rsidR="00B25666" w:rsidRPr="00E140A9">
              <w:rPr>
                <w:rStyle w:val="Hyperlink"/>
                <w:noProof/>
              </w:rPr>
              <w:t>conclusion</w:t>
            </w:r>
            <w:r w:rsidR="00B25666">
              <w:rPr>
                <w:noProof/>
                <w:webHidden/>
              </w:rPr>
              <w:tab/>
            </w:r>
            <w:r>
              <w:rPr>
                <w:noProof/>
                <w:webHidden/>
              </w:rPr>
              <w:fldChar w:fldCharType="begin"/>
            </w:r>
            <w:r w:rsidR="00B25666">
              <w:rPr>
                <w:noProof/>
                <w:webHidden/>
              </w:rPr>
              <w:instrText xml:space="preserve"> PAGEREF _Toc201086234 \h </w:instrText>
            </w:r>
            <w:r>
              <w:rPr>
                <w:noProof/>
                <w:webHidden/>
              </w:rPr>
            </w:r>
            <w:r>
              <w:rPr>
                <w:noProof/>
                <w:webHidden/>
              </w:rPr>
              <w:fldChar w:fldCharType="separate"/>
            </w:r>
            <w:r w:rsidR="00B25666">
              <w:rPr>
                <w:noProof/>
                <w:webHidden/>
              </w:rPr>
              <w:t>30</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35" w:history="1">
            <w:r w:rsidR="00B25666" w:rsidRPr="00E140A9">
              <w:rPr>
                <w:rStyle w:val="Hyperlink"/>
                <w:noProof/>
              </w:rPr>
              <w:t>BlindNode</w:t>
            </w:r>
            <w:r w:rsidR="00B25666">
              <w:rPr>
                <w:noProof/>
                <w:webHidden/>
              </w:rPr>
              <w:tab/>
            </w:r>
            <w:r>
              <w:rPr>
                <w:noProof/>
                <w:webHidden/>
              </w:rPr>
              <w:fldChar w:fldCharType="begin"/>
            </w:r>
            <w:r w:rsidR="00B25666">
              <w:rPr>
                <w:noProof/>
                <w:webHidden/>
              </w:rPr>
              <w:instrText xml:space="preserve"> PAGEREF _Toc201086235 \h </w:instrText>
            </w:r>
            <w:r>
              <w:rPr>
                <w:noProof/>
                <w:webHidden/>
              </w:rPr>
            </w:r>
            <w:r>
              <w:rPr>
                <w:noProof/>
                <w:webHidden/>
              </w:rPr>
              <w:fldChar w:fldCharType="separate"/>
            </w:r>
            <w:r w:rsidR="00B25666">
              <w:rPr>
                <w:noProof/>
                <w:webHidden/>
              </w:rPr>
              <w:t>30</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36" w:history="1">
            <w:r w:rsidR="00B25666" w:rsidRPr="00E140A9">
              <w:rPr>
                <w:rStyle w:val="Hyperlink"/>
                <w:noProof/>
              </w:rPr>
              <w:t>Functional description</w:t>
            </w:r>
            <w:r w:rsidR="00B25666">
              <w:rPr>
                <w:noProof/>
                <w:webHidden/>
              </w:rPr>
              <w:tab/>
            </w:r>
            <w:r>
              <w:rPr>
                <w:noProof/>
                <w:webHidden/>
              </w:rPr>
              <w:fldChar w:fldCharType="begin"/>
            </w:r>
            <w:r w:rsidR="00B25666">
              <w:rPr>
                <w:noProof/>
                <w:webHidden/>
              </w:rPr>
              <w:instrText xml:space="preserve"> PAGEREF _Toc201086236 \h </w:instrText>
            </w:r>
            <w:r>
              <w:rPr>
                <w:noProof/>
                <w:webHidden/>
              </w:rPr>
            </w:r>
            <w:r>
              <w:rPr>
                <w:noProof/>
                <w:webHidden/>
              </w:rPr>
              <w:fldChar w:fldCharType="separate"/>
            </w:r>
            <w:r w:rsidR="00B25666">
              <w:rPr>
                <w:noProof/>
                <w:webHidden/>
              </w:rPr>
              <w:t>30</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37" w:history="1">
            <w:r w:rsidR="00B25666" w:rsidRPr="00E140A9">
              <w:rPr>
                <w:rStyle w:val="Hyperlink"/>
                <w:noProof/>
              </w:rPr>
              <w:t>Blindnode.h</w:t>
            </w:r>
            <w:r w:rsidR="00B25666">
              <w:rPr>
                <w:noProof/>
                <w:webHidden/>
              </w:rPr>
              <w:tab/>
            </w:r>
            <w:r>
              <w:rPr>
                <w:noProof/>
                <w:webHidden/>
              </w:rPr>
              <w:fldChar w:fldCharType="begin"/>
            </w:r>
            <w:r w:rsidR="00B25666">
              <w:rPr>
                <w:noProof/>
                <w:webHidden/>
              </w:rPr>
              <w:instrText xml:space="preserve"> PAGEREF _Toc201086237 \h </w:instrText>
            </w:r>
            <w:r>
              <w:rPr>
                <w:noProof/>
                <w:webHidden/>
              </w:rPr>
            </w:r>
            <w:r>
              <w:rPr>
                <w:noProof/>
                <w:webHidden/>
              </w:rPr>
              <w:fldChar w:fldCharType="separate"/>
            </w:r>
            <w:r w:rsidR="00B25666">
              <w:rPr>
                <w:noProof/>
                <w:webHidden/>
              </w:rPr>
              <w:t>30</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38" w:history="1">
            <w:r w:rsidR="00B25666" w:rsidRPr="00E140A9">
              <w:rPr>
                <w:rStyle w:val="Hyperlink"/>
                <w:noProof/>
              </w:rPr>
              <w:t>BlindnodeAppC</w:t>
            </w:r>
            <w:r w:rsidR="00B25666">
              <w:rPr>
                <w:noProof/>
                <w:webHidden/>
              </w:rPr>
              <w:tab/>
            </w:r>
            <w:r>
              <w:rPr>
                <w:noProof/>
                <w:webHidden/>
              </w:rPr>
              <w:fldChar w:fldCharType="begin"/>
            </w:r>
            <w:r w:rsidR="00B25666">
              <w:rPr>
                <w:noProof/>
                <w:webHidden/>
              </w:rPr>
              <w:instrText xml:space="preserve"> PAGEREF _Toc201086238 \h </w:instrText>
            </w:r>
            <w:r>
              <w:rPr>
                <w:noProof/>
                <w:webHidden/>
              </w:rPr>
            </w:r>
            <w:r>
              <w:rPr>
                <w:noProof/>
                <w:webHidden/>
              </w:rPr>
              <w:fldChar w:fldCharType="separate"/>
            </w:r>
            <w:r w:rsidR="00B25666">
              <w:rPr>
                <w:noProof/>
                <w:webHidden/>
              </w:rPr>
              <w:t>30</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39" w:history="1">
            <w:r w:rsidR="00B25666" w:rsidRPr="00E140A9">
              <w:rPr>
                <w:rStyle w:val="Hyperlink"/>
                <w:noProof/>
              </w:rPr>
              <w:t>BlindNodeC</w:t>
            </w:r>
            <w:r w:rsidR="00B25666">
              <w:rPr>
                <w:noProof/>
                <w:webHidden/>
              </w:rPr>
              <w:tab/>
            </w:r>
            <w:r>
              <w:rPr>
                <w:noProof/>
                <w:webHidden/>
              </w:rPr>
              <w:fldChar w:fldCharType="begin"/>
            </w:r>
            <w:r w:rsidR="00B25666">
              <w:rPr>
                <w:noProof/>
                <w:webHidden/>
              </w:rPr>
              <w:instrText xml:space="preserve"> PAGEREF _Toc201086239 \h </w:instrText>
            </w:r>
            <w:r>
              <w:rPr>
                <w:noProof/>
                <w:webHidden/>
              </w:rPr>
            </w:r>
            <w:r>
              <w:rPr>
                <w:noProof/>
                <w:webHidden/>
              </w:rPr>
              <w:fldChar w:fldCharType="separate"/>
            </w:r>
            <w:r w:rsidR="00B25666">
              <w:rPr>
                <w:noProof/>
                <w:webHidden/>
              </w:rPr>
              <w:t>31</w:t>
            </w:r>
            <w:r>
              <w:rPr>
                <w:noProof/>
                <w:webHidden/>
              </w:rPr>
              <w:fldChar w:fldCharType="end"/>
            </w:r>
          </w:hyperlink>
        </w:p>
        <w:p w:rsidR="00B25666" w:rsidRDefault="003362DC">
          <w:pPr>
            <w:pStyle w:val="Inhopg1"/>
            <w:tabs>
              <w:tab w:val="right" w:leader="dot" w:pos="9396"/>
            </w:tabs>
            <w:rPr>
              <w:noProof/>
              <w:sz w:val="22"/>
              <w:szCs w:val="22"/>
              <w:lang w:val="nl-BE" w:bidi="ar-SA"/>
            </w:rPr>
          </w:pPr>
          <w:hyperlink w:anchor="_Toc201086240" w:history="1">
            <w:r w:rsidR="00B25666" w:rsidRPr="00E140A9">
              <w:rPr>
                <w:rStyle w:val="Hyperlink"/>
                <w:noProof/>
              </w:rPr>
              <w:t>RSSI readings</w:t>
            </w:r>
            <w:r w:rsidR="00B25666">
              <w:rPr>
                <w:noProof/>
                <w:webHidden/>
              </w:rPr>
              <w:tab/>
            </w:r>
            <w:r>
              <w:rPr>
                <w:noProof/>
                <w:webHidden/>
              </w:rPr>
              <w:fldChar w:fldCharType="begin"/>
            </w:r>
            <w:r w:rsidR="00B25666">
              <w:rPr>
                <w:noProof/>
                <w:webHidden/>
              </w:rPr>
              <w:instrText xml:space="preserve"> PAGEREF _Toc201086240 \h </w:instrText>
            </w:r>
            <w:r>
              <w:rPr>
                <w:noProof/>
                <w:webHidden/>
              </w:rPr>
            </w:r>
            <w:r>
              <w:rPr>
                <w:noProof/>
                <w:webHidden/>
              </w:rPr>
              <w:fldChar w:fldCharType="separate"/>
            </w:r>
            <w:r w:rsidR="00B25666">
              <w:rPr>
                <w:noProof/>
                <w:webHidden/>
              </w:rPr>
              <w:t>33</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41" w:history="1">
            <w:r w:rsidR="00B25666" w:rsidRPr="00E140A9">
              <w:rPr>
                <w:rStyle w:val="Hyperlink"/>
                <w:noProof/>
              </w:rPr>
              <w:t>INtroduction</w:t>
            </w:r>
            <w:r w:rsidR="00B25666">
              <w:rPr>
                <w:noProof/>
                <w:webHidden/>
              </w:rPr>
              <w:tab/>
            </w:r>
            <w:r>
              <w:rPr>
                <w:noProof/>
                <w:webHidden/>
              </w:rPr>
              <w:fldChar w:fldCharType="begin"/>
            </w:r>
            <w:r w:rsidR="00B25666">
              <w:rPr>
                <w:noProof/>
                <w:webHidden/>
              </w:rPr>
              <w:instrText xml:space="preserve"> PAGEREF _Toc201086241 \h </w:instrText>
            </w:r>
            <w:r>
              <w:rPr>
                <w:noProof/>
                <w:webHidden/>
              </w:rPr>
            </w:r>
            <w:r>
              <w:rPr>
                <w:noProof/>
                <w:webHidden/>
              </w:rPr>
              <w:fldChar w:fldCharType="separate"/>
            </w:r>
            <w:r w:rsidR="00B25666">
              <w:rPr>
                <w:noProof/>
                <w:webHidden/>
              </w:rPr>
              <w:t>33</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42" w:history="1">
            <w:r w:rsidR="00B25666" w:rsidRPr="00E140A9">
              <w:rPr>
                <w:rStyle w:val="Hyperlink"/>
                <w:noProof/>
              </w:rPr>
              <w:t>Method</w:t>
            </w:r>
            <w:r w:rsidR="00B25666">
              <w:rPr>
                <w:noProof/>
                <w:webHidden/>
              </w:rPr>
              <w:tab/>
            </w:r>
            <w:r>
              <w:rPr>
                <w:noProof/>
                <w:webHidden/>
              </w:rPr>
              <w:fldChar w:fldCharType="begin"/>
            </w:r>
            <w:r w:rsidR="00B25666">
              <w:rPr>
                <w:noProof/>
                <w:webHidden/>
              </w:rPr>
              <w:instrText xml:space="preserve"> PAGEREF _Toc201086242 \h </w:instrText>
            </w:r>
            <w:r>
              <w:rPr>
                <w:noProof/>
                <w:webHidden/>
              </w:rPr>
            </w:r>
            <w:r>
              <w:rPr>
                <w:noProof/>
                <w:webHidden/>
              </w:rPr>
              <w:fldChar w:fldCharType="separate"/>
            </w:r>
            <w:r w:rsidR="00B25666">
              <w:rPr>
                <w:noProof/>
                <w:webHidden/>
              </w:rPr>
              <w:t>33</w:t>
            </w:r>
            <w:r>
              <w:rPr>
                <w:noProof/>
                <w:webHidden/>
              </w:rPr>
              <w:fldChar w:fldCharType="end"/>
            </w:r>
          </w:hyperlink>
        </w:p>
        <w:p w:rsidR="00B25666" w:rsidRDefault="003362DC">
          <w:pPr>
            <w:pStyle w:val="Inhopg1"/>
            <w:tabs>
              <w:tab w:val="right" w:leader="dot" w:pos="9396"/>
            </w:tabs>
            <w:rPr>
              <w:noProof/>
              <w:sz w:val="22"/>
              <w:szCs w:val="22"/>
              <w:lang w:val="nl-BE" w:bidi="ar-SA"/>
            </w:rPr>
          </w:pPr>
          <w:hyperlink w:anchor="_Toc201086243" w:history="1">
            <w:r w:rsidR="00B25666" w:rsidRPr="00E140A9">
              <w:rPr>
                <w:rStyle w:val="Hyperlink"/>
                <w:noProof/>
              </w:rPr>
              <w:t>octopus synchronous</w:t>
            </w:r>
            <w:r w:rsidR="00B25666">
              <w:rPr>
                <w:noProof/>
                <w:webHidden/>
              </w:rPr>
              <w:tab/>
            </w:r>
            <w:r>
              <w:rPr>
                <w:noProof/>
                <w:webHidden/>
              </w:rPr>
              <w:fldChar w:fldCharType="begin"/>
            </w:r>
            <w:r w:rsidR="00B25666">
              <w:rPr>
                <w:noProof/>
                <w:webHidden/>
              </w:rPr>
              <w:instrText xml:space="preserve"> PAGEREF _Toc201086243 \h </w:instrText>
            </w:r>
            <w:r>
              <w:rPr>
                <w:noProof/>
                <w:webHidden/>
              </w:rPr>
            </w:r>
            <w:r>
              <w:rPr>
                <w:noProof/>
                <w:webHidden/>
              </w:rPr>
              <w:fldChar w:fldCharType="separate"/>
            </w:r>
            <w:r w:rsidR="00B25666">
              <w:rPr>
                <w:noProof/>
                <w:webHidden/>
              </w:rPr>
              <w:t>34</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44" w:history="1">
            <w:r w:rsidR="00B25666" w:rsidRPr="00E140A9">
              <w:rPr>
                <w:rStyle w:val="Hyperlink"/>
                <w:noProof/>
              </w:rPr>
              <w:t>Application octopus</w:t>
            </w:r>
            <w:r w:rsidR="00B25666">
              <w:rPr>
                <w:noProof/>
                <w:webHidden/>
              </w:rPr>
              <w:tab/>
            </w:r>
            <w:r>
              <w:rPr>
                <w:noProof/>
                <w:webHidden/>
              </w:rPr>
              <w:fldChar w:fldCharType="begin"/>
            </w:r>
            <w:r w:rsidR="00B25666">
              <w:rPr>
                <w:noProof/>
                <w:webHidden/>
              </w:rPr>
              <w:instrText xml:space="preserve"> PAGEREF _Toc201086244 \h </w:instrText>
            </w:r>
            <w:r>
              <w:rPr>
                <w:noProof/>
                <w:webHidden/>
              </w:rPr>
            </w:r>
            <w:r>
              <w:rPr>
                <w:noProof/>
                <w:webHidden/>
              </w:rPr>
              <w:fldChar w:fldCharType="separate"/>
            </w:r>
            <w:r w:rsidR="00B25666">
              <w:rPr>
                <w:noProof/>
                <w:webHidden/>
              </w:rPr>
              <w:t>34</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45" w:history="1">
            <w:r w:rsidR="00B25666" w:rsidRPr="00E140A9">
              <w:rPr>
                <w:rStyle w:val="Hyperlink"/>
                <w:noProof/>
              </w:rPr>
              <w:t>bools</w:t>
            </w:r>
            <w:r w:rsidR="00B25666">
              <w:rPr>
                <w:noProof/>
                <w:webHidden/>
              </w:rPr>
              <w:tab/>
            </w:r>
            <w:r>
              <w:rPr>
                <w:noProof/>
                <w:webHidden/>
              </w:rPr>
              <w:fldChar w:fldCharType="begin"/>
            </w:r>
            <w:r w:rsidR="00B25666">
              <w:rPr>
                <w:noProof/>
                <w:webHidden/>
              </w:rPr>
              <w:instrText xml:space="preserve"> PAGEREF _Toc201086245 \h </w:instrText>
            </w:r>
            <w:r>
              <w:rPr>
                <w:noProof/>
                <w:webHidden/>
              </w:rPr>
            </w:r>
            <w:r>
              <w:rPr>
                <w:noProof/>
                <w:webHidden/>
              </w:rPr>
              <w:fldChar w:fldCharType="separate"/>
            </w:r>
            <w:r w:rsidR="00B25666">
              <w:rPr>
                <w:noProof/>
                <w:webHidden/>
              </w:rPr>
              <w:t>34</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46" w:history="1">
            <w:r w:rsidR="00B25666" w:rsidRPr="00E140A9">
              <w:rPr>
                <w:rStyle w:val="Hyperlink"/>
                <w:noProof/>
              </w:rPr>
              <w:t>Timer.fired</w:t>
            </w:r>
            <w:r w:rsidR="00B25666">
              <w:rPr>
                <w:noProof/>
                <w:webHidden/>
              </w:rPr>
              <w:tab/>
            </w:r>
            <w:r>
              <w:rPr>
                <w:noProof/>
                <w:webHidden/>
              </w:rPr>
              <w:fldChar w:fldCharType="begin"/>
            </w:r>
            <w:r w:rsidR="00B25666">
              <w:rPr>
                <w:noProof/>
                <w:webHidden/>
              </w:rPr>
              <w:instrText xml:space="preserve"> PAGEREF _Toc201086246 \h </w:instrText>
            </w:r>
            <w:r>
              <w:rPr>
                <w:noProof/>
                <w:webHidden/>
              </w:rPr>
            </w:r>
            <w:r>
              <w:rPr>
                <w:noProof/>
                <w:webHidden/>
              </w:rPr>
              <w:fldChar w:fldCharType="separate"/>
            </w:r>
            <w:r w:rsidR="00B25666">
              <w:rPr>
                <w:noProof/>
                <w:webHidden/>
              </w:rPr>
              <w:t>34</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47" w:history="1">
            <w:r w:rsidR="00B25666" w:rsidRPr="00E140A9">
              <w:rPr>
                <w:rStyle w:val="Hyperlink"/>
                <w:noProof/>
              </w:rPr>
              <w:t>collection send</w:t>
            </w:r>
            <w:r w:rsidR="00B25666">
              <w:rPr>
                <w:noProof/>
                <w:webHidden/>
              </w:rPr>
              <w:tab/>
            </w:r>
            <w:r>
              <w:rPr>
                <w:noProof/>
                <w:webHidden/>
              </w:rPr>
              <w:fldChar w:fldCharType="begin"/>
            </w:r>
            <w:r w:rsidR="00B25666">
              <w:rPr>
                <w:noProof/>
                <w:webHidden/>
              </w:rPr>
              <w:instrText xml:space="preserve"> PAGEREF _Toc201086247 \h </w:instrText>
            </w:r>
            <w:r>
              <w:rPr>
                <w:noProof/>
                <w:webHidden/>
              </w:rPr>
            </w:r>
            <w:r>
              <w:rPr>
                <w:noProof/>
                <w:webHidden/>
              </w:rPr>
              <w:fldChar w:fldCharType="separate"/>
            </w:r>
            <w:r w:rsidR="00B25666">
              <w:rPr>
                <w:noProof/>
                <w:webHidden/>
              </w:rPr>
              <w:t>35</w:t>
            </w:r>
            <w:r>
              <w:rPr>
                <w:noProof/>
                <w:webHidden/>
              </w:rPr>
              <w:fldChar w:fldCharType="end"/>
            </w:r>
          </w:hyperlink>
        </w:p>
        <w:p w:rsidR="00B25666" w:rsidRDefault="003362DC">
          <w:pPr>
            <w:pStyle w:val="Inhopg1"/>
            <w:tabs>
              <w:tab w:val="right" w:leader="dot" w:pos="9396"/>
            </w:tabs>
            <w:rPr>
              <w:noProof/>
              <w:sz w:val="22"/>
              <w:szCs w:val="22"/>
              <w:lang w:val="nl-BE" w:bidi="ar-SA"/>
            </w:rPr>
          </w:pPr>
          <w:hyperlink w:anchor="_Toc201086248" w:history="1">
            <w:r w:rsidR="00B25666" w:rsidRPr="00E140A9">
              <w:rPr>
                <w:rStyle w:val="Hyperlink"/>
                <w:noProof/>
              </w:rPr>
              <w:t>visualization of nodes with rssi</w:t>
            </w:r>
            <w:r w:rsidR="00B25666">
              <w:rPr>
                <w:noProof/>
                <w:webHidden/>
              </w:rPr>
              <w:tab/>
            </w:r>
            <w:r>
              <w:rPr>
                <w:noProof/>
                <w:webHidden/>
              </w:rPr>
              <w:fldChar w:fldCharType="begin"/>
            </w:r>
            <w:r w:rsidR="00B25666">
              <w:rPr>
                <w:noProof/>
                <w:webHidden/>
              </w:rPr>
              <w:instrText xml:space="preserve"> PAGEREF _Toc201086248 \h </w:instrText>
            </w:r>
            <w:r>
              <w:rPr>
                <w:noProof/>
                <w:webHidden/>
              </w:rPr>
            </w:r>
            <w:r>
              <w:rPr>
                <w:noProof/>
                <w:webHidden/>
              </w:rPr>
              <w:fldChar w:fldCharType="separate"/>
            </w:r>
            <w:r w:rsidR="00B25666">
              <w:rPr>
                <w:noProof/>
                <w:webHidden/>
              </w:rPr>
              <w:t>36</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49" w:history="1">
            <w:r w:rsidR="00B25666" w:rsidRPr="00E140A9">
              <w:rPr>
                <w:rStyle w:val="Hyperlink"/>
                <w:noProof/>
              </w:rPr>
              <w:t>Introduction</w:t>
            </w:r>
            <w:r w:rsidR="00B25666">
              <w:rPr>
                <w:noProof/>
                <w:webHidden/>
              </w:rPr>
              <w:tab/>
            </w:r>
            <w:r>
              <w:rPr>
                <w:noProof/>
                <w:webHidden/>
              </w:rPr>
              <w:fldChar w:fldCharType="begin"/>
            </w:r>
            <w:r w:rsidR="00B25666">
              <w:rPr>
                <w:noProof/>
                <w:webHidden/>
              </w:rPr>
              <w:instrText xml:space="preserve"> PAGEREF _Toc201086249 \h </w:instrText>
            </w:r>
            <w:r>
              <w:rPr>
                <w:noProof/>
                <w:webHidden/>
              </w:rPr>
            </w:r>
            <w:r>
              <w:rPr>
                <w:noProof/>
                <w:webHidden/>
              </w:rPr>
              <w:fldChar w:fldCharType="separate"/>
            </w:r>
            <w:r w:rsidR="00B25666">
              <w:rPr>
                <w:noProof/>
                <w:webHidden/>
              </w:rPr>
              <w:t>36</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50" w:history="1">
            <w:r w:rsidR="00B25666" w:rsidRPr="00E140A9">
              <w:rPr>
                <w:rStyle w:val="Hyperlink"/>
                <w:noProof/>
              </w:rPr>
              <w:t>header file</w:t>
            </w:r>
            <w:r w:rsidR="00B25666">
              <w:rPr>
                <w:noProof/>
                <w:webHidden/>
              </w:rPr>
              <w:tab/>
            </w:r>
            <w:r>
              <w:rPr>
                <w:noProof/>
                <w:webHidden/>
              </w:rPr>
              <w:fldChar w:fldCharType="begin"/>
            </w:r>
            <w:r w:rsidR="00B25666">
              <w:rPr>
                <w:noProof/>
                <w:webHidden/>
              </w:rPr>
              <w:instrText xml:space="preserve"> PAGEREF _Toc201086250 \h </w:instrText>
            </w:r>
            <w:r>
              <w:rPr>
                <w:noProof/>
                <w:webHidden/>
              </w:rPr>
            </w:r>
            <w:r>
              <w:rPr>
                <w:noProof/>
                <w:webHidden/>
              </w:rPr>
              <w:fldChar w:fldCharType="separate"/>
            </w:r>
            <w:r w:rsidR="00B25666">
              <w:rPr>
                <w:noProof/>
                <w:webHidden/>
              </w:rPr>
              <w:t>36</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51" w:history="1">
            <w:r w:rsidR="00B25666" w:rsidRPr="00E140A9">
              <w:rPr>
                <w:rStyle w:val="Hyperlink"/>
                <w:noProof/>
              </w:rPr>
              <w:t>Configuration file</w:t>
            </w:r>
            <w:r w:rsidR="00B25666">
              <w:rPr>
                <w:noProof/>
                <w:webHidden/>
              </w:rPr>
              <w:tab/>
            </w:r>
            <w:r>
              <w:rPr>
                <w:noProof/>
                <w:webHidden/>
              </w:rPr>
              <w:fldChar w:fldCharType="begin"/>
            </w:r>
            <w:r w:rsidR="00B25666">
              <w:rPr>
                <w:noProof/>
                <w:webHidden/>
              </w:rPr>
              <w:instrText xml:space="preserve"> PAGEREF _Toc201086251 \h </w:instrText>
            </w:r>
            <w:r>
              <w:rPr>
                <w:noProof/>
                <w:webHidden/>
              </w:rPr>
            </w:r>
            <w:r>
              <w:rPr>
                <w:noProof/>
                <w:webHidden/>
              </w:rPr>
              <w:fldChar w:fldCharType="separate"/>
            </w:r>
            <w:r w:rsidR="00B25666">
              <w:rPr>
                <w:noProof/>
                <w:webHidden/>
              </w:rPr>
              <w:t>36</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52" w:history="1">
            <w:r w:rsidR="00B25666" w:rsidRPr="00E140A9">
              <w:rPr>
                <w:rStyle w:val="Hyperlink"/>
                <w:noProof/>
              </w:rPr>
              <w:t>module file</w:t>
            </w:r>
            <w:r w:rsidR="00B25666">
              <w:rPr>
                <w:noProof/>
                <w:webHidden/>
              </w:rPr>
              <w:tab/>
            </w:r>
            <w:r>
              <w:rPr>
                <w:noProof/>
                <w:webHidden/>
              </w:rPr>
              <w:fldChar w:fldCharType="begin"/>
            </w:r>
            <w:r w:rsidR="00B25666">
              <w:rPr>
                <w:noProof/>
                <w:webHidden/>
              </w:rPr>
              <w:instrText xml:space="preserve"> PAGEREF _Toc201086252 \h </w:instrText>
            </w:r>
            <w:r>
              <w:rPr>
                <w:noProof/>
                <w:webHidden/>
              </w:rPr>
            </w:r>
            <w:r>
              <w:rPr>
                <w:noProof/>
                <w:webHidden/>
              </w:rPr>
              <w:fldChar w:fldCharType="separate"/>
            </w:r>
            <w:r w:rsidR="00B25666">
              <w:rPr>
                <w:noProof/>
                <w:webHidden/>
              </w:rPr>
              <w:t>37</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53" w:history="1">
            <w:r w:rsidR="00B25666" w:rsidRPr="00E140A9">
              <w:rPr>
                <w:rStyle w:val="Hyperlink"/>
                <w:noProof/>
              </w:rPr>
              <w:t>module part</w:t>
            </w:r>
            <w:r w:rsidR="00B25666">
              <w:rPr>
                <w:noProof/>
                <w:webHidden/>
              </w:rPr>
              <w:tab/>
            </w:r>
            <w:r>
              <w:rPr>
                <w:noProof/>
                <w:webHidden/>
              </w:rPr>
              <w:fldChar w:fldCharType="begin"/>
            </w:r>
            <w:r w:rsidR="00B25666">
              <w:rPr>
                <w:noProof/>
                <w:webHidden/>
              </w:rPr>
              <w:instrText xml:space="preserve"> PAGEREF _Toc201086253 \h </w:instrText>
            </w:r>
            <w:r>
              <w:rPr>
                <w:noProof/>
                <w:webHidden/>
              </w:rPr>
            </w:r>
            <w:r>
              <w:rPr>
                <w:noProof/>
                <w:webHidden/>
              </w:rPr>
              <w:fldChar w:fldCharType="separate"/>
            </w:r>
            <w:r w:rsidR="00B25666">
              <w:rPr>
                <w:noProof/>
                <w:webHidden/>
              </w:rPr>
              <w:t>37</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54" w:history="1">
            <w:r w:rsidR="00B25666" w:rsidRPr="00E140A9">
              <w:rPr>
                <w:rStyle w:val="Hyperlink"/>
                <w:noProof/>
              </w:rPr>
              <w:t>implementation part</w:t>
            </w:r>
            <w:r w:rsidR="00B25666">
              <w:rPr>
                <w:noProof/>
                <w:webHidden/>
              </w:rPr>
              <w:tab/>
            </w:r>
            <w:r>
              <w:rPr>
                <w:noProof/>
                <w:webHidden/>
              </w:rPr>
              <w:fldChar w:fldCharType="begin"/>
            </w:r>
            <w:r w:rsidR="00B25666">
              <w:rPr>
                <w:noProof/>
                <w:webHidden/>
              </w:rPr>
              <w:instrText xml:space="preserve"> PAGEREF _Toc201086254 \h </w:instrText>
            </w:r>
            <w:r>
              <w:rPr>
                <w:noProof/>
                <w:webHidden/>
              </w:rPr>
            </w:r>
            <w:r>
              <w:rPr>
                <w:noProof/>
                <w:webHidden/>
              </w:rPr>
              <w:fldChar w:fldCharType="separate"/>
            </w:r>
            <w:r w:rsidR="00B25666">
              <w:rPr>
                <w:noProof/>
                <w:webHidden/>
              </w:rPr>
              <w:t>38</w:t>
            </w:r>
            <w:r>
              <w:rPr>
                <w:noProof/>
                <w:webHidden/>
              </w:rPr>
              <w:fldChar w:fldCharType="end"/>
            </w:r>
          </w:hyperlink>
        </w:p>
        <w:p w:rsidR="00B25666" w:rsidRDefault="003362DC">
          <w:pPr>
            <w:pStyle w:val="Inhopg1"/>
            <w:tabs>
              <w:tab w:val="right" w:leader="dot" w:pos="9396"/>
            </w:tabs>
            <w:rPr>
              <w:noProof/>
              <w:sz w:val="22"/>
              <w:szCs w:val="22"/>
              <w:lang w:val="nl-BE" w:bidi="ar-SA"/>
            </w:rPr>
          </w:pPr>
          <w:hyperlink w:anchor="_Toc201086255" w:history="1">
            <w:r w:rsidR="00B25666" w:rsidRPr="00E140A9">
              <w:rPr>
                <w:rStyle w:val="Hyperlink"/>
                <w:noProof/>
              </w:rPr>
              <w:t>Visualization and direction with the use of RSSI</w:t>
            </w:r>
            <w:r w:rsidR="00B25666">
              <w:rPr>
                <w:noProof/>
                <w:webHidden/>
              </w:rPr>
              <w:tab/>
            </w:r>
            <w:r>
              <w:rPr>
                <w:noProof/>
                <w:webHidden/>
              </w:rPr>
              <w:fldChar w:fldCharType="begin"/>
            </w:r>
            <w:r w:rsidR="00B25666">
              <w:rPr>
                <w:noProof/>
                <w:webHidden/>
              </w:rPr>
              <w:instrText xml:space="preserve"> PAGEREF _Toc201086255 \h </w:instrText>
            </w:r>
            <w:r>
              <w:rPr>
                <w:noProof/>
                <w:webHidden/>
              </w:rPr>
            </w:r>
            <w:r>
              <w:rPr>
                <w:noProof/>
                <w:webHidden/>
              </w:rPr>
              <w:fldChar w:fldCharType="separate"/>
            </w:r>
            <w:r w:rsidR="00B25666">
              <w:rPr>
                <w:noProof/>
                <w:webHidden/>
              </w:rPr>
              <w:t>43</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56" w:history="1">
            <w:r w:rsidR="00B25666" w:rsidRPr="00E140A9">
              <w:rPr>
                <w:rStyle w:val="Hyperlink"/>
                <w:noProof/>
              </w:rPr>
              <w:t>introduction</w:t>
            </w:r>
            <w:r w:rsidR="00B25666">
              <w:rPr>
                <w:noProof/>
                <w:webHidden/>
              </w:rPr>
              <w:tab/>
            </w:r>
            <w:r>
              <w:rPr>
                <w:noProof/>
                <w:webHidden/>
              </w:rPr>
              <w:fldChar w:fldCharType="begin"/>
            </w:r>
            <w:r w:rsidR="00B25666">
              <w:rPr>
                <w:noProof/>
                <w:webHidden/>
              </w:rPr>
              <w:instrText xml:space="preserve"> PAGEREF _Toc201086256 \h </w:instrText>
            </w:r>
            <w:r>
              <w:rPr>
                <w:noProof/>
                <w:webHidden/>
              </w:rPr>
            </w:r>
            <w:r>
              <w:rPr>
                <w:noProof/>
                <w:webHidden/>
              </w:rPr>
              <w:fldChar w:fldCharType="separate"/>
            </w:r>
            <w:r w:rsidR="00B25666">
              <w:rPr>
                <w:noProof/>
                <w:webHidden/>
              </w:rPr>
              <w:t>43</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57" w:history="1">
            <w:r w:rsidR="00B25666" w:rsidRPr="00E140A9">
              <w:rPr>
                <w:rStyle w:val="Hyperlink"/>
                <w:noProof/>
              </w:rPr>
              <w:t>what does it do?</w:t>
            </w:r>
            <w:r w:rsidR="00B25666">
              <w:rPr>
                <w:noProof/>
                <w:webHidden/>
              </w:rPr>
              <w:tab/>
            </w:r>
            <w:r>
              <w:rPr>
                <w:noProof/>
                <w:webHidden/>
              </w:rPr>
              <w:fldChar w:fldCharType="begin"/>
            </w:r>
            <w:r w:rsidR="00B25666">
              <w:rPr>
                <w:noProof/>
                <w:webHidden/>
              </w:rPr>
              <w:instrText xml:space="preserve"> PAGEREF _Toc201086257 \h </w:instrText>
            </w:r>
            <w:r>
              <w:rPr>
                <w:noProof/>
                <w:webHidden/>
              </w:rPr>
            </w:r>
            <w:r>
              <w:rPr>
                <w:noProof/>
                <w:webHidden/>
              </w:rPr>
              <w:fldChar w:fldCharType="separate"/>
            </w:r>
            <w:r w:rsidR="00B25666">
              <w:rPr>
                <w:noProof/>
                <w:webHidden/>
              </w:rPr>
              <w:t>43</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58" w:history="1">
            <w:r w:rsidR="00B25666" w:rsidRPr="00E140A9">
              <w:rPr>
                <w:rStyle w:val="Hyperlink"/>
                <w:noProof/>
              </w:rPr>
              <w:t>module file</w:t>
            </w:r>
            <w:r w:rsidR="00B25666">
              <w:rPr>
                <w:noProof/>
                <w:webHidden/>
              </w:rPr>
              <w:tab/>
            </w:r>
            <w:r>
              <w:rPr>
                <w:noProof/>
                <w:webHidden/>
              </w:rPr>
              <w:fldChar w:fldCharType="begin"/>
            </w:r>
            <w:r w:rsidR="00B25666">
              <w:rPr>
                <w:noProof/>
                <w:webHidden/>
              </w:rPr>
              <w:instrText xml:space="preserve"> PAGEREF _Toc201086258 \h </w:instrText>
            </w:r>
            <w:r>
              <w:rPr>
                <w:noProof/>
                <w:webHidden/>
              </w:rPr>
            </w:r>
            <w:r>
              <w:rPr>
                <w:noProof/>
                <w:webHidden/>
              </w:rPr>
              <w:fldChar w:fldCharType="separate"/>
            </w:r>
            <w:r w:rsidR="00B25666">
              <w:rPr>
                <w:noProof/>
                <w:webHidden/>
              </w:rPr>
              <w:t>44</w:t>
            </w:r>
            <w:r>
              <w:rPr>
                <w:noProof/>
                <w:webHidden/>
              </w:rPr>
              <w:fldChar w:fldCharType="end"/>
            </w:r>
          </w:hyperlink>
        </w:p>
        <w:p w:rsidR="00B25666" w:rsidRDefault="003362DC">
          <w:pPr>
            <w:pStyle w:val="Inhopg2"/>
            <w:tabs>
              <w:tab w:val="right" w:leader="dot" w:pos="9396"/>
            </w:tabs>
            <w:rPr>
              <w:noProof/>
              <w:sz w:val="22"/>
              <w:szCs w:val="22"/>
              <w:lang w:val="nl-BE" w:bidi="ar-SA"/>
            </w:rPr>
          </w:pPr>
          <w:hyperlink w:anchor="_Toc201086259" w:history="1">
            <w:r w:rsidR="00B25666" w:rsidRPr="00E140A9">
              <w:rPr>
                <w:rStyle w:val="Hyperlink"/>
                <w:noProof/>
              </w:rPr>
              <w:t>implementatin file</w:t>
            </w:r>
            <w:r w:rsidR="00B25666">
              <w:rPr>
                <w:noProof/>
                <w:webHidden/>
              </w:rPr>
              <w:tab/>
            </w:r>
            <w:r>
              <w:rPr>
                <w:noProof/>
                <w:webHidden/>
              </w:rPr>
              <w:fldChar w:fldCharType="begin"/>
            </w:r>
            <w:r w:rsidR="00B25666">
              <w:rPr>
                <w:noProof/>
                <w:webHidden/>
              </w:rPr>
              <w:instrText xml:space="preserve"> PAGEREF _Toc201086259 \h </w:instrText>
            </w:r>
            <w:r>
              <w:rPr>
                <w:noProof/>
                <w:webHidden/>
              </w:rPr>
            </w:r>
            <w:r>
              <w:rPr>
                <w:noProof/>
                <w:webHidden/>
              </w:rPr>
              <w:fldChar w:fldCharType="separate"/>
            </w:r>
            <w:r w:rsidR="00B25666">
              <w:rPr>
                <w:noProof/>
                <w:webHidden/>
              </w:rPr>
              <w:t>44</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60" w:history="1">
            <w:r w:rsidR="00B25666" w:rsidRPr="00E140A9">
              <w:rPr>
                <w:rStyle w:val="Hyperlink"/>
                <w:noProof/>
              </w:rPr>
              <w:t>module part</w:t>
            </w:r>
            <w:r w:rsidR="00B25666">
              <w:rPr>
                <w:noProof/>
                <w:webHidden/>
              </w:rPr>
              <w:tab/>
            </w:r>
            <w:r>
              <w:rPr>
                <w:noProof/>
                <w:webHidden/>
              </w:rPr>
              <w:fldChar w:fldCharType="begin"/>
            </w:r>
            <w:r w:rsidR="00B25666">
              <w:rPr>
                <w:noProof/>
                <w:webHidden/>
              </w:rPr>
              <w:instrText xml:space="preserve"> PAGEREF _Toc201086260 \h </w:instrText>
            </w:r>
            <w:r>
              <w:rPr>
                <w:noProof/>
                <w:webHidden/>
              </w:rPr>
            </w:r>
            <w:r>
              <w:rPr>
                <w:noProof/>
                <w:webHidden/>
              </w:rPr>
              <w:fldChar w:fldCharType="separate"/>
            </w:r>
            <w:r w:rsidR="00B25666">
              <w:rPr>
                <w:noProof/>
                <w:webHidden/>
              </w:rPr>
              <w:t>44</w:t>
            </w:r>
            <w:r>
              <w:rPr>
                <w:noProof/>
                <w:webHidden/>
              </w:rPr>
              <w:fldChar w:fldCharType="end"/>
            </w:r>
          </w:hyperlink>
        </w:p>
        <w:p w:rsidR="00B25666" w:rsidRDefault="003362DC">
          <w:pPr>
            <w:pStyle w:val="Inhopg3"/>
            <w:tabs>
              <w:tab w:val="right" w:leader="dot" w:pos="9396"/>
            </w:tabs>
            <w:rPr>
              <w:noProof/>
              <w:sz w:val="22"/>
              <w:szCs w:val="22"/>
              <w:lang w:val="nl-BE" w:bidi="ar-SA"/>
            </w:rPr>
          </w:pPr>
          <w:hyperlink w:anchor="_Toc201086261" w:history="1">
            <w:r w:rsidR="00B25666" w:rsidRPr="00E140A9">
              <w:rPr>
                <w:rStyle w:val="Hyperlink"/>
                <w:noProof/>
              </w:rPr>
              <w:t>implementation part</w:t>
            </w:r>
            <w:r w:rsidR="00B25666">
              <w:rPr>
                <w:noProof/>
                <w:webHidden/>
              </w:rPr>
              <w:tab/>
            </w:r>
            <w:r>
              <w:rPr>
                <w:noProof/>
                <w:webHidden/>
              </w:rPr>
              <w:fldChar w:fldCharType="begin"/>
            </w:r>
            <w:r w:rsidR="00B25666">
              <w:rPr>
                <w:noProof/>
                <w:webHidden/>
              </w:rPr>
              <w:instrText xml:space="preserve"> PAGEREF _Toc201086261 \h </w:instrText>
            </w:r>
            <w:r>
              <w:rPr>
                <w:noProof/>
                <w:webHidden/>
              </w:rPr>
            </w:r>
            <w:r>
              <w:rPr>
                <w:noProof/>
                <w:webHidden/>
              </w:rPr>
              <w:fldChar w:fldCharType="separate"/>
            </w:r>
            <w:r w:rsidR="00B25666">
              <w:rPr>
                <w:noProof/>
                <w:webHidden/>
              </w:rPr>
              <w:t>44</w:t>
            </w:r>
            <w:r>
              <w:rPr>
                <w:noProof/>
                <w:webHidden/>
              </w:rPr>
              <w:fldChar w:fldCharType="end"/>
            </w:r>
          </w:hyperlink>
        </w:p>
        <w:p w:rsidR="002C1FEC" w:rsidRDefault="003362DC">
          <w:r>
            <w:fldChar w:fldCharType="end"/>
          </w:r>
        </w:p>
      </w:sdtContent>
    </w:sdt>
    <w:p w:rsidR="002C1FEC" w:rsidRDefault="002C1FEC">
      <w:r>
        <w:br w:type="page"/>
      </w:r>
    </w:p>
    <w:p w:rsidR="002C1FEC" w:rsidRPr="00E56B80" w:rsidRDefault="002C1FEC" w:rsidP="005F2796">
      <w:pPr>
        <w:pStyle w:val="Kop1"/>
      </w:pPr>
      <w:bookmarkStart w:id="0" w:name="_Toc201086194"/>
      <w:r w:rsidRPr="00E56B80">
        <w:lastRenderedPageBreak/>
        <w:t>multihoposcilloscope</w:t>
      </w:r>
      <w:bookmarkEnd w:id="0"/>
    </w:p>
    <w:p w:rsidR="002C1FEC" w:rsidRDefault="002C1FEC" w:rsidP="005F2796">
      <w:pPr>
        <w:pStyle w:val="Kop2"/>
      </w:pPr>
      <w:bookmarkStart w:id="1" w:name="_Toc201086195"/>
      <w:r w:rsidRPr="00E56B80">
        <w:t>What?</w:t>
      </w:r>
      <w:bookmarkEnd w:id="1"/>
    </w:p>
    <w:p w:rsidR="00B25666" w:rsidRPr="00B25666" w:rsidRDefault="00B25666" w:rsidP="00B25666">
      <w:pPr>
        <w:pStyle w:val="Geenafstand"/>
      </w:pPr>
    </w:p>
    <w:p w:rsidR="002C1FEC" w:rsidRPr="00E56B80" w:rsidRDefault="002C1FEC" w:rsidP="002C1FEC">
      <w:pPr>
        <w:pStyle w:val="Geenafstand"/>
      </w:pPr>
      <w:r w:rsidRPr="00E56B80">
        <w:t>This application collect</w:t>
      </w:r>
      <w:r w:rsidR="004446E5">
        <w:t>s data and is installed on the T</w:t>
      </w:r>
      <w:r w:rsidRPr="00E56B80">
        <w:t>elosB node. It takes samples from the chosen sensor with a certain period and broadcasts a message every 5 readings. The default sampling rate is 4Hz (can be altered in the java application).</w:t>
      </w:r>
    </w:p>
    <w:p w:rsidR="002C1FEC" w:rsidRPr="00E56B80" w:rsidRDefault="002C1FEC" w:rsidP="002C1FEC">
      <w:pPr>
        <w:pStyle w:val="Geenafstand"/>
      </w:pPr>
    </w:p>
    <w:p w:rsidR="002C1FEC" w:rsidRPr="00E56B80" w:rsidRDefault="002C1FEC" w:rsidP="002C1FEC">
      <w:pPr>
        <w:pStyle w:val="Geenafstand"/>
      </w:pPr>
      <w:r w:rsidRPr="00E56B80">
        <w:t>The advantage of the application is that it uses multihop to expand the range of the network.</w:t>
      </w:r>
    </w:p>
    <w:p w:rsidR="002C1FEC" w:rsidRPr="00E56B80" w:rsidRDefault="002C1FEC" w:rsidP="002C1FEC">
      <w:pPr>
        <w:pStyle w:val="Geenafstand"/>
      </w:pPr>
      <w:r w:rsidRPr="00E56B80">
        <w:rPr>
          <w:noProof/>
          <w:lang w:val="nl-BE" w:bidi="ar-SA"/>
        </w:rPr>
        <w:drawing>
          <wp:inline distT="0" distB="0" distL="0" distR="0">
            <wp:extent cx="5760720" cy="4061014"/>
            <wp:effectExtent l="19050" t="0" r="0" b="0"/>
            <wp:docPr id="2" name="Afbeelding 6" descr="C:\Users\Poseidon\Documents\bachelor\mutlihoposcilloscope\multihopnetwe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seidon\Documents\bachelor\mutlihoposcilloscope\multihopnetwerk.jpg"/>
                    <pic:cNvPicPr>
                      <a:picLocks noChangeAspect="1" noChangeArrowheads="1"/>
                    </pic:cNvPicPr>
                  </pic:nvPicPr>
                  <pic:blipFill>
                    <a:blip r:embed="rId7"/>
                    <a:srcRect/>
                    <a:stretch>
                      <a:fillRect/>
                    </a:stretch>
                  </pic:blipFill>
                  <pic:spPr bwMode="auto">
                    <a:xfrm>
                      <a:off x="0" y="0"/>
                      <a:ext cx="5760720" cy="4061014"/>
                    </a:xfrm>
                    <a:prstGeom prst="rect">
                      <a:avLst/>
                    </a:prstGeom>
                    <a:noFill/>
                    <a:ln w="9525">
                      <a:noFill/>
                      <a:miter lim="800000"/>
                      <a:headEnd/>
                      <a:tailEnd/>
                    </a:ln>
                  </pic:spPr>
                </pic:pic>
              </a:graphicData>
            </a:graphic>
          </wp:inline>
        </w:drawing>
      </w:r>
    </w:p>
    <w:p w:rsidR="002C1FEC" w:rsidRPr="00E56B80" w:rsidRDefault="002C1FEC" w:rsidP="002C1FEC">
      <w:pPr>
        <w:pStyle w:val="Geenafstand"/>
        <w:rPr>
          <w:i/>
        </w:rPr>
      </w:pPr>
      <w:r w:rsidRPr="00E56B80">
        <w:rPr>
          <w:i/>
        </w:rPr>
        <w:t>Figure 1: A multihop network</w:t>
      </w:r>
    </w:p>
    <w:p w:rsidR="002C1FEC" w:rsidRPr="00E56B80" w:rsidRDefault="002C1FEC" w:rsidP="002C1FEC">
      <w:pPr>
        <w:pStyle w:val="Geenafstand"/>
      </w:pPr>
    </w:p>
    <w:p w:rsidR="002C1FEC" w:rsidRPr="00E56B80" w:rsidRDefault="002C1FEC" w:rsidP="002C1FEC">
      <w:pPr>
        <w:pStyle w:val="Geenafstand"/>
      </w:pPr>
      <w:r w:rsidRPr="00E56B80">
        <w:t>A node is connected to the computer through the serial USB port. The node is configured as the root of the network. The network makes use of Collection, the network is symbolized as een tree with the root at the base, where the data is sent to.</w:t>
      </w:r>
      <w:r w:rsidR="004446E5">
        <w:t xml:space="preserve"> </w:t>
      </w:r>
      <w:r w:rsidRPr="00E56B80">
        <w:t>Node A is in range of node B and the root node. Node B is out of range from the root node. The solution is that node A acts as a bridge between the root and node B.</w:t>
      </w:r>
    </w:p>
    <w:p w:rsidR="002C1FEC" w:rsidRPr="00E56B80" w:rsidRDefault="002C1FEC" w:rsidP="002C1FEC">
      <w:pPr>
        <w:pStyle w:val="Geenafstand"/>
        <w:rPr>
          <w:i/>
          <w:lang w:bidi="ar-SA"/>
        </w:rPr>
      </w:pPr>
      <w:r w:rsidRPr="00E56B80">
        <w:rPr>
          <w:i/>
          <w:noProof/>
          <w:lang w:val="nl-BE" w:bidi="ar-SA"/>
        </w:rPr>
        <w:lastRenderedPageBreak/>
        <w:drawing>
          <wp:inline distT="0" distB="0" distL="0" distR="0">
            <wp:extent cx="3418840" cy="2273935"/>
            <wp:effectExtent l="1905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418840" cy="2273935"/>
                    </a:xfrm>
                    <a:prstGeom prst="rect">
                      <a:avLst/>
                    </a:prstGeom>
                    <a:noFill/>
                    <a:ln w="9525">
                      <a:noFill/>
                      <a:miter lim="800000"/>
                      <a:headEnd/>
                      <a:tailEnd/>
                    </a:ln>
                  </pic:spPr>
                </pic:pic>
              </a:graphicData>
            </a:graphic>
          </wp:inline>
        </w:drawing>
      </w:r>
    </w:p>
    <w:p w:rsidR="002C1FEC" w:rsidRPr="00E56B80" w:rsidRDefault="002C1FEC" w:rsidP="002C1FEC">
      <w:pPr>
        <w:pStyle w:val="Geenafstand"/>
        <w:rPr>
          <w:i/>
          <w:lang w:bidi="ar-SA"/>
        </w:rPr>
      </w:pPr>
    </w:p>
    <w:p w:rsidR="002C1FEC" w:rsidRPr="00E56B80" w:rsidRDefault="002C1FEC" w:rsidP="002C1FEC">
      <w:pPr>
        <w:pStyle w:val="Geenafstand"/>
        <w:rPr>
          <w:i/>
          <w:lang w:bidi="ar-SA"/>
        </w:rPr>
      </w:pPr>
      <w:r w:rsidRPr="00E56B80">
        <w:rPr>
          <w:i/>
          <w:lang w:bidi="ar-SA"/>
        </w:rPr>
        <w:t>Figure 2: TelosB node</w:t>
      </w:r>
    </w:p>
    <w:p w:rsidR="002C1FEC" w:rsidRPr="00E56B80" w:rsidRDefault="002C1FEC" w:rsidP="002C1FEC">
      <w:pPr>
        <w:pStyle w:val="Geenafstand"/>
        <w:rPr>
          <w:i/>
          <w:lang w:bidi="ar-SA"/>
        </w:rPr>
      </w:pPr>
    </w:p>
    <w:p w:rsidR="002C1FEC" w:rsidRPr="00E56B80" w:rsidRDefault="002C1FEC" w:rsidP="002C1FEC">
      <w:pPr>
        <w:pStyle w:val="Kop2"/>
        <w:rPr>
          <w:lang w:bidi="ar-SA"/>
        </w:rPr>
      </w:pPr>
      <w:bookmarkStart w:id="2" w:name="_Toc201086196"/>
      <w:r w:rsidRPr="00E56B80">
        <w:rPr>
          <w:lang w:bidi="ar-SA"/>
        </w:rPr>
        <w:t>Tinyos</w:t>
      </w:r>
      <w:bookmarkEnd w:id="2"/>
    </w:p>
    <w:p w:rsidR="002C1FEC" w:rsidRPr="00E56B80" w:rsidRDefault="002C1FEC" w:rsidP="002C1FEC">
      <w:pPr>
        <w:pStyle w:val="Geenafstand"/>
        <w:rPr>
          <w:lang w:bidi="ar-SA"/>
        </w:rPr>
      </w:pPr>
    </w:p>
    <w:p w:rsidR="002C1FEC" w:rsidRPr="00E56B80" w:rsidRDefault="002C1FEC" w:rsidP="002C1FEC">
      <w:pPr>
        <w:pStyle w:val="Geenafstand"/>
        <w:rPr>
          <w:lang w:bidi="ar-SA"/>
        </w:rPr>
      </w:pPr>
      <w:r w:rsidRPr="00E56B80">
        <w:rPr>
          <w:lang w:bidi="ar-SA"/>
        </w:rPr>
        <w:t xml:space="preserve">TinyOS is a operating system which is used for embedded systems for wireless sensor networks. De language for programming nodes is NesC. NesC describes a row of events (tasks and processes) and is a variant off C. </w:t>
      </w:r>
    </w:p>
    <w:p w:rsidR="002C1FEC" w:rsidRPr="00E56B80" w:rsidRDefault="002C1FEC" w:rsidP="002C1FEC">
      <w:pPr>
        <w:pStyle w:val="Geenafstand"/>
        <w:rPr>
          <w:lang w:bidi="ar-SA"/>
        </w:rPr>
      </w:pPr>
      <w:r w:rsidRPr="00E56B80">
        <w:rPr>
          <w:lang w:bidi="ar-SA"/>
        </w:rPr>
        <w:t>An application exist out of 1 or more components which are linked to each other to come to the actual program. A component declares and uses interfaces. These interfaces are the only way to approach the component. An interface contains functions and commands which needs to be declared. Events are also functions with an interface, but these need to be declared by the user of the interface. It is possible to declare/use multiple interfaces or to use multiple instantiations of the same interface.</w:t>
      </w:r>
    </w:p>
    <w:p w:rsidR="002C1FEC" w:rsidRPr="00E56B80" w:rsidRDefault="002C1FEC" w:rsidP="002C1FEC">
      <w:pPr>
        <w:pStyle w:val="Geenafstand"/>
        <w:rPr>
          <w:lang w:bidi="ar-SA"/>
        </w:rPr>
      </w:pPr>
    </w:p>
    <w:p w:rsidR="002C1FEC" w:rsidRPr="00DA2930" w:rsidRDefault="0036132F" w:rsidP="002C1FEC">
      <w:pPr>
        <w:pStyle w:val="Kop2"/>
        <w:rPr>
          <w:lang w:val="nl-NL" w:bidi="ar-SA"/>
        </w:rPr>
      </w:pPr>
      <w:bookmarkStart w:id="3" w:name="_Toc201086197"/>
      <w:r>
        <w:rPr>
          <w:lang w:val="nl-NL" w:bidi="ar-SA"/>
        </w:rPr>
        <w:t>Operating System</w:t>
      </w:r>
      <w:bookmarkEnd w:id="3"/>
    </w:p>
    <w:p w:rsidR="002C1FEC" w:rsidRPr="00E56B80" w:rsidRDefault="002C1FEC" w:rsidP="002C1FEC">
      <w:pPr>
        <w:rPr>
          <w:lang w:bidi="ar-SA"/>
        </w:rPr>
      </w:pPr>
      <w:r w:rsidRPr="00DA2930">
        <w:rPr>
          <w:lang w:val="nl-NL" w:bidi="ar-SA"/>
        </w:rPr>
        <w:t xml:space="preserve">Het programmeren van de TelosB motes doen we via Linux: Xubuntos. </w:t>
      </w:r>
      <w:r w:rsidRPr="00E56B80">
        <w:t>XubunTOS simplifies the installation of TinyOS by using a Linux live CD. The bootable live CD contains a working TinyOS environment and offers the option to perform a full installation. XubunTOS is built from Xubuntu and TinyOS 2.x Debian packages (plus the TinyOS 1.x CVS repository). After installation, Debian's APT package manager can keep your software up-to-date.</w:t>
      </w:r>
    </w:p>
    <w:p w:rsidR="002C1FEC" w:rsidRPr="00E56B80" w:rsidRDefault="002C1FEC" w:rsidP="002C1FEC">
      <w:pPr>
        <w:jc w:val="center"/>
        <w:rPr>
          <w:lang w:bidi="ar-SA"/>
        </w:rPr>
      </w:pPr>
      <w:r w:rsidRPr="00E56B80">
        <w:rPr>
          <w:noProof/>
          <w:lang w:val="nl-BE" w:bidi="ar-SA"/>
        </w:rPr>
        <w:drawing>
          <wp:inline distT="0" distB="0" distL="0" distR="0">
            <wp:extent cx="2245995" cy="972820"/>
            <wp:effectExtent l="19050" t="0" r="1905" b="0"/>
            <wp:docPr id="4" name="Afbeelding 4" descr="http://toilers.mines.edu/pub/Public/XubunTOS/we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ilers.mines.edu/pub/Public/XubunTOS/web-logo.png"/>
                    <pic:cNvPicPr>
                      <a:picLocks noChangeAspect="1" noChangeArrowheads="1"/>
                    </pic:cNvPicPr>
                  </pic:nvPicPr>
                  <pic:blipFill>
                    <a:blip r:embed="rId9"/>
                    <a:srcRect/>
                    <a:stretch>
                      <a:fillRect/>
                    </a:stretch>
                  </pic:blipFill>
                  <pic:spPr bwMode="auto">
                    <a:xfrm>
                      <a:off x="0" y="0"/>
                      <a:ext cx="2245995" cy="972820"/>
                    </a:xfrm>
                    <a:prstGeom prst="rect">
                      <a:avLst/>
                    </a:prstGeom>
                    <a:noFill/>
                    <a:ln w="9525">
                      <a:noFill/>
                      <a:miter lim="800000"/>
                      <a:headEnd/>
                      <a:tailEnd/>
                    </a:ln>
                  </pic:spPr>
                </pic:pic>
              </a:graphicData>
            </a:graphic>
          </wp:inline>
        </w:drawing>
      </w:r>
    </w:p>
    <w:p w:rsidR="002C1FEC" w:rsidRPr="00E56B80" w:rsidRDefault="002C1FEC" w:rsidP="002C1FEC">
      <w:pPr>
        <w:pStyle w:val="Geenafstand"/>
        <w:jc w:val="center"/>
        <w:rPr>
          <w:lang w:bidi="ar-SA"/>
        </w:rPr>
      </w:pPr>
    </w:p>
    <w:p w:rsidR="002C1FEC" w:rsidRPr="00E56B80" w:rsidRDefault="002C1FEC" w:rsidP="002C1FEC">
      <w:pPr>
        <w:pStyle w:val="Geenafstand"/>
        <w:jc w:val="center"/>
        <w:rPr>
          <w:lang w:bidi="ar-SA"/>
        </w:rPr>
      </w:pPr>
    </w:p>
    <w:p w:rsidR="002C1FEC" w:rsidRPr="00E56B80" w:rsidRDefault="002C1FEC" w:rsidP="002C1FEC">
      <w:pPr>
        <w:pStyle w:val="Geenafstand"/>
        <w:jc w:val="center"/>
        <w:rPr>
          <w:lang w:bidi="ar-SA"/>
        </w:rPr>
      </w:pPr>
    </w:p>
    <w:p w:rsidR="002C1FEC" w:rsidRPr="00E56B80" w:rsidRDefault="002C1FEC" w:rsidP="002C1FEC">
      <w:pPr>
        <w:pStyle w:val="Geenafstand"/>
        <w:jc w:val="center"/>
        <w:rPr>
          <w:lang w:bidi="ar-SA"/>
        </w:rPr>
      </w:pPr>
    </w:p>
    <w:p w:rsidR="002C1FEC" w:rsidRPr="00E56B80" w:rsidRDefault="002C1FEC" w:rsidP="002C1FEC">
      <w:pPr>
        <w:pStyle w:val="Geenafstand"/>
        <w:jc w:val="center"/>
        <w:rPr>
          <w:lang w:bidi="ar-SA"/>
        </w:rPr>
      </w:pPr>
    </w:p>
    <w:p w:rsidR="002C1FEC" w:rsidRPr="00E56B80" w:rsidRDefault="002C1FEC" w:rsidP="002C1FEC">
      <w:pPr>
        <w:pStyle w:val="Geenafstand"/>
        <w:jc w:val="center"/>
        <w:rPr>
          <w:lang w:bidi="ar-SA"/>
        </w:rPr>
      </w:pPr>
    </w:p>
    <w:p w:rsidR="002C1FEC" w:rsidRPr="00E56B80" w:rsidRDefault="002C1FEC" w:rsidP="002C1FEC">
      <w:pPr>
        <w:pStyle w:val="Geenafstand"/>
        <w:jc w:val="center"/>
        <w:rPr>
          <w:lang w:bidi="ar-SA"/>
        </w:rPr>
      </w:pPr>
    </w:p>
    <w:p w:rsidR="002C1FEC" w:rsidRPr="00E56B80" w:rsidRDefault="0036132F" w:rsidP="002C1FEC">
      <w:pPr>
        <w:pStyle w:val="Kop2"/>
        <w:rPr>
          <w:lang w:bidi="ar-SA"/>
        </w:rPr>
      </w:pPr>
      <w:bookmarkStart w:id="4" w:name="_Toc201086198"/>
      <w:r>
        <w:rPr>
          <w:lang w:bidi="ar-SA"/>
        </w:rPr>
        <w:lastRenderedPageBreak/>
        <w:t>Installation</w:t>
      </w:r>
      <w:bookmarkEnd w:id="4"/>
    </w:p>
    <w:p w:rsidR="002C1FEC" w:rsidRPr="00E56B80" w:rsidRDefault="002C1FEC" w:rsidP="002C1FEC">
      <w:pPr>
        <w:rPr>
          <w:lang w:bidi="ar-SA"/>
        </w:rPr>
      </w:pPr>
      <w:r w:rsidRPr="00E56B80">
        <w:rPr>
          <w:lang w:bidi="ar-SA"/>
        </w:rPr>
        <w:t>In the directory off ur application ( /apps/MultihopOscilloscope ) we open a terminal and type:</w:t>
      </w:r>
    </w:p>
    <w:p w:rsidR="002C1FEC" w:rsidRPr="00E56B80" w:rsidRDefault="002C1FEC" w:rsidP="002C1FEC">
      <w:pPr>
        <w:pStyle w:val="Lijstalinea"/>
        <w:numPr>
          <w:ilvl w:val="0"/>
          <w:numId w:val="12"/>
        </w:numPr>
        <w:rPr>
          <w:i/>
          <w:lang w:bidi="ar-SA"/>
        </w:rPr>
      </w:pPr>
      <w:r w:rsidRPr="00E56B80">
        <w:rPr>
          <w:i/>
          <w:lang w:bidi="ar-SA"/>
        </w:rPr>
        <w:t xml:space="preserve">Make telosb: </w:t>
      </w:r>
      <w:r w:rsidRPr="00E56B80">
        <w:rPr>
          <w:lang w:bidi="ar-SA"/>
        </w:rPr>
        <w:t>De TinyOS application is compiled from his directory</w:t>
      </w:r>
    </w:p>
    <w:p w:rsidR="002C1FEC" w:rsidRPr="00E56B80" w:rsidRDefault="002C1FEC" w:rsidP="002C1FEC">
      <w:pPr>
        <w:pStyle w:val="Lijstalinea"/>
        <w:numPr>
          <w:ilvl w:val="0"/>
          <w:numId w:val="12"/>
        </w:numPr>
        <w:rPr>
          <w:i/>
          <w:lang w:bidi="ar-SA"/>
        </w:rPr>
      </w:pPr>
      <w:r w:rsidRPr="00E56B80">
        <w:rPr>
          <w:i/>
          <w:lang w:bidi="ar-SA"/>
        </w:rPr>
        <w:t xml:space="preserve">Make telosb reinstall,500: </w:t>
      </w:r>
      <w:r w:rsidRPr="00E56B80">
        <w:rPr>
          <w:lang w:bidi="ar-SA"/>
        </w:rPr>
        <w:t>This compiles an image from the application with the ID 500, which is comatible with the  telosb platform</w:t>
      </w:r>
    </w:p>
    <w:p w:rsidR="002C1FEC" w:rsidRPr="00E56B80" w:rsidRDefault="002C1FEC" w:rsidP="002C1FEC">
      <w:pPr>
        <w:autoSpaceDE w:val="0"/>
        <w:autoSpaceDN w:val="0"/>
        <w:adjustRightInd w:val="0"/>
        <w:spacing w:before="0" w:after="0" w:line="240" w:lineRule="auto"/>
        <w:rPr>
          <w:rFonts w:ascii="Calibri" w:hAnsi="Calibri" w:cs="Courier New"/>
          <w:lang w:bidi="ar-SA"/>
        </w:rPr>
      </w:pPr>
      <w:r w:rsidRPr="00E56B80">
        <w:rPr>
          <w:rFonts w:ascii="Calibri" w:hAnsi="Calibri" w:cs="Courier New"/>
          <w:lang w:bidi="ar-SA"/>
        </w:rPr>
        <w:t xml:space="preserve">In the subdirectory (  /apps/MultihopOscilloscope/java ) we start the serialforwarder tool. The serialforwarder is a packet source, thus a communication medium which can be used by the application to send and receive packts to and from a node. </w:t>
      </w:r>
    </w:p>
    <w:p w:rsidR="002C1FEC" w:rsidRPr="00E56B80" w:rsidRDefault="002C1FEC" w:rsidP="002C1FEC">
      <w:pPr>
        <w:autoSpaceDE w:val="0"/>
        <w:autoSpaceDN w:val="0"/>
        <w:adjustRightInd w:val="0"/>
        <w:spacing w:before="0" w:after="0" w:line="240" w:lineRule="auto"/>
        <w:rPr>
          <w:rFonts w:ascii="Calibri" w:hAnsi="Calibri" w:cs="Courier New"/>
          <w:lang w:bidi="ar-SA"/>
        </w:rPr>
      </w:pPr>
    </w:p>
    <w:p w:rsidR="002C1FEC" w:rsidRPr="00E56B80" w:rsidRDefault="002C1FEC" w:rsidP="002C1FEC">
      <w:pPr>
        <w:autoSpaceDE w:val="0"/>
        <w:autoSpaceDN w:val="0"/>
        <w:adjustRightInd w:val="0"/>
        <w:spacing w:before="0" w:after="0" w:line="240" w:lineRule="auto"/>
        <w:rPr>
          <w:rFonts w:ascii="Calibri" w:hAnsi="Calibri" w:cs="Courier New"/>
          <w:lang w:bidi="ar-SA"/>
        </w:rPr>
      </w:pPr>
      <w:r w:rsidRPr="00E56B80">
        <w:rPr>
          <w:rFonts w:ascii="Calibri" w:hAnsi="Calibri" w:cs="Courier New"/>
          <w:lang w:bidi="ar-SA"/>
        </w:rPr>
        <w:t>We type:</w:t>
      </w:r>
    </w:p>
    <w:p w:rsidR="002C1FEC" w:rsidRPr="00E56B80" w:rsidRDefault="002C1FEC" w:rsidP="002C1FEC">
      <w:pPr>
        <w:autoSpaceDE w:val="0"/>
        <w:autoSpaceDN w:val="0"/>
        <w:adjustRightInd w:val="0"/>
        <w:spacing w:before="0" w:after="0" w:line="240" w:lineRule="auto"/>
        <w:rPr>
          <w:rFonts w:ascii="Calibri" w:hAnsi="Calibri" w:cs="Courier New"/>
          <w:lang w:bidi="ar-SA"/>
        </w:rPr>
      </w:pPr>
    </w:p>
    <w:p w:rsidR="002C1FEC" w:rsidRPr="00E56B80" w:rsidRDefault="002C1FEC" w:rsidP="002C1FEC">
      <w:pPr>
        <w:pStyle w:val="Lijstalinea"/>
        <w:numPr>
          <w:ilvl w:val="0"/>
          <w:numId w:val="1"/>
        </w:numPr>
        <w:autoSpaceDE w:val="0"/>
        <w:autoSpaceDN w:val="0"/>
        <w:adjustRightInd w:val="0"/>
        <w:spacing w:before="0" w:after="0" w:line="240" w:lineRule="auto"/>
        <w:rPr>
          <w:rFonts w:ascii="Calibri" w:hAnsi="Calibri" w:cs="Courier New"/>
          <w:lang w:bidi="ar-SA"/>
        </w:rPr>
      </w:pPr>
      <w:r w:rsidRPr="00E56B80">
        <w:rPr>
          <w:rFonts w:ascii="Calibri" w:hAnsi="Calibri" w:cs="Courier New"/>
          <w:lang w:bidi="ar-SA"/>
        </w:rPr>
        <w:t>make</w:t>
      </w:r>
    </w:p>
    <w:p w:rsidR="002C1FEC" w:rsidRPr="00E56B80" w:rsidRDefault="002C1FEC" w:rsidP="002C1FEC">
      <w:pPr>
        <w:pStyle w:val="Lijstalinea"/>
        <w:numPr>
          <w:ilvl w:val="0"/>
          <w:numId w:val="1"/>
        </w:numPr>
        <w:autoSpaceDE w:val="0"/>
        <w:autoSpaceDN w:val="0"/>
        <w:adjustRightInd w:val="0"/>
        <w:spacing w:before="0" w:after="0" w:line="240" w:lineRule="auto"/>
        <w:rPr>
          <w:rFonts w:ascii="Calibri" w:hAnsi="Calibri" w:cs="Courier New"/>
          <w:lang w:bidi="ar-SA"/>
        </w:rPr>
      </w:pPr>
      <w:r w:rsidRPr="00E56B80">
        <w:rPr>
          <w:rFonts w:ascii="Calibri" w:hAnsi="Calibri" w:cs="Courier New"/>
          <w:lang w:bidi="ar-SA"/>
        </w:rPr>
        <w:t>java net.tinyos.sf.SerialForwarder -comm serial@/dev/ttyUSB0:telosb</w:t>
      </w:r>
    </w:p>
    <w:p w:rsidR="002C1FEC" w:rsidRPr="00E56B80" w:rsidRDefault="002C1FEC" w:rsidP="002C1FEC">
      <w:pPr>
        <w:pStyle w:val="Lijstalinea"/>
        <w:numPr>
          <w:ilvl w:val="0"/>
          <w:numId w:val="1"/>
        </w:numPr>
        <w:autoSpaceDE w:val="0"/>
        <w:autoSpaceDN w:val="0"/>
        <w:adjustRightInd w:val="0"/>
        <w:spacing w:before="0" w:after="0" w:line="240" w:lineRule="auto"/>
        <w:rPr>
          <w:rFonts w:ascii="Calibri" w:hAnsi="Calibri" w:cs="Courier New"/>
          <w:lang w:bidi="ar-SA"/>
        </w:rPr>
      </w:pPr>
      <w:r w:rsidRPr="00E56B80">
        <w:rPr>
          <w:rFonts w:ascii="Calibri" w:hAnsi="Calibri" w:cs="Courier New"/>
          <w:lang w:bidi="ar-SA"/>
        </w:rPr>
        <w:t>./run</w:t>
      </w:r>
    </w:p>
    <w:p w:rsidR="002C1FEC" w:rsidRPr="00E56B80" w:rsidRDefault="002C1FEC" w:rsidP="002C1FEC">
      <w:pPr>
        <w:autoSpaceDE w:val="0"/>
        <w:autoSpaceDN w:val="0"/>
        <w:adjustRightInd w:val="0"/>
        <w:spacing w:before="0" w:after="0" w:line="240" w:lineRule="auto"/>
        <w:rPr>
          <w:rFonts w:ascii="Courier New" w:hAnsi="Courier New" w:cs="Courier New"/>
          <w:lang w:bidi="ar-SA"/>
        </w:rPr>
      </w:pPr>
    </w:p>
    <w:p w:rsidR="002C1FEC" w:rsidRPr="00E56B80" w:rsidRDefault="002C1FEC" w:rsidP="002C1FEC">
      <w:pPr>
        <w:autoSpaceDE w:val="0"/>
        <w:autoSpaceDN w:val="0"/>
        <w:adjustRightInd w:val="0"/>
        <w:spacing w:before="0" w:after="0" w:line="240" w:lineRule="auto"/>
        <w:rPr>
          <w:rFonts w:ascii="Courier New" w:hAnsi="Courier New" w:cs="Courier New"/>
          <w:lang w:bidi="ar-SA"/>
        </w:rPr>
      </w:pPr>
    </w:p>
    <w:p w:rsidR="002C1FEC" w:rsidRPr="00E56B80" w:rsidRDefault="002C1FEC" w:rsidP="002C1FEC">
      <w:pPr>
        <w:autoSpaceDE w:val="0"/>
        <w:autoSpaceDN w:val="0"/>
        <w:adjustRightInd w:val="0"/>
        <w:spacing w:before="0" w:after="0" w:line="240" w:lineRule="auto"/>
        <w:rPr>
          <w:rFonts w:ascii="Courier New" w:hAnsi="Courier New" w:cs="Courier New"/>
          <w:lang w:bidi="ar-SA"/>
        </w:rPr>
      </w:pPr>
    </w:p>
    <w:p w:rsidR="002C1FEC" w:rsidRPr="00E56B80" w:rsidRDefault="002C1FEC" w:rsidP="002C1FEC"/>
    <w:p w:rsidR="002C1FEC" w:rsidRPr="00E56B80" w:rsidRDefault="002C1FEC" w:rsidP="002C1FEC"/>
    <w:p w:rsidR="002C1FEC" w:rsidRPr="00E56B80" w:rsidRDefault="002C1FEC" w:rsidP="002C1FEC"/>
    <w:p w:rsidR="002C1FEC" w:rsidRPr="00E56B80" w:rsidRDefault="002C1FEC" w:rsidP="002C1FEC"/>
    <w:p w:rsidR="002C1FEC" w:rsidRPr="00E56B80" w:rsidRDefault="002C1FEC" w:rsidP="002C1FEC"/>
    <w:p w:rsidR="002C1FEC" w:rsidRPr="00E56B80" w:rsidRDefault="002C1FEC" w:rsidP="002C1FEC"/>
    <w:p w:rsidR="002C1FEC" w:rsidRPr="00E56B80" w:rsidRDefault="002C1FEC" w:rsidP="002C1FEC"/>
    <w:p w:rsidR="002C1FEC" w:rsidRPr="00E56B80" w:rsidRDefault="002C1FEC" w:rsidP="002C1FEC"/>
    <w:p w:rsidR="002C1FEC" w:rsidRPr="00E56B80" w:rsidRDefault="002C1FEC" w:rsidP="002C1FEC"/>
    <w:p w:rsidR="002C1FEC" w:rsidRPr="00E56B80" w:rsidRDefault="002C1FEC" w:rsidP="002C1FEC"/>
    <w:p w:rsidR="002C1FEC" w:rsidRPr="00E56B80" w:rsidRDefault="002C1FEC" w:rsidP="002C1FEC"/>
    <w:p w:rsidR="002C1FEC" w:rsidRPr="00E56B80" w:rsidRDefault="002C1FEC" w:rsidP="002C1FEC"/>
    <w:p w:rsidR="002C1FEC" w:rsidRPr="00E56B80" w:rsidRDefault="002C1FEC" w:rsidP="002C1FEC"/>
    <w:p w:rsidR="002C1FEC" w:rsidRPr="00E56B80" w:rsidRDefault="002C1FEC" w:rsidP="002C1FEC"/>
    <w:p w:rsidR="002C1FEC" w:rsidRPr="00E56B80" w:rsidRDefault="002C1FEC" w:rsidP="002C1FEC"/>
    <w:p w:rsidR="002C1FEC" w:rsidRPr="00E56B80" w:rsidRDefault="002C1FEC" w:rsidP="002C1FEC"/>
    <w:p w:rsidR="002C1FEC" w:rsidRPr="00E56B80" w:rsidRDefault="002C1FEC" w:rsidP="00BB0CC3">
      <w:pPr>
        <w:pStyle w:val="Kop2"/>
      </w:pPr>
      <w:bookmarkStart w:id="5" w:name="_Toc201086199"/>
      <w:r w:rsidRPr="00E56B80">
        <w:lastRenderedPageBreak/>
        <w:t>program multihop oscilloscope</w:t>
      </w:r>
      <w:bookmarkEnd w:id="5"/>
    </w:p>
    <w:p w:rsidR="002C1FEC" w:rsidRPr="00E56B80" w:rsidRDefault="002C1FEC" w:rsidP="002C1FEC">
      <w:r w:rsidRPr="00E56B80">
        <w:rPr>
          <w:noProof/>
          <w:lang w:val="nl-BE" w:bidi="ar-SA"/>
        </w:rPr>
        <w:drawing>
          <wp:inline distT="0" distB="0" distL="0" distR="0">
            <wp:extent cx="5502275" cy="3402965"/>
            <wp:effectExtent l="19050" t="0" r="3175" b="0"/>
            <wp:docPr id="5"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502275" cy="3402965"/>
                    </a:xfrm>
                    <a:prstGeom prst="rect">
                      <a:avLst/>
                    </a:prstGeom>
                    <a:noFill/>
                    <a:ln w="9525">
                      <a:noFill/>
                      <a:miter lim="800000"/>
                      <a:headEnd/>
                      <a:tailEnd/>
                    </a:ln>
                  </pic:spPr>
                </pic:pic>
              </a:graphicData>
            </a:graphic>
          </wp:inline>
        </w:drawing>
      </w:r>
    </w:p>
    <w:p w:rsidR="002C1FEC" w:rsidRPr="00E56B80" w:rsidRDefault="002C1FEC" w:rsidP="002C1FEC">
      <w:r w:rsidRPr="00E56B80">
        <w:t>The application MultihopOscilloscope contains mainly 3 files:</w:t>
      </w:r>
    </w:p>
    <w:p w:rsidR="002C1FEC" w:rsidRPr="00E56B80" w:rsidRDefault="002C1FEC" w:rsidP="002C1FEC">
      <w:pPr>
        <w:pStyle w:val="Lijstalinea"/>
        <w:numPr>
          <w:ilvl w:val="0"/>
          <w:numId w:val="13"/>
        </w:numPr>
      </w:pPr>
      <w:r w:rsidRPr="00E56B80">
        <w:t>Oscilloscope.h: the header file has a struct for the storage of data</w:t>
      </w:r>
    </w:p>
    <w:p w:rsidR="002C1FEC" w:rsidRPr="00E56B80" w:rsidRDefault="002C1FEC" w:rsidP="002C1FEC">
      <w:pPr>
        <w:pStyle w:val="Lijstalinea"/>
        <w:numPr>
          <w:ilvl w:val="0"/>
          <w:numId w:val="13"/>
        </w:numPr>
      </w:pPr>
      <w:r w:rsidRPr="00E56B80">
        <w:t>OscilloscopeAppc.nc: the configuration file is used as a source file for the nesC compiler to generate a executable file. This file can use and supply interfaces. nesC uses arrows to connect interfaces with each other</w:t>
      </w:r>
    </w:p>
    <w:p w:rsidR="002C1FEC" w:rsidRPr="00E56B80" w:rsidRDefault="002C1FEC" w:rsidP="002C1FEC">
      <w:pPr>
        <w:pStyle w:val="Lijstalinea"/>
        <w:numPr>
          <w:ilvl w:val="0"/>
          <w:numId w:val="13"/>
        </w:numPr>
      </w:pPr>
      <w:r w:rsidRPr="00E56B80">
        <w:t xml:space="preserve">Oscilloscope.nc: the module file contains the implementation of the application. It may use every command from the interface, which it implements. </w:t>
      </w:r>
    </w:p>
    <w:p w:rsidR="002C1FEC" w:rsidRPr="00E56B80" w:rsidRDefault="002C1FEC" w:rsidP="002C1FEC">
      <w:pPr>
        <w:pStyle w:val="Kop2"/>
      </w:pPr>
      <w:bookmarkStart w:id="6" w:name="_Toc201086200"/>
      <w:r w:rsidRPr="00E56B80">
        <w:t>header file</w:t>
      </w:r>
      <w:bookmarkEnd w:id="6"/>
    </w:p>
    <w:p w:rsidR="002C1FEC" w:rsidRPr="00E56B80" w:rsidRDefault="002C1FEC" w:rsidP="002C1FEC">
      <w:pPr>
        <w:pStyle w:val="Geenafstand"/>
      </w:pPr>
    </w:p>
    <w:tbl>
      <w:tblPr>
        <w:tblStyle w:val="Tabelraster"/>
        <w:tblW w:w="0" w:type="auto"/>
        <w:tblLook w:val="04A0"/>
      </w:tblPr>
      <w:tblGrid>
        <w:gridCol w:w="9212"/>
      </w:tblGrid>
      <w:tr w:rsidR="002C1FEC" w:rsidRPr="00E56B80" w:rsidTr="00347013">
        <w:tc>
          <w:tcPr>
            <w:tcW w:w="9212" w:type="dxa"/>
          </w:tcPr>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#ifndef MULTIHOP_OSCILLOSCOPE_H</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#define MULTIHOP_OSCILLOSCOPE_H</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enum {</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NREADINGS = 5,</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DEFAULT_INTERVAL = 1024,</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AM_OSCILLOSCOPE = 0x93</w:t>
            </w:r>
          </w:p>
          <w:p w:rsidR="002C1FEC" w:rsidRPr="00DA2930" w:rsidRDefault="002C1FEC" w:rsidP="00347013">
            <w:pPr>
              <w:autoSpaceDE w:val="0"/>
              <w:autoSpaceDN w:val="0"/>
              <w:adjustRightInd w:val="0"/>
              <w:rPr>
                <w:rFonts w:ascii="Courier New" w:hAnsi="Courier New" w:cs="Courier New"/>
                <w:lang w:val="fr-BE" w:bidi="ar-SA"/>
              </w:rPr>
            </w:pPr>
            <w:r w:rsidRPr="00DA2930">
              <w:rPr>
                <w:rFonts w:ascii="Courier New" w:hAnsi="Courier New" w:cs="Courier New"/>
                <w:lang w:val="fr-BE" w:bidi="ar-SA"/>
              </w:rPr>
              <w:t>};</w:t>
            </w:r>
          </w:p>
          <w:p w:rsidR="002C1FEC" w:rsidRPr="00DA2930" w:rsidRDefault="002C1FEC" w:rsidP="00347013">
            <w:pPr>
              <w:autoSpaceDE w:val="0"/>
              <w:autoSpaceDN w:val="0"/>
              <w:adjustRightInd w:val="0"/>
              <w:rPr>
                <w:rFonts w:ascii="Courier New" w:hAnsi="Courier New" w:cs="Courier New"/>
                <w:lang w:val="fr-BE" w:bidi="ar-SA"/>
              </w:rPr>
            </w:pPr>
          </w:p>
          <w:p w:rsidR="002C1FEC" w:rsidRPr="00DA2930" w:rsidRDefault="002C1FEC" w:rsidP="00347013">
            <w:pPr>
              <w:autoSpaceDE w:val="0"/>
              <w:autoSpaceDN w:val="0"/>
              <w:adjustRightInd w:val="0"/>
              <w:rPr>
                <w:rFonts w:ascii="Courier New" w:hAnsi="Courier New" w:cs="Courier New"/>
                <w:lang w:val="fr-BE" w:bidi="ar-SA"/>
              </w:rPr>
            </w:pPr>
            <w:r w:rsidRPr="00DA2930">
              <w:rPr>
                <w:rFonts w:ascii="Courier New" w:hAnsi="Courier New" w:cs="Courier New"/>
                <w:lang w:val="fr-BE" w:bidi="ar-SA"/>
              </w:rPr>
              <w:t>typedef nx_struct oscilloscope {</w:t>
            </w:r>
          </w:p>
          <w:p w:rsidR="002C1FEC" w:rsidRPr="00DA2930" w:rsidRDefault="002C1FEC" w:rsidP="00347013">
            <w:pPr>
              <w:autoSpaceDE w:val="0"/>
              <w:autoSpaceDN w:val="0"/>
              <w:adjustRightInd w:val="0"/>
              <w:rPr>
                <w:rFonts w:ascii="Courier New" w:hAnsi="Courier New" w:cs="Courier New"/>
                <w:lang w:val="fr-BE" w:bidi="ar-SA"/>
              </w:rPr>
            </w:pPr>
            <w:r w:rsidRPr="00DA2930">
              <w:rPr>
                <w:rFonts w:ascii="Courier New" w:hAnsi="Courier New" w:cs="Courier New"/>
                <w:lang w:val="fr-BE" w:bidi="ar-SA"/>
              </w:rPr>
              <w:t xml:space="preserve">  nx_uint16_t version; </w:t>
            </w:r>
          </w:p>
          <w:p w:rsidR="002C1FEC" w:rsidRPr="00DA2930" w:rsidRDefault="002C1FEC" w:rsidP="00347013">
            <w:pPr>
              <w:autoSpaceDE w:val="0"/>
              <w:autoSpaceDN w:val="0"/>
              <w:adjustRightInd w:val="0"/>
              <w:rPr>
                <w:rFonts w:ascii="Courier New" w:hAnsi="Courier New" w:cs="Courier New"/>
                <w:lang w:val="fr-BE" w:bidi="ar-SA"/>
              </w:rPr>
            </w:pPr>
            <w:r w:rsidRPr="00DA2930">
              <w:rPr>
                <w:rFonts w:ascii="Courier New" w:hAnsi="Courier New" w:cs="Courier New"/>
                <w:lang w:val="fr-BE" w:bidi="ar-SA"/>
              </w:rPr>
              <w:t xml:space="preserve">  nx_uint16_t interval; </w:t>
            </w:r>
          </w:p>
          <w:p w:rsidR="002C1FEC" w:rsidRPr="00DA2930" w:rsidRDefault="002C1FEC" w:rsidP="00347013">
            <w:pPr>
              <w:autoSpaceDE w:val="0"/>
              <w:autoSpaceDN w:val="0"/>
              <w:adjustRightInd w:val="0"/>
              <w:rPr>
                <w:rFonts w:ascii="Courier New" w:hAnsi="Courier New" w:cs="Courier New"/>
                <w:lang w:val="fr-BE" w:bidi="ar-SA"/>
              </w:rPr>
            </w:pPr>
            <w:r w:rsidRPr="00DA2930">
              <w:rPr>
                <w:rFonts w:ascii="Courier New" w:hAnsi="Courier New" w:cs="Courier New"/>
                <w:lang w:val="fr-BE" w:bidi="ar-SA"/>
              </w:rPr>
              <w:t xml:space="preserve">  nx_uint16_t id; </w:t>
            </w:r>
          </w:p>
          <w:p w:rsidR="002C1FEC" w:rsidRPr="00DA2930" w:rsidRDefault="002C1FEC" w:rsidP="00347013">
            <w:pPr>
              <w:autoSpaceDE w:val="0"/>
              <w:autoSpaceDN w:val="0"/>
              <w:adjustRightInd w:val="0"/>
              <w:rPr>
                <w:rFonts w:ascii="Courier New" w:hAnsi="Courier New" w:cs="Courier New"/>
                <w:lang w:val="fr-BE" w:bidi="ar-SA"/>
              </w:rPr>
            </w:pPr>
            <w:r w:rsidRPr="00DA2930">
              <w:rPr>
                <w:rFonts w:ascii="Courier New" w:hAnsi="Courier New" w:cs="Courier New"/>
                <w:lang w:val="fr-BE" w:bidi="ar-SA"/>
              </w:rPr>
              <w:t xml:space="preserve">  nx_uint16_t count;  </w:t>
            </w:r>
          </w:p>
          <w:p w:rsidR="002C1FEC" w:rsidRPr="00E56B80" w:rsidRDefault="002C1FEC" w:rsidP="00347013">
            <w:pPr>
              <w:autoSpaceDE w:val="0"/>
              <w:autoSpaceDN w:val="0"/>
              <w:adjustRightInd w:val="0"/>
              <w:rPr>
                <w:rFonts w:ascii="Courier New" w:hAnsi="Courier New" w:cs="Courier New"/>
                <w:lang w:bidi="ar-SA"/>
              </w:rPr>
            </w:pPr>
            <w:r w:rsidRPr="00DA2930">
              <w:rPr>
                <w:rFonts w:ascii="Courier New" w:hAnsi="Courier New" w:cs="Courier New"/>
                <w:lang w:val="fr-BE" w:bidi="ar-SA"/>
              </w:rPr>
              <w:t xml:space="preserve">  </w:t>
            </w:r>
            <w:r w:rsidRPr="00E56B80">
              <w:rPr>
                <w:rFonts w:ascii="Courier New" w:hAnsi="Courier New" w:cs="Courier New"/>
                <w:lang w:bidi="ar-SA"/>
              </w:rPr>
              <w:t>nx_uint16_t readings[NREADINGS];</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oscilloscope_t;</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#endif</w:t>
            </w:r>
          </w:p>
        </w:tc>
      </w:tr>
    </w:tbl>
    <w:p w:rsidR="002C1FEC" w:rsidRPr="00E56B80" w:rsidRDefault="002C1FEC" w:rsidP="002C1FEC">
      <w:pPr>
        <w:pStyle w:val="Geenafstand"/>
        <w:rPr>
          <w:lang w:bidi="ar-SA"/>
        </w:rPr>
      </w:pPr>
      <w:r w:rsidRPr="00E56B80">
        <w:rPr>
          <w:lang w:bidi="ar-SA"/>
        </w:rPr>
        <w:lastRenderedPageBreak/>
        <w:t xml:space="preserve">The “define” command is used when we import this file in other files. The name of this header file is added to a list which the compiler uses to make relations between the classes in the different. </w:t>
      </w:r>
    </w:p>
    <w:p w:rsidR="002C1FEC" w:rsidRPr="00E56B80" w:rsidRDefault="002C1FEC" w:rsidP="002C1FEC">
      <w:pPr>
        <w:pStyle w:val="Geenafstand"/>
        <w:rPr>
          <w:lang w:bidi="ar-SA"/>
        </w:rPr>
      </w:pPr>
      <w:r w:rsidRPr="00E56B80">
        <w:rPr>
          <w:lang w:bidi="ar-SA"/>
        </w:rPr>
        <w:t xml:space="preserve">The “ifndef” line prevents that the header file will appear multiple times in that list. </w:t>
      </w:r>
    </w:p>
    <w:p w:rsidR="002C1FEC" w:rsidRPr="00E56B80" w:rsidRDefault="002C1FEC" w:rsidP="002C1FEC">
      <w:pPr>
        <w:pStyle w:val="Geenafstand"/>
        <w:rPr>
          <w:lang w:bidi="ar-SA"/>
        </w:rPr>
      </w:pPr>
      <w:r w:rsidRPr="00E56B80">
        <w:rPr>
          <w:lang w:bidi="ar-SA"/>
        </w:rPr>
        <w:t>Next we declared a couple of variables in the program:</w:t>
      </w:r>
    </w:p>
    <w:p w:rsidR="002C1FEC" w:rsidRPr="00E56B80" w:rsidRDefault="002C1FEC" w:rsidP="002C1FEC">
      <w:pPr>
        <w:autoSpaceDE w:val="0"/>
        <w:autoSpaceDN w:val="0"/>
        <w:adjustRightInd w:val="0"/>
        <w:spacing w:before="0" w:after="0" w:line="240" w:lineRule="auto"/>
        <w:rPr>
          <w:rFonts w:ascii="Helvetica" w:hAnsi="Helvetica" w:cs="Helvetica"/>
          <w:sz w:val="23"/>
          <w:szCs w:val="23"/>
          <w:lang w:bidi="ar-SA"/>
        </w:rPr>
      </w:pPr>
    </w:p>
    <w:p w:rsidR="002C1FEC" w:rsidRPr="00E56B80" w:rsidRDefault="002C1FEC" w:rsidP="002C1FEC">
      <w:pPr>
        <w:pStyle w:val="Geenafstand"/>
        <w:numPr>
          <w:ilvl w:val="0"/>
          <w:numId w:val="2"/>
        </w:numPr>
        <w:rPr>
          <w:lang w:bidi="ar-SA"/>
        </w:rPr>
      </w:pPr>
      <w:r w:rsidRPr="00E56B80">
        <w:rPr>
          <w:lang w:bidi="ar-SA"/>
        </w:rPr>
        <w:t xml:space="preserve">NREADINGS is the number of sensor reading per sent message. </w:t>
      </w:r>
    </w:p>
    <w:p w:rsidR="002C1FEC" w:rsidRPr="00E56B80" w:rsidRDefault="002C1FEC" w:rsidP="002C1FEC">
      <w:pPr>
        <w:pStyle w:val="Geenafstand"/>
        <w:numPr>
          <w:ilvl w:val="0"/>
          <w:numId w:val="2"/>
        </w:numPr>
        <w:rPr>
          <w:lang w:bidi="ar-SA"/>
        </w:rPr>
      </w:pPr>
      <w:r w:rsidRPr="00E56B80">
        <w:rPr>
          <w:lang w:bidi="ar-SA"/>
        </w:rPr>
        <w:t xml:space="preserve">DEFAULT_INTERVAL contain the interval time between the transmitted and received packets. </w:t>
      </w:r>
    </w:p>
    <w:p w:rsidR="002C1FEC" w:rsidRPr="00E56B80" w:rsidRDefault="002C1FEC" w:rsidP="002C1FEC">
      <w:pPr>
        <w:pStyle w:val="Geenafstand"/>
        <w:numPr>
          <w:ilvl w:val="0"/>
          <w:numId w:val="2"/>
        </w:numPr>
        <w:rPr>
          <w:lang w:bidi="ar-SA"/>
        </w:rPr>
      </w:pPr>
      <w:r w:rsidRPr="00E56B80">
        <w:rPr>
          <w:lang w:bidi="ar-SA"/>
        </w:rPr>
        <w:t>AM_OSCILLOSCOPE contains an ID number for the visual java program “oscilloscope” on the PC which receives the packets.</w:t>
      </w:r>
    </w:p>
    <w:p w:rsidR="002C1FEC" w:rsidRPr="00E56B80" w:rsidRDefault="002C1FEC" w:rsidP="002C1FEC">
      <w:pPr>
        <w:pStyle w:val="Geenafstand"/>
        <w:ind w:left="720"/>
        <w:rPr>
          <w:lang w:bidi="ar-SA"/>
        </w:rPr>
      </w:pPr>
    </w:p>
    <w:p w:rsidR="002C1FEC" w:rsidRPr="00E56B80" w:rsidRDefault="002C1FEC" w:rsidP="002C1FEC">
      <w:pPr>
        <w:pStyle w:val="Geenafstand"/>
      </w:pPr>
      <w:r w:rsidRPr="00E56B80">
        <w:t>De struct oscilloscope is used in the program to store the data and it contains some variables:</w:t>
      </w:r>
    </w:p>
    <w:p w:rsidR="002C1FEC" w:rsidRPr="00E56B80" w:rsidRDefault="002C1FEC" w:rsidP="002C1FEC">
      <w:pPr>
        <w:pStyle w:val="Lijstalinea"/>
        <w:numPr>
          <w:ilvl w:val="0"/>
          <w:numId w:val="3"/>
        </w:numPr>
      </w:pPr>
      <w:r w:rsidRPr="00E56B80">
        <w:t>VERSION is a version number, this can be used when the root sends a assignment to a node</w:t>
      </w:r>
    </w:p>
    <w:p w:rsidR="002C1FEC" w:rsidRPr="00E56B80" w:rsidRDefault="002C1FEC" w:rsidP="002C1FEC">
      <w:pPr>
        <w:pStyle w:val="Lijstalinea"/>
        <w:numPr>
          <w:ilvl w:val="0"/>
          <w:numId w:val="3"/>
        </w:numPr>
      </w:pPr>
      <w:r w:rsidRPr="00E56B80">
        <w:t>INTERVAL is used to configure a timer in the main program</w:t>
      </w:r>
    </w:p>
    <w:p w:rsidR="002C1FEC" w:rsidRPr="00E56B80" w:rsidRDefault="002C1FEC" w:rsidP="002C1FEC">
      <w:pPr>
        <w:pStyle w:val="Lijstalinea"/>
        <w:numPr>
          <w:ilvl w:val="0"/>
          <w:numId w:val="3"/>
        </w:numPr>
      </w:pPr>
      <w:r w:rsidRPr="00E56B80">
        <w:t xml:space="preserve">ID servers as identification for each node, to know which reading belongs to which </w:t>
      </w:r>
    </w:p>
    <w:p w:rsidR="002C1FEC" w:rsidRPr="00E56B80" w:rsidRDefault="002C1FEC" w:rsidP="002C1FEC">
      <w:pPr>
        <w:pStyle w:val="Lijstalinea"/>
        <w:numPr>
          <w:ilvl w:val="0"/>
          <w:numId w:val="3"/>
        </w:numPr>
      </w:pPr>
      <w:r w:rsidRPr="00E56B80">
        <w:t>COUNT contains the sample rate</w:t>
      </w:r>
    </w:p>
    <w:p w:rsidR="002C1FEC" w:rsidRPr="00E56B80" w:rsidRDefault="002C1FEC" w:rsidP="002C1FEC">
      <w:pPr>
        <w:pStyle w:val="Lijstalinea"/>
        <w:numPr>
          <w:ilvl w:val="0"/>
          <w:numId w:val="3"/>
        </w:numPr>
      </w:pPr>
      <w:r w:rsidRPr="00E56B80">
        <w:t>READINGS[NREADINGS] is an array , which stores the readings off the sensors</w:t>
      </w:r>
    </w:p>
    <w:p w:rsidR="002C1FEC" w:rsidRPr="00E56B80" w:rsidRDefault="002C1FEC" w:rsidP="002C1FEC">
      <w:pPr>
        <w:pStyle w:val="Kop2"/>
      </w:pPr>
      <w:bookmarkStart w:id="7" w:name="_Toc201086201"/>
      <w:r w:rsidRPr="00E56B80">
        <w:t>multihoposcilloscopeappc file</w:t>
      </w:r>
      <w:bookmarkEnd w:id="7"/>
    </w:p>
    <w:p w:rsidR="002C1FEC" w:rsidRPr="00E56B80" w:rsidRDefault="002C1FEC" w:rsidP="002C1FEC">
      <w:pPr>
        <w:pStyle w:val="Geenafstand"/>
      </w:pPr>
    </w:p>
    <w:tbl>
      <w:tblPr>
        <w:tblStyle w:val="Tabelraster"/>
        <w:tblW w:w="0" w:type="auto"/>
        <w:tblLook w:val="04A0"/>
      </w:tblPr>
      <w:tblGrid>
        <w:gridCol w:w="9212"/>
      </w:tblGrid>
      <w:tr w:rsidR="002C1FEC" w:rsidRPr="00E56B80" w:rsidTr="00347013">
        <w:tc>
          <w:tcPr>
            <w:tcW w:w="9212" w:type="dxa"/>
          </w:tcPr>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configuration MultihopOscilloscopeAppC {}</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implementation </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components MainC, MultihopOscilloscopeC, LedsC, new TimerMilliC(), </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new HamamatsuS1087ParC() as Sensor;</w:t>
            </w:r>
          </w:p>
          <w:p w:rsidR="002C1FEC" w:rsidRPr="00E56B80" w:rsidRDefault="002C1FEC" w:rsidP="00347013">
            <w:pPr>
              <w:autoSpaceDE w:val="0"/>
              <w:autoSpaceDN w:val="0"/>
              <w:adjustRightInd w:val="0"/>
              <w:rPr>
                <w:rFonts w:ascii="Courier New" w:hAnsi="Courier New" w:cs="Courier New"/>
                <w:lang w:bidi="ar-SA"/>
              </w:rPr>
            </w:pP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//MainC.SoftwareInit -&gt; Sensor;</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MultihopOscilloscopeC.Boot -&gt; MainC;</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MultihopOscilloscopeC.Timer -&gt; TimerMilliC;</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MultihopOscilloscopeC.Read -&gt; Sensor;</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MultihopOscilloscopeC.Leds -&gt; LedsC;</w:t>
            </w:r>
          </w:p>
          <w:p w:rsidR="002C1FEC" w:rsidRPr="00E56B80" w:rsidRDefault="002C1FEC" w:rsidP="00347013">
            <w:pPr>
              <w:autoSpaceDE w:val="0"/>
              <w:autoSpaceDN w:val="0"/>
              <w:adjustRightInd w:val="0"/>
              <w:rPr>
                <w:rFonts w:ascii="Courier New" w:hAnsi="Courier New" w:cs="Courier New"/>
                <w:lang w:bidi="ar-SA"/>
              </w:rPr>
            </w:pP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components CollectionC as Collector, </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ActiveMessageC,                        </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new CollectionSenderC(AM_OSCILLOSCOPE),</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SerialActiveMessageC,               </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new SerialAMSenderC(AM_OSCILLOSCOPE); </w:t>
            </w:r>
          </w:p>
          <w:p w:rsidR="002C1FEC" w:rsidRPr="00E56B80" w:rsidRDefault="002C1FEC" w:rsidP="00347013">
            <w:pPr>
              <w:autoSpaceDE w:val="0"/>
              <w:autoSpaceDN w:val="0"/>
              <w:adjustRightInd w:val="0"/>
              <w:rPr>
                <w:rFonts w:ascii="Courier New" w:hAnsi="Courier New" w:cs="Courier New"/>
                <w:lang w:bidi="ar-SA"/>
              </w:rPr>
            </w:pP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MultihopOscilloscopeC.RadioControl -&gt; ActiveMessageC;</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MultihopOscilloscopeC.SerialControl -&gt; SerialActiveMessageC;</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MultihopOscilloscopeC.RoutingControl -&gt; Collector;</w:t>
            </w:r>
          </w:p>
          <w:p w:rsidR="002C1FEC" w:rsidRPr="00E56B80" w:rsidRDefault="002C1FEC" w:rsidP="00347013">
            <w:pPr>
              <w:autoSpaceDE w:val="0"/>
              <w:autoSpaceDN w:val="0"/>
              <w:adjustRightInd w:val="0"/>
              <w:rPr>
                <w:rFonts w:ascii="Courier New" w:hAnsi="Courier New" w:cs="Courier New"/>
                <w:lang w:bidi="ar-SA"/>
              </w:rPr>
            </w:pP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MultihopOscilloscopeC.Send -&gt; CollectionSenderC;</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MultihopOscilloscopeC.SerialSend -&gt; SerialAMSenderC.AMSend;</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MultihopOscilloscopeC.Snoop -&gt; Collector.Snoop[AM_OSCILLOSCOPE];</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MultihopOscilloscopeC.Receive -&gt; Collector.Receive[AM_OSCILLOSCOPE];</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MultihopOscilloscopeC.RootControl -&gt; Collector;</w:t>
            </w:r>
          </w:p>
          <w:p w:rsidR="002C1FEC" w:rsidRPr="00E56B80" w:rsidRDefault="002C1FEC" w:rsidP="00347013">
            <w:pPr>
              <w:autoSpaceDE w:val="0"/>
              <w:autoSpaceDN w:val="0"/>
              <w:adjustRightInd w:val="0"/>
              <w:rPr>
                <w:rFonts w:ascii="Courier New" w:hAnsi="Courier New" w:cs="Courier New"/>
                <w:lang w:bidi="ar-SA"/>
              </w:rPr>
            </w:pP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components new PoolC(message_t, 10) as UARTMessagePoolP,</w:t>
            </w:r>
          </w:p>
          <w:p w:rsidR="002C1FEC" w:rsidRPr="00DA2930" w:rsidRDefault="002C1FEC" w:rsidP="00347013">
            <w:pPr>
              <w:autoSpaceDE w:val="0"/>
              <w:autoSpaceDN w:val="0"/>
              <w:adjustRightInd w:val="0"/>
              <w:rPr>
                <w:rFonts w:ascii="Courier New" w:hAnsi="Courier New" w:cs="Courier New"/>
                <w:lang w:val="fr-BE" w:bidi="ar-SA"/>
              </w:rPr>
            </w:pPr>
            <w:r w:rsidRPr="00E56B80">
              <w:rPr>
                <w:rFonts w:ascii="Courier New" w:hAnsi="Courier New" w:cs="Courier New"/>
                <w:lang w:bidi="ar-SA"/>
              </w:rPr>
              <w:t xml:space="preserve">    </w:t>
            </w:r>
            <w:r w:rsidRPr="00DA2930">
              <w:rPr>
                <w:rFonts w:ascii="Courier New" w:hAnsi="Courier New" w:cs="Courier New"/>
                <w:lang w:val="fr-BE" w:bidi="ar-SA"/>
              </w:rPr>
              <w:t>new QueueC(message_t*, 10) as UARTQueueP;</w:t>
            </w:r>
          </w:p>
          <w:p w:rsidR="002C1FEC" w:rsidRPr="00DA2930" w:rsidRDefault="002C1FEC" w:rsidP="00347013">
            <w:pPr>
              <w:autoSpaceDE w:val="0"/>
              <w:autoSpaceDN w:val="0"/>
              <w:adjustRightInd w:val="0"/>
              <w:rPr>
                <w:rFonts w:ascii="Courier New" w:hAnsi="Courier New" w:cs="Courier New"/>
                <w:lang w:val="fr-BE" w:bidi="ar-SA"/>
              </w:rPr>
            </w:pPr>
          </w:p>
          <w:p w:rsidR="002C1FEC" w:rsidRPr="00DA2930" w:rsidRDefault="002C1FEC" w:rsidP="00347013">
            <w:pPr>
              <w:autoSpaceDE w:val="0"/>
              <w:autoSpaceDN w:val="0"/>
              <w:adjustRightInd w:val="0"/>
              <w:rPr>
                <w:rFonts w:ascii="Courier New" w:hAnsi="Courier New" w:cs="Courier New"/>
                <w:lang w:val="fr-BE" w:bidi="ar-SA"/>
              </w:rPr>
            </w:pPr>
            <w:r w:rsidRPr="00DA2930">
              <w:rPr>
                <w:rFonts w:ascii="Courier New" w:hAnsi="Courier New" w:cs="Courier New"/>
                <w:lang w:val="fr-BE" w:bidi="ar-SA"/>
              </w:rPr>
              <w:t xml:space="preserve">  MultihopOscilloscopeC.UARTMessagePool -&gt; UARTMessagePoolP;</w:t>
            </w:r>
          </w:p>
          <w:p w:rsidR="002C1FEC" w:rsidRPr="00DA2930" w:rsidRDefault="002C1FEC" w:rsidP="00347013">
            <w:pPr>
              <w:autoSpaceDE w:val="0"/>
              <w:autoSpaceDN w:val="0"/>
              <w:adjustRightInd w:val="0"/>
              <w:rPr>
                <w:rFonts w:ascii="Courier New" w:hAnsi="Courier New" w:cs="Courier New"/>
                <w:lang w:val="fr-BE" w:bidi="ar-SA"/>
              </w:rPr>
            </w:pPr>
            <w:r w:rsidRPr="00DA2930">
              <w:rPr>
                <w:rFonts w:ascii="Courier New" w:hAnsi="Courier New" w:cs="Courier New"/>
                <w:lang w:val="fr-BE" w:bidi="ar-SA"/>
              </w:rPr>
              <w:lastRenderedPageBreak/>
              <w:t xml:space="preserve">  MultihopOscilloscopeC.UARTQueue -&gt; UARTQueueP;</w:t>
            </w:r>
          </w:p>
          <w:p w:rsidR="002C1FEC" w:rsidRPr="00DA2930" w:rsidRDefault="002C1FEC" w:rsidP="00347013">
            <w:pPr>
              <w:autoSpaceDE w:val="0"/>
              <w:autoSpaceDN w:val="0"/>
              <w:adjustRightInd w:val="0"/>
              <w:rPr>
                <w:rFonts w:ascii="Courier New" w:hAnsi="Courier New" w:cs="Courier New"/>
                <w:lang w:val="fr-BE" w:bidi="ar-SA"/>
              </w:rPr>
            </w:pPr>
            <w:r w:rsidRPr="00DA2930">
              <w:rPr>
                <w:rFonts w:ascii="Courier New" w:hAnsi="Courier New" w:cs="Courier New"/>
                <w:lang w:val="fr-BE" w:bidi="ar-SA"/>
              </w:rPr>
              <w:t xml:space="preserve">  </w:t>
            </w:r>
          </w:p>
          <w:p w:rsidR="002C1FEC" w:rsidRPr="00E56B80" w:rsidRDefault="002C1FEC" w:rsidP="00347013">
            <w:pPr>
              <w:autoSpaceDE w:val="0"/>
              <w:autoSpaceDN w:val="0"/>
              <w:adjustRightInd w:val="0"/>
              <w:rPr>
                <w:rFonts w:ascii="Courier New" w:hAnsi="Courier New" w:cs="Courier New"/>
                <w:lang w:bidi="ar-SA"/>
              </w:rPr>
            </w:pPr>
            <w:r w:rsidRPr="00DA2930">
              <w:rPr>
                <w:rFonts w:ascii="Courier New" w:hAnsi="Courier New" w:cs="Courier New"/>
                <w:lang w:val="fr-BE" w:bidi="ar-SA"/>
              </w:rPr>
              <w:t xml:space="preserve">  </w:t>
            </w:r>
            <w:r w:rsidRPr="00E56B80">
              <w:rPr>
                <w:rFonts w:ascii="Courier New" w:hAnsi="Courier New" w:cs="Courier New"/>
                <w:lang w:bidi="ar-SA"/>
              </w:rPr>
              <w:t>components new PoolC(message_t, 20) as DebugMessagePool,</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new QueueC(message_t*, 20) as DebugSendQueue,</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new SerialAMSenderC(AM_CTP_DEBUG) as DebugSerialSender,</w:t>
            </w:r>
          </w:p>
          <w:p w:rsidR="002C1FEC" w:rsidRPr="00DA2930" w:rsidRDefault="002C1FEC" w:rsidP="00347013">
            <w:pPr>
              <w:autoSpaceDE w:val="0"/>
              <w:autoSpaceDN w:val="0"/>
              <w:adjustRightInd w:val="0"/>
              <w:rPr>
                <w:rFonts w:ascii="Courier New" w:hAnsi="Courier New" w:cs="Courier New"/>
                <w:lang w:val="nl-NL" w:bidi="ar-SA"/>
              </w:rPr>
            </w:pPr>
            <w:r w:rsidRPr="00E56B80">
              <w:rPr>
                <w:rFonts w:ascii="Courier New" w:hAnsi="Courier New" w:cs="Courier New"/>
                <w:lang w:bidi="ar-SA"/>
              </w:rPr>
              <w:t xml:space="preserve">    </w:t>
            </w:r>
            <w:r w:rsidRPr="00DA2930">
              <w:rPr>
                <w:rFonts w:ascii="Courier New" w:hAnsi="Courier New" w:cs="Courier New"/>
                <w:lang w:val="nl-NL" w:bidi="ar-SA"/>
              </w:rPr>
              <w:t>UARTDebugSenderP as DebugSender;</w:t>
            </w:r>
          </w:p>
          <w:p w:rsidR="002C1FEC" w:rsidRPr="00DA2930" w:rsidRDefault="002C1FEC" w:rsidP="00347013">
            <w:pPr>
              <w:autoSpaceDE w:val="0"/>
              <w:autoSpaceDN w:val="0"/>
              <w:adjustRightInd w:val="0"/>
              <w:rPr>
                <w:rFonts w:ascii="Courier New" w:hAnsi="Courier New" w:cs="Courier New"/>
                <w:lang w:val="nl-NL" w:bidi="ar-SA"/>
              </w:rPr>
            </w:pPr>
          </w:p>
          <w:p w:rsidR="002C1FEC" w:rsidRPr="00DA2930" w:rsidRDefault="002C1FEC" w:rsidP="00347013">
            <w:pPr>
              <w:autoSpaceDE w:val="0"/>
              <w:autoSpaceDN w:val="0"/>
              <w:adjustRightInd w:val="0"/>
              <w:rPr>
                <w:rFonts w:ascii="Courier New" w:hAnsi="Courier New" w:cs="Courier New"/>
                <w:lang w:val="nl-NL" w:bidi="ar-SA"/>
              </w:rPr>
            </w:pPr>
            <w:r w:rsidRPr="00DA2930">
              <w:rPr>
                <w:rFonts w:ascii="Courier New" w:hAnsi="Courier New" w:cs="Courier New"/>
                <w:lang w:val="nl-NL" w:bidi="ar-SA"/>
              </w:rPr>
              <w:t xml:space="preserve">  DebugSender.Boot -&gt; MainC;</w:t>
            </w:r>
          </w:p>
          <w:p w:rsidR="002C1FEC" w:rsidRPr="00DA2930" w:rsidRDefault="002C1FEC" w:rsidP="00347013">
            <w:pPr>
              <w:autoSpaceDE w:val="0"/>
              <w:autoSpaceDN w:val="0"/>
              <w:adjustRightInd w:val="0"/>
              <w:rPr>
                <w:rFonts w:ascii="Courier New" w:hAnsi="Courier New" w:cs="Courier New"/>
                <w:lang w:val="nl-NL" w:bidi="ar-SA"/>
              </w:rPr>
            </w:pPr>
            <w:r w:rsidRPr="00DA2930">
              <w:rPr>
                <w:rFonts w:ascii="Courier New" w:hAnsi="Courier New" w:cs="Courier New"/>
                <w:lang w:val="nl-NL" w:bidi="ar-SA"/>
              </w:rPr>
              <w:t xml:space="preserve">  DebugSender.UARTSend -&gt; DebugSerialSender;</w:t>
            </w:r>
          </w:p>
          <w:p w:rsidR="002C1FEC" w:rsidRPr="00DA2930" w:rsidRDefault="002C1FEC" w:rsidP="00347013">
            <w:pPr>
              <w:autoSpaceDE w:val="0"/>
              <w:autoSpaceDN w:val="0"/>
              <w:adjustRightInd w:val="0"/>
              <w:rPr>
                <w:rFonts w:ascii="Courier New" w:hAnsi="Courier New" w:cs="Courier New"/>
                <w:lang w:val="nl-NL" w:bidi="ar-SA"/>
              </w:rPr>
            </w:pPr>
            <w:r w:rsidRPr="00DA2930">
              <w:rPr>
                <w:rFonts w:ascii="Courier New" w:hAnsi="Courier New" w:cs="Courier New"/>
                <w:lang w:val="nl-NL" w:bidi="ar-SA"/>
              </w:rPr>
              <w:t xml:space="preserve">  DebugSender.MessagePool -&gt; DebugMessagePool;</w:t>
            </w:r>
          </w:p>
          <w:p w:rsidR="002C1FEC" w:rsidRPr="00DA2930" w:rsidRDefault="002C1FEC" w:rsidP="00347013">
            <w:pPr>
              <w:autoSpaceDE w:val="0"/>
              <w:autoSpaceDN w:val="0"/>
              <w:adjustRightInd w:val="0"/>
              <w:rPr>
                <w:rFonts w:ascii="Courier New" w:hAnsi="Courier New" w:cs="Courier New"/>
                <w:lang w:val="nl-NL" w:bidi="ar-SA"/>
              </w:rPr>
            </w:pPr>
            <w:r w:rsidRPr="00DA2930">
              <w:rPr>
                <w:rFonts w:ascii="Courier New" w:hAnsi="Courier New" w:cs="Courier New"/>
                <w:lang w:val="nl-NL" w:bidi="ar-SA"/>
              </w:rPr>
              <w:t xml:space="preserve">  DebugSender.SendQueue -&gt; DebugSendQueue;</w:t>
            </w:r>
          </w:p>
          <w:p w:rsidR="002C1FEC" w:rsidRPr="00E56B80" w:rsidRDefault="002C1FEC" w:rsidP="00347013">
            <w:pPr>
              <w:autoSpaceDE w:val="0"/>
              <w:autoSpaceDN w:val="0"/>
              <w:adjustRightInd w:val="0"/>
              <w:rPr>
                <w:rFonts w:ascii="Courier New" w:hAnsi="Courier New" w:cs="Courier New"/>
                <w:lang w:bidi="ar-SA"/>
              </w:rPr>
            </w:pPr>
            <w:r w:rsidRPr="00DA2930">
              <w:rPr>
                <w:rFonts w:ascii="Courier New" w:hAnsi="Courier New" w:cs="Courier New"/>
                <w:lang w:val="nl-NL" w:bidi="ar-SA"/>
              </w:rPr>
              <w:t xml:space="preserve">  </w:t>
            </w:r>
            <w:r w:rsidRPr="00E56B80">
              <w:rPr>
                <w:rFonts w:ascii="Courier New" w:hAnsi="Courier New" w:cs="Courier New"/>
                <w:lang w:bidi="ar-SA"/>
              </w:rPr>
              <w:t>Collector.CollectionDebug -&gt; DebugSender;</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w:t>
            </w:r>
          </w:p>
        </w:tc>
      </w:tr>
    </w:tbl>
    <w:p w:rsidR="002C1FEC" w:rsidRPr="00E56B80" w:rsidRDefault="002C1FEC" w:rsidP="002C1FEC">
      <w:r w:rsidRPr="00E56B80">
        <w:lastRenderedPageBreak/>
        <w:t>In this file we declare a couple components and interfaces:</w:t>
      </w:r>
    </w:p>
    <w:p w:rsidR="002C1FEC" w:rsidRPr="00E56B80" w:rsidRDefault="002C1FEC" w:rsidP="002C1FEC">
      <w:pPr>
        <w:pStyle w:val="Lijstalinea"/>
        <w:numPr>
          <w:ilvl w:val="0"/>
          <w:numId w:val="4"/>
        </w:numPr>
      </w:pPr>
      <w:r w:rsidRPr="00E56B80">
        <w:t xml:space="preserve">HamamatsuS1087ParC is the lightsensor. </w:t>
      </w:r>
    </w:p>
    <w:p w:rsidR="002C1FEC" w:rsidRPr="00E56B80" w:rsidRDefault="002C1FEC" w:rsidP="002C1FEC">
      <w:pPr>
        <w:pStyle w:val="Lijstalinea"/>
        <w:numPr>
          <w:ilvl w:val="0"/>
          <w:numId w:val="4"/>
        </w:numPr>
        <w:rPr>
          <w:lang w:bidi="ar-SA"/>
        </w:rPr>
      </w:pPr>
      <w:r w:rsidRPr="00E56B80">
        <w:t>CollectionC is</w:t>
      </w:r>
      <w:r w:rsidRPr="00E56B80">
        <w:rPr>
          <w:lang w:bidi="ar-SA"/>
        </w:rPr>
        <w:t xml:space="preserve"> a data collecting service which uses the tree routing protrocol to deliver data to the root.</w:t>
      </w:r>
    </w:p>
    <w:p w:rsidR="002C1FEC" w:rsidRPr="00E56B80" w:rsidRDefault="002C1FEC" w:rsidP="002C1FEC">
      <w:pPr>
        <w:pStyle w:val="Lijstalinea"/>
        <w:numPr>
          <w:ilvl w:val="0"/>
          <w:numId w:val="4"/>
        </w:numPr>
      </w:pPr>
      <w:r w:rsidRPr="00E56B80">
        <w:t xml:space="preserve">ActiveMessageC </w:t>
      </w:r>
      <w:r w:rsidRPr="00E56B80">
        <w:rPr>
          <w:lang w:bidi="ar-SA"/>
        </w:rPr>
        <w:t>is the 'naming' wrapper around the CC2420 active message layer.</w:t>
      </w:r>
    </w:p>
    <w:p w:rsidR="002C1FEC" w:rsidRPr="00E56B80" w:rsidRDefault="002C1FEC" w:rsidP="002C1FEC">
      <w:pPr>
        <w:pStyle w:val="Lijstalinea"/>
        <w:numPr>
          <w:ilvl w:val="0"/>
          <w:numId w:val="4"/>
        </w:numPr>
      </w:pPr>
      <w:r w:rsidRPr="00E56B80">
        <w:t>CollectionsenderC is the virtual</w:t>
      </w:r>
      <w:r w:rsidRPr="00E56B80">
        <w:rPr>
          <w:lang w:bidi="ar-SA"/>
        </w:rPr>
        <w:t xml:space="preserve"> collection send abstraction (sends multihop RF)</w:t>
      </w:r>
    </w:p>
    <w:p w:rsidR="002C1FEC" w:rsidRPr="00E56B80" w:rsidRDefault="002C1FEC" w:rsidP="002C1FEC">
      <w:pPr>
        <w:pStyle w:val="Lijstalinea"/>
        <w:numPr>
          <w:ilvl w:val="0"/>
          <w:numId w:val="4"/>
        </w:numPr>
      </w:pPr>
      <w:r w:rsidRPr="00E56B80">
        <w:t>SerialActiveMessageC are serial messages for the communication between the mote and the computer</w:t>
      </w:r>
    </w:p>
    <w:p w:rsidR="002C1FEC" w:rsidRPr="00E56B80" w:rsidRDefault="002C1FEC" w:rsidP="002C1FEC">
      <w:pPr>
        <w:pStyle w:val="Lijstalinea"/>
        <w:numPr>
          <w:ilvl w:val="0"/>
          <w:numId w:val="4"/>
        </w:numPr>
        <w:rPr>
          <w:lang w:bidi="ar-SA"/>
        </w:rPr>
      </w:pPr>
      <w:r w:rsidRPr="00E56B80">
        <w:t>SerialAmSenderC sends to the serial port</w:t>
      </w:r>
    </w:p>
    <w:p w:rsidR="002C1FEC" w:rsidRPr="00E56B80" w:rsidRDefault="002C1FEC" w:rsidP="002C1FEC">
      <w:pPr>
        <w:pStyle w:val="Lijstalinea"/>
        <w:numPr>
          <w:ilvl w:val="0"/>
          <w:numId w:val="4"/>
        </w:numPr>
      </w:pPr>
      <w:r w:rsidRPr="00E56B80">
        <w:rPr>
          <w:lang w:bidi="ar-SA"/>
        </w:rPr>
        <w:t xml:space="preserve">PoolC is a component that supplies the dynamic memory pool </w:t>
      </w:r>
    </w:p>
    <w:p w:rsidR="002C1FEC" w:rsidRPr="00E56B80" w:rsidRDefault="002C1FEC" w:rsidP="002C1FEC">
      <w:pPr>
        <w:pStyle w:val="Lijstalinea"/>
        <w:numPr>
          <w:ilvl w:val="0"/>
          <w:numId w:val="4"/>
        </w:numPr>
      </w:pPr>
      <w:r w:rsidRPr="00E56B80">
        <w:rPr>
          <w:lang w:bidi="ar-SA"/>
        </w:rPr>
        <w:t>QueueC is a general FIFO queue component,  with a certain sizee</w:t>
      </w:r>
    </w:p>
    <w:p w:rsidR="002C1FEC" w:rsidRPr="00E56B80" w:rsidRDefault="002C1FEC" w:rsidP="002C1FEC">
      <w:r w:rsidRPr="00E56B80">
        <w:t>In the remaining part of the file connections are made with these components to make them usable in the main program.</w:t>
      </w:r>
    </w:p>
    <w:p w:rsidR="002C1FEC" w:rsidRPr="00E56B80" w:rsidRDefault="002C1FEC" w:rsidP="002C1FEC">
      <w:pPr>
        <w:pStyle w:val="Kop2"/>
      </w:pPr>
      <w:bookmarkStart w:id="8" w:name="_Toc201086202"/>
      <w:r w:rsidRPr="00E56B80">
        <w:t>multihoposcilloscopec</w:t>
      </w:r>
      <w:bookmarkEnd w:id="8"/>
    </w:p>
    <w:p w:rsidR="002C1FEC" w:rsidRPr="00E56B80" w:rsidRDefault="002C1FEC" w:rsidP="002C1FEC">
      <w:pPr>
        <w:pStyle w:val="Kop3"/>
      </w:pPr>
      <w:bookmarkStart w:id="9" w:name="_Toc201086203"/>
      <w:r w:rsidRPr="00E56B80">
        <w:t>module part of the file</w:t>
      </w:r>
      <w:bookmarkEnd w:id="9"/>
      <w:r w:rsidRPr="00E56B80">
        <w:t xml:space="preserve"> </w:t>
      </w:r>
    </w:p>
    <w:p w:rsidR="002C1FEC" w:rsidRPr="00E56B80" w:rsidRDefault="002C1FEC" w:rsidP="002C1FEC">
      <w:pPr>
        <w:pStyle w:val="Geenafstand"/>
      </w:pPr>
    </w:p>
    <w:tbl>
      <w:tblPr>
        <w:tblStyle w:val="Tabelraster"/>
        <w:tblW w:w="0" w:type="auto"/>
        <w:tblLook w:val="04A0"/>
      </w:tblPr>
      <w:tblGrid>
        <w:gridCol w:w="9212"/>
      </w:tblGrid>
      <w:tr w:rsidR="002C1FEC" w:rsidRPr="00E56B80" w:rsidTr="00347013">
        <w:tc>
          <w:tcPr>
            <w:tcW w:w="9212" w:type="dxa"/>
          </w:tcPr>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module MultihopOscilloscopeC {</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uses  {</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 Interfaces for initialization:</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Boot;</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SplitControl as RadioControl;</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SplitControl as SerialControl;</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StdControl as RoutingControl;</w:t>
            </w:r>
          </w:p>
        </w:tc>
      </w:tr>
    </w:tbl>
    <w:p w:rsidR="002C1FEC" w:rsidRPr="00E56B80" w:rsidRDefault="002C1FEC" w:rsidP="002C1FEC">
      <w:r w:rsidRPr="00E56B80">
        <w:t>In this file we declare the interface which we are going to use. The above 4 interfaces are used for the initialization:</w:t>
      </w:r>
    </w:p>
    <w:p w:rsidR="002C1FEC" w:rsidRPr="00E56B80" w:rsidRDefault="002C1FEC" w:rsidP="002C1FEC">
      <w:pPr>
        <w:pStyle w:val="Lijstalinea"/>
        <w:numPr>
          <w:ilvl w:val="0"/>
          <w:numId w:val="5"/>
        </w:numPr>
      </w:pPr>
      <w:r w:rsidRPr="00E56B80">
        <w:t>Splitcontrol is used to switch the control between the radio and serial connection</w:t>
      </w:r>
    </w:p>
    <w:p w:rsidR="002C1FEC" w:rsidRPr="00E56B80" w:rsidRDefault="002C1FEC" w:rsidP="002C1FEC">
      <w:pPr>
        <w:pStyle w:val="Lijstalinea"/>
        <w:numPr>
          <w:ilvl w:val="0"/>
          <w:numId w:val="5"/>
        </w:numPr>
      </w:pPr>
      <w:r w:rsidRPr="00E56B80">
        <w:t>Boot is used for booting</w:t>
      </w:r>
    </w:p>
    <w:p w:rsidR="002C1FEC" w:rsidRPr="00E56B80" w:rsidRDefault="002C1FEC" w:rsidP="002C1FEC">
      <w:pPr>
        <w:pStyle w:val="Lijstalinea"/>
        <w:numPr>
          <w:ilvl w:val="0"/>
          <w:numId w:val="5"/>
        </w:numPr>
      </w:pPr>
      <w:r w:rsidRPr="00E56B80">
        <w:t xml:space="preserve">StdControl </w:t>
      </w:r>
      <w:r w:rsidRPr="00E56B80">
        <w:rPr>
          <w:lang w:bidi="ar-SA"/>
        </w:rPr>
        <w:t xml:space="preserve">is used switch between the on and off power status of the </w:t>
      </w:r>
    </w:p>
    <w:tbl>
      <w:tblPr>
        <w:tblStyle w:val="Tabelraster"/>
        <w:tblW w:w="0" w:type="auto"/>
        <w:tblLook w:val="04A0"/>
      </w:tblPr>
      <w:tblGrid>
        <w:gridCol w:w="9212"/>
      </w:tblGrid>
      <w:tr w:rsidR="002C1FEC" w:rsidRPr="00E56B80" w:rsidTr="00347013">
        <w:tc>
          <w:tcPr>
            <w:tcW w:w="9212" w:type="dxa"/>
          </w:tcPr>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Send;</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Receive as Snoop;</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Receive;</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AMSend as SerialSend;</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CollectionPacket; /*</w:t>
            </w: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lastRenderedPageBreak/>
              <w:t xml:space="preserve">    interface RootControl;</w:t>
            </w:r>
          </w:p>
          <w:p w:rsidR="002C1FEC" w:rsidRPr="00E56B80" w:rsidRDefault="002C1FEC" w:rsidP="00347013">
            <w:pPr>
              <w:autoSpaceDE w:val="0"/>
              <w:autoSpaceDN w:val="0"/>
              <w:adjustRightInd w:val="0"/>
              <w:rPr>
                <w:rFonts w:ascii="Courier New" w:hAnsi="Courier New" w:cs="Courier New"/>
                <w:lang w:bidi="ar-SA"/>
              </w:rPr>
            </w:pPr>
          </w:p>
          <w:p w:rsidR="002C1FEC" w:rsidRPr="00E56B80" w:rsidRDefault="002C1FEC" w:rsidP="00347013">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Queue&lt;message_t *&gt; as UARTQueue;</w:t>
            </w:r>
            <w:r w:rsidRPr="00E56B80">
              <w:rPr>
                <w:rFonts w:ascii="Courier New" w:hAnsi="Courier New" w:cs="Courier New"/>
                <w:lang w:bidi="ar-SA"/>
              </w:rPr>
              <w:tab/>
            </w:r>
          </w:p>
          <w:p w:rsidR="002C1FEC" w:rsidRPr="00E56B80" w:rsidRDefault="002C1FEC" w:rsidP="00347013">
            <w:r w:rsidRPr="00E56B80">
              <w:rPr>
                <w:rFonts w:ascii="Courier New" w:hAnsi="Courier New" w:cs="Courier New"/>
                <w:lang w:bidi="ar-SA"/>
              </w:rPr>
              <w:t xml:space="preserve">    interface Pool&lt;message_t&gt; as UARTMessagePool;</w:t>
            </w:r>
            <w:r w:rsidRPr="00E56B80">
              <w:rPr>
                <w:rFonts w:ascii="Courier New" w:hAnsi="Courier New" w:cs="Courier New"/>
                <w:lang w:bidi="ar-SA"/>
              </w:rPr>
              <w:tab/>
            </w:r>
          </w:p>
        </w:tc>
      </w:tr>
    </w:tbl>
    <w:p w:rsidR="002C1FEC" w:rsidRPr="00E56B80" w:rsidRDefault="002C1FEC" w:rsidP="002C1FEC">
      <w:r w:rsidRPr="00E56B80">
        <w:lastRenderedPageBreak/>
        <w:t>The above interfaces are in charge of the communication, serial and multihop:</w:t>
      </w:r>
    </w:p>
    <w:p w:rsidR="002C1FEC" w:rsidRPr="00E56B80" w:rsidRDefault="002C1FEC" w:rsidP="002C1FEC">
      <w:pPr>
        <w:pStyle w:val="Lijstalinea"/>
        <w:numPr>
          <w:ilvl w:val="0"/>
          <w:numId w:val="6"/>
        </w:numPr>
      </w:pPr>
      <w:r w:rsidRPr="00E56B80">
        <w:t>Send is the interface to send (uart or RF)</w:t>
      </w:r>
    </w:p>
    <w:p w:rsidR="002C1FEC" w:rsidRPr="00E56B80" w:rsidRDefault="002C1FEC" w:rsidP="002C1FEC">
      <w:pPr>
        <w:pStyle w:val="Lijstalinea"/>
        <w:numPr>
          <w:ilvl w:val="0"/>
          <w:numId w:val="6"/>
        </w:numPr>
      </w:pPr>
      <w:r w:rsidRPr="00E56B80">
        <w:t>Receive as Snoop listen to the packet that are sent with RF</w:t>
      </w:r>
    </w:p>
    <w:p w:rsidR="002C1FEC" w:rsidRPr="00E56B80" w:rsidRDefault="002C1FEC" w:rsidP="002C1FEC">
      <w:pPr>
        <w:pStyle w:val="Lijstalinea"/>
        <w:numPr>
          <w:ilvl w:val="0"/>
          <w:numId w:val="6"/>
        </w:numPr>
      </w:pPr>
      <w:r w:rsidRPr="00E56B80">
        <w:t>Rootcontrol is the interface which controls if the node is the root or not</w:t>
      </w:r>
    </w:p>
    <w:p w:rsidR="002C1FEC" w:rsidRPr="00E56B80" w:rsidRDefault="002C1FEC" w:rsidP="002C1FEC">
      <w:pPr>
        <w:pStyle w:val="Lijstalinea"/>
        <w:numPr>
          <w:ilvl w:val="0"/>
          <w:numId w:val="6"/>
        </w:numPr>
      </w:pPr>
      <w:r w:rsidRPr="00E56B80">
        <w:t>Queue &amp; Pool is used as memeory storage like with the function memcpy</w:t>
      </w:r>
    </w:p>
    <w:tbl>
      <w:tblPr>
        <w:tblStyle w:val="Tabelraster"/>
        <w:tblW w:w="0" w:type="auto"/>
        <w:tblLook w:val="04A0"/>
      </w:tblPr>
      <w:tblGrid>
        <w:gridCol w:w="9212"/>
      </w:tblGrid>
      <w:tr w:rsidR="002C1FEC" w:rsidRPr="00E56B80" w:rsidTr="00347013">
        <w:tc>
          <w:tcPr>
            <w:tcW w:w="9212" w:type="dxa"/>
          </w:tcPr>
          <w:p w:rsidR="002C1FEC" w:rsidRPr="00DA2930" w:rsidRDefault="002C1FEC" w:rsidP="00347013">
            <w:pPr>
              <w:autoSpaceDE w:val="0"/>
              <w:autoSpaceDN w:val="0"/>
              <w:adjustRightInd w:val="0"/>
              <w:rPr>
                <w:rFonts w:ascii="Courier New" w:hAnsi="Courier New" w:cs="Courier New"/>
                <w:lang w:val="fr-BE" w:bidi="ar-SA"/>
              </w:rPr>
            </w:pPr>
            <w:r w:rsidRPr="00E56B80">
              <w:rPr>
                <w:rFonts w:ascii="Courier New" w:hAnsi="Courier New" w:cs="Courier New"/>
                <w:lang w:bidi="ar-SA"/>
              </w:rPr>
              <w:t xml:space="preserve">    </w:t>
            </w:r>
            <w:r w:rsidRPr="00DA2930">
              <w:rPr>
                <w:rFonts w:ascii="Courier New" w:hAnsi="Courier New" w:cs="Courier New"/>
                <w:lang w:val="fr-BE" w:bidi="ar-SA"/>
              </w:rPr>
              <w:t>interface Timer&lt;TMilli&gt;;</w:t>
            </w:r>
          </w:p>
          <w:p w:rsidR="002C1FEC" w:rsidRPr="00DA2930" w:rsidRDefault="002C1FEC" w:rsidP="00347013">
            <w:pPr>
              <w:autoSpaceDE w:val="0"/>
              <w:autoSpaceDN w:val="0"/>
              <w:adjustRightInd w:val="0"/>
              <w:rPr>
                <w:rFonts w:ascii="Courier New" w:hAnsi="Courier New" w:cs="Courier New"/>
                <w:lang w:val="fr-BE" w:bidi="ar-SA"/>
              </w:rPr>
            </w:pPr>
            <w:r w:rsidRPr="00DA2930">
              <w:rPr>
                <w:rFonts w:ascii="Courier New" w:hAnsi="Courier New" w:cs="Courier New"/>
                <w:lang w:val="fr-BE" w:bidi="ar-SA"/>
              </w:rPr>
              <w:t xml:space="preserve">    interface Read&lt;uint16_t&gt;;</w:t>
            </w:r>
          </w:p>
          <w:p w:rsidR="002C1FEC" w:rsidRPr="00E56B80" w:rsidRDefault="002C1FEC" w:rsidP="00347013">
            <w:pPr>
              <w:autoSpaceDE w:val="0"/>
              <w:autoSpaceDN w:val="0"/>
              <w:adjustRightInd w:val="0"/>
              <w:rPr>
                <w:rFonts w:ascii="Courier New" w:hAnsi="Courier New" w:cs="Courier New"/>
                <w:lang w:bidi="ar-SA"/>
              </w:rPr>
            </w:pPr>
            <w:r w:rsidRPr="00DA2930">
              <w:rPr>
                <w:rFonts w:ascii="Courier New" w:hAnsi="Courier New" w:cs="Courier New"/>
                <w:lang w:val="fr-BE" w:bidi="ar-SA"/>
              </w:rPr>
              <w:t xml:space="preserve">    </w:t>
            </w:r>
            <w:r w:rsidRPr="00E56B80">
              <w:rPr>
                <w:rFonts w:ascii="Courier New" w:hAnsi="Courier New" w:cs="Courier New"/>
                <w:lang w:bidi="ar-SA"/>
              </w:rPr>
              <w:t>interface Leds;</w:t>
            </w:r>
          </w:p>
        </w:tc>
      </w:tr>
    </w:tbl>
    <w:p w:rsidR="002C1FEC" w:rsidRPr="00E56B80" w:rsidRDefault="002C1FEC" w:rsidP="002C1FEC">
      <w:r w:rsidRPr="00E56B80">
        <w:t>The other interfaces have a simple function:</w:t>
      </w:r>
    </w:p>
    <w:p w:rsidR="002C1FEC" w:rsidRPr="00E56B80" w:rsidRDefault="002C1FEC" w:rsidP="002C1FEC">
      <w:pPr>
        <w:pStyle w:val="Lijstalinea"/>
        <w:numPr>
          <w:ilvl w:val="0"/>
          <w:numId w:val="7"/>
        </w:numPr>
      </w:pPr>
      <w:r w:rsidRPr="00E56B80">
        <w:t>Timer is used with the interval (Timer.fired)</w:t>
      </w:r>
    </w:p>
    <w:p w:rsidR="002C1FEC" w:rsidRPr="00E56B80" w:rsidRDefault="002C1FEC" w:rsidP="002C1FEC">
      <w:pPr>
        <w:pStyle w:val="Lijstalinea"/>
        <w:numPr>
          <w:ilvl w:val="0"/>
          <w:numId w:val="7"/>
        </w:numPr>
      </w:pPr>
      <w:r w:rsidRPr="00E56B80">
        <w:t>Read is being used to make readings</w:t>
      </w:r>
    </w:p>
    <w:p w:rsidR="002C1FEC" w:rsidRPr="00E56B80" w:rsidRDefault="002C1FEC" w:rsidP="002C1FEC">
      <w:pPr>
        <w:pStyle w:val="Lijstalinea"/>
        <w:numPr>
          <w:ilvl w:val="0"/>
          <w:numId w:val="7"/>
        </w:numPr>
      </w:pPr>
      <w:r w:rsidRPr="00E56B80">
        <w:t>Leds to use the leds</w:t>
      </w:r>
    </w:p>
    <w:p w:rsidR="002C1FEC" w:rsidRPr="00E56B80" w:rsidRDefault="002C1FEC" w:rsidP="002C1FEC">
      <w:pPr>
        <w:pStyle w:val="Kop3"/>
      </w:pPr>
      <w:bookmarkStart w:id="10" w:name="_Toc201086204"/>
      <w:r w:rsidRPr="00E56B80">
        <w:t>implementation part of the file</w:t>
      </w:r>
      <w:bookmarkEnd w:id="10"/>
    </w:p>
    <w:p w:rsidR="002C1FEC" w:rsidRPr="00E56B80" w:rsidRDefault="002C1FEC" w:rsidP="002C1FEC">
      <w:pPr>
        <w:pStyle w:val="Geenafstand"/>
      </w:pPr>
    </w:p>
    <w:tbl>
      <w:tblPr>
        <w:tblStyle w:val="Tabelraster"/>
        <w:tblW w:w="0" w:type="auto"/>
        <w:tblLook w:val="04A0"/>
      </w:tblPr>
      <w:tblGrid>
        <w:gridCol w:w="9212"/>
      </w:tblGrid>
      <w:tr w:rsidR="002C1FEC" w:rsidRPr="00E56B80" w:rsidTr="00347013">
        <w:tc>
          <w:tcPr>
            <w:tcW w:w="9212" w:type="dxa"/>
          </w:tcPr>
          <w:p w:rsidR="002C1FEC" w:rsidRPr="00E56B80" w:rsidRDefault="002C1FEC" w:rsidP="00347013">
            <w:pPr>
              <w:pStyle w:val="Geenafstand"/>
            </w:pPr>
            <w:r w:rsidRPr="00E56B80">
              <w:t>implementation {</w:t>
            </w:r>
          </w:p>
          <w:p w:rsidR="002C1FEC" w:rsidRPr="00E56B80" w:rsidRDefault="002C1FEC" w:rsidP="00347013">
            <w:pPr>
              <w:pStyle w:val="Geenafstand"/>
            </w:pPr>
            <w:r w:rsidRPr="00E56B80">
              <w:t xml:space="preserve">  task void uartSendTask();</w:t>
            </w:r>
          </w:p>
          <w:p w:rsidR="002C1FEC" w:rsidRPr="00E56B80" w:rsidRDefault="002C1FEC" w:rsidP="00347013">
            <w:pPr>
              <w:pStyle w:val="Geenafstand"/>
            </w:pPr>
            <w:r w:rsidRPr="00E56B80">
              <w:t xml:space="preserve">  static void startTimer();</w:t>
            </w:r>
          </w:p>
          <w:p w:rsidR="002C1FEC" w:rsidRPr="00E56B80" w:rsidRDefault="002C1FEC" w:rsidP="00347013">
            <w:pPr>
              <w:pStyle w:val="Geenafstand"/>
            </w:pPr>
            <w:r w:rsidRPr="00E56B80">
              <w:t xml:space="preserve">  static void fatal_problem();</w:t>
            </w:r>
          </w:p>
          <w:p w:rsidR="002C1FEC" w:rsidRPr="00E56B80" w:rsidRDefault="002C1FEC" w:rsidP="00347013">
            <w:pPr>
              <w:pStyle w:val="Geenafstand"/>
            </w:pPr>
            <w:r w:rsidRPr="00E56B80">
              <w:t xml:space="preserve">  static void report_problem();</w:t>
            </w:r>
          </w:p>
          <w:p w:rsidR="002C1FEC" w:rsidRPr="00E56B80" w:rsidRDefault="002C1FEC" w:rsidP="00347013">
            <w:pPr>
              <w:pStyle w:val="Geenafstand"/>
            </w:pPr>
            <w:r w:rsidRPr="00E56B80">
              <w:t xml:space="preserve">  static void report_sent();</w:t>
            </w:r>
          </w:p>
          <w:p w:rsidR="002C1FEC" w:rsidRPr="00E56B80" w:rsidRDefault="002C1FEC" w:rsidP="00347013">
            <w:pPr>
              <w:pStyle w:val="Geenafstand"/>
            </w:pPr>
            <w:r w:rsidRPr="00E56B80">
              <w:t xml:space="preserve">  static void report_received();</w:t>
            </w:r>
          </w:p>
          <w:p w:rsidR="002C1FEC" w:rsidRPr="00E56B80" w:rsidRDefault="002C1FEC" w:rsidP="00347013">
            <w:pPr>
              <w:pStyle w:val="Geenafstand"/>
            </w:pPr>
          </w:p>
          <w:p w:rsidR="002C1FEC" w:rsidRPr="00E56B80" w:rsidRDefault="002C1FEC" w:rsidP="00347013">
            <w:pPr>
              <w:pStyle w:val="Geenafstand"/>
            </w:pPr>
            <w:r w:rsidRPr="00E56B80">
              <w:t xml:space="preserve">  uint8_t uartlen;</w:t>
            </w:r>
          </w:p>
          <w:p w:rsidR="002C1FEC" w:rsidRPr="00E56B80" w:rsidRDefault="002C1FEC" w:rsidP="00347013">
            <w:pPr>
              <w:pStyle w:val="Geenafstand"/>
            </w:pPr>
            <w:r w:rsidRPr="00E56B80">
              <w:t xml:space="preserve">  message_t sendbuf;</w:t>
            </w:r>
          </w:p>
          <w:p w:rsidR="002C1FEC" w:rsidRPr="00E56B80" w:rsidRDefault="002C1FEC" w:rsidP="00347013">
            <w:pPr>
              <w:pStyle w:val="Geenafstand"/>
            </w:pPr>
            <w:r w:rsidRPr="00E56B80">
              <w:t xml:space="preserve">  message_t uartbuf;</w:t>
            </w:r>
          </w:p>
          <w:p w:rsidR="002C1FEC" w:rsidRPr="00E56B80" w:rsidRDefault="002C1FEC" w:rsidP="00347013">
            <w:pPr>
              <w:pStyle w:val="Geenafstand"/>
            </w:pPr>
            <w:r w:rsidRPr="00E56B80">
              <w:t xml:space="preserve">  bool sendbusy=FALSE, uartbusy=FALSE;</w:t>
            </w:r>
          </w:p>
          <w:p w:rsidR="002C1FEC" w:rsidRPr="00E56B80" w:rsidRDefault="002C1FEC" w:rsidP="00347013">
            <w:pPr>
              <w:pStyle w:val="Geenafstand"/>
            </w:pPr>
            <w:r w:rsidRPr="00E56B80">
              <w:t xml:space="preserve">  </w:t>
            </w:r>
          </w:p>
          <w:p w:rsidR="002C1FEC" w:rsidRPr="00E56B80" w:rsidRDefault="002C1FEC" w:rsidP="00347013">
            <w:pPr>
              <w:pStyle w:val="Geenafstand"/>
            </w:pPr>
            <w:r w:rsidRPr="00E56B80">
              <w:t xml:space="preserve">  oscilloscope_t local;</w:t>
            </w:r>
          </w:p>
          <w:p w:rsidR="002C1FEC" w:rsidRPr="00E56B80" w:rsidRDefault="002C1FEC" w:rsidP="00347013">
            <w:pPr>
              <w:pStyle w:val="Geenafstand"/>
            </w:pPr>
          </w:p>
          <w:p w:rsidR="002C1FEC" w:rsidRPr="00E56B80" w:rsidRDefault="002C1FEC" w:rsidP="00347013">
            <w:pPr>
              <w:pStyle w:val="Geenafstand"/>
            </w:pPr>
            <w:r w:rsidRPr="00E56B80">
              <w:t xml:space="preserve">  uint8_t reading; </w:t>
            </w:r>
          </w:p>
          <w:p w:rsidR="002C1FEC" w:rsidRPr="00E56B80" w:rsidRDefault="002C1FEC" w:rsidP="00347013">
            <w:pPr>
              <w:pStyle w:val="Geenafstand"/>
            </w:pPr>
            <w:r w:rsidRPr="00E56B80">
              <w:tab/>
              <w:t xml:space="preserve"> </w:t>
            </w:r>
          </w:p>
          <w:p w:rsidR="002C1FEC" w:rsidRPr="00E56B80" w:rsidRDefault="002C1FEC" w:rsidP="00347013">
            <w:pPr>
              <w:pStyle w:val="Geenafstand"/>
            </w:pPr>
            <w:r w:rsidRPr="00E56B80">
              <w:t xml:space="preserve">  bool suppress_count_change;</w:t>
            </w:r>
          </w:p>
          <w:p w:rsidR="002C1FEC" w:rsidRPr="00E56B80" w:rsidRDefault="002C1FEC" w:rsidP="00347013">
            <w:pPr>
              <w:pStyle w:val="Geenafstand"/>
            </w:pPr>
            <w:r w:rsidRPr="00E56B80">
              <w:t xml:space="preserve">  bool ROOT = FALSE;</w:t>
            </w:r>
          </w:p>
        </w:tc>
      </w:tr>
    </w:tbl>
    <w:p w:rsidR="002C1FEC" w:rsidRPr="00E56B80" w:rsidRDefault="002C1FEC" w:rsidP="002C1FEC">
      <w:pPr>
        <w:pStyle w:val="Geenafstand"/>
      </w:pPr>
    </w:p>
    <w:p w:rsidR="002C1FEC" w:rsidRPr="00E56B80" w:rsidRDefault="002C1FEC" w:rsidP="002C1FEC">
      <w:pPr>
        <w:pStyle w:val="Geenafstand"/>
        <w:numPr>
          <w:ilvl w:val="0"/>
          <w:numId w:val="8"/>
        </w:numPr>
      </w:pPr>
      <w:r w:rsidRPr="00E56B80">
        <w:t xml:space="preserve">uartSendTask() is a task which is used to send data over the uart to a computer and back. A task activates a component to do background processing in an application. So a task is a function which tells TinyOS to execute a certain action later in time. The other function are used to trigger a certain event to help to debug. </w:t>
      </w:r>
    </w:p>
    <w:p w:rsidR="002C1FEC" w:rsidRPr="00E56B80" w:rsidRDefault="002C1FEC" w:rsidP="002C1FEC">
      <w:pPr>
        <w:pStyle w:val="Geenafstand"/>
        <w:numPr>
          <w:ilvl w:val="0"/>
          <w:numId w:val="8"/>
        </w:numPr>
      </w:pPr>
      <w:r w:rsidRPr="00E56B80">
        <w:t xml:space="preserve">Sendbuf &amp; uartbuf are of the type message_t. Message_t is the standard message buffer in TinyOS 2.x. This type keeps the data at an offset, this is important when you pass a message buffer between 2 different layers. Sendbuf &amp; uartbuf are used with the transmission off messages over RF and the uart. </w:t>
      </w:r>
    </w:p>
    <w:p w:rsidR="002C1FEC" w:rsidRPr="00E56B80" w:rsidRDefault="002C1FEC" w:rsidP="002C1FEC">
      <w:pPr>
        <w:pStyle w:val="Geenafstand"/>
        <w:numPr>
          <w:ilvl w:val="0"/>
          <w:numId w:val="8"/>
        </w:numPr>
      </w:pPr>
      <w:r w:rsidRPr="00E56B80">
        <w:lastRenderedPageBreak/>
        <w:t xml:space="preserve">sendbusy en uartbusy are bools and are used in the program to signal when it is possible to send something with RF of uart. </w:t>
      </w:r>
    </w:p>
    <w:p w:rsidR="002C1FEC" w:rsidRPr="00E56B80" w:rsidRDefault="002C1FEC" w:rsidP="002C1FEC">
      <w:pPr>
        <w:pStyle w:val="Geenafstand"/>
        <w:numPr>
          <w:ilvl w:val="0"/>
          <w:numId w:val="8"/>
        </w:numPr>
      </w:pPr>
      <w:r w:rsidRPr="00E56B80">
        <w:t>Local is linked to your struct from the header file, so it contains interval, version, ID…</w:t>
      </w:r>
    </w:p>
    <w:p w:rsidR="002C1FEC" w:rsidRPr="00E56B80" w:rsidRDefault="002C1FEC" w:rsidP="002C1FEC">
      <w:pPr>
        <w:pStyle w:val="Geenafstand"/>
        <w:numPr>
          <w:ilvl w:val="0"/>
          <w:numId w:val="8"/>
        </w:numPr>
      </w:pPr>
      <w:r w:rsidRPr="00E56B80">
        <w:t xml:space="preserve">Reading is a variable which contains the number of readings that have past </w:t>
      </w:r>
    </w:p>
    <w:p w:rsidR="002C1FEC" w:rsidRDefault="002C1FEC" w:rsidP="002C1FEC">
      <w:pPr>
        <w:pStyle w:val="Geenafstand"/>
        <w:numPr>
          <w:ilvl w:val="0"/>
          <w:numId w:val="8"/>
        </w:numPr>
      </w:pPr>
      <w:r w:rsidRPr="00E56B80">
        <w:t>Suppress_count_change is a bool: when we come across an Oscilloscope message, then we check his sample count. If it is further then our, then we jump ahead (we put our count equal to the count of the received message). If this situation occurs then we have to suppress our next count++. This is a simple form of time synchronization.</w:t>
      </w:r>
    </w:p>
    <w:p w:rsidR="002C1FEC" w:rsidRPr="00E56B80" w:rsidRDefault="002C1FEC" w:rsidP="002C1FEC">
      <w:pPr>
        <w:pStyle w:val="Geenafstand"/>
        <w:numPr>
          <w:ilvl w:val="0"/>
          <w:numId w:val="8"/>
        </w:numPr>
      </w:pPr>
      <w:r>
        <w:t>ROOT is also a bool: we use it to see if the node is configured as the root or not.</w:t>
      </w:r>
    </w:p>
    <w:p w:rsidR="002C1FEC" w:rsidRPr="00E56B80" w:rsidRDefault="002C1FEC" w:rsidP="002C1FEC">
      <w:pPr>
        <w:pStyle w:val="Geenafstand"/>
      </w:pPr>
    </w:p>
    <w:p w:rsidR="002C1FEC" w:rsidRPr="00E56B80" w:rsidRDefault="002C1FEC" w:rsidP="002C1FEC">
      <w:pPr>
        <w:pStyle w:val="Geenafstand"/>
      </w:pPr>
    </w:p>
    <w:tbl>
      <w:tblPr>
        <w:tblStyle w:val="Tabelraster"/>
        <w:tblW w:w="0" w:type="auto"/>
        <w:tblLook w:val="04A0"/>
      </w:tblPr>
      <w:tblGrid>
        <w:gridCol w:w="9212"/>
      </w:tblGrid>
      <w:tr w:rsidR="002C1FEC" w:rsidRPr="00E56B80" w:rsidTr="00347013">
        <w:tc>
          <w:tcPr>
            <w:tcW w:w="9212" w:type="dxa"/>
          </w:tcPr>
          <w:p w:rsidR="002C1FEC" w:rsidRPr="00E56B80" w:rsidRDefault="002C1FEC" w:rsidP="00347013">
            <w:pPr>
              <w:pStyle w:val="Geenafstand"/>
            </w:pPr>
            <w:r w:rsidRPr="00E56B80">
              <w:t xml:space="preserve">    event void Boot.booted()   {</w:t>
            </w:r>
          </w:p>
          <w:p w:rsidR="002C1FEC" w:rsidRPr="00E56B80" w:rsidRDefault="002C1FEC" w:rsidP="00347013">
            <w:pPr>
              <w:pStyle w:val="Geenafstand"/>
            </w:pPr>
            <w:r w:rsidRPr="00E56B80">
              <w:t xml:space="preserve">    local.interval = DEFAULT_INTERVAL;</w:t>
            </w:r>
          </w:p>
          <w:p w:rsidR="002C1FEC" w:rsidRPr="00E56B80" w:rsidRDefault="002C1FEC" w:rsidP="00347013">
            <w:pPr>
              <w:pStyle w:val="Geenafstand"/>
            </w:pPr>
            <w:r w:rsidRPr="00E56B80">
              <w:t xml:space="preserve">    local.id = TOS_NODE_ID;</w:t>
            </w:r>
          </w:p>
          <w:p w:rsidR="002C1FEC" w:rsidRPr="00E56B80" w:rsidRDefault="002C1FEC" w:rsidP="00347013">
            <w:pPr>
              <w:pStyle w:val="Geenafstand"/>
            </w:pPr>
            <w:r w:rsidRPr="00E56B80">
              <w:t xml:space="preserve">    local.version = 0;</w:t>
            </w:r>
          </w:p>
          <w:p w:rsidR="002C1FEC" w:rsidRPr="00E56B80" w:rsidRDefault="002C1FEC" w:rsidP="00347013">
            <w:pPr>
              <w:pStyle w:val="Geenafstand"/>
            </w:pPr>
            <w:r w:rsidRPr="00E56B80">
              <w:tab/>
            </w:r>
          </w:p>
          <w:p w:rsidR="002C1FEC" w:rsidRPr="00E56B80" w:rsidRDefault="002C1FEC" w:rsidP="00347013">
            <w:pPr>
              <w:pStyle w:val="Geenafstand"/>
            </w:pPr>
            <w:r w:rsidRPr="00E56B80">
              <w:tab/>
              <w:t>if (local.id % 500 == 0){</w:t>
            </w:r>
          </w:p>
          <w:p w:rsidR="002C1FEC" w:rsidRPr="00E56B80" w:rsidRDefault="002C1FEC" w:rsidP="00347013">
            <w:pPr>
              <w:pStyle w:val="Geenafstand"/>
            </w:pPr>
            <w:r w:rsidRPr="00E56B80">
              <w:t xml:space="preserve">      </w:t>
            </w:r>
            <w:r>
              <w:t xml:space="preserve">           </w:t>
            </w:r>
            <w:r w:rsidRPr="00E56B80">
              <w:t>call RootControl.setRoot();</w:t>
            </w:r>
          </w:p>
          <w:p w:rsidR="002C1FEC" w:rsidRPr="00E56B80" w:rsidRDefault="002C1FEC" w:rsidP="00347013">
            <w:pPr>
              <w:pStyle w:val="Geenafstand"/>
            </w:pPr>
            <w:r w:rsidRPr="00E56B80">
              <w:tab/>
              <w:t xml:space="preserve">  ROOT = TRUE;</w:t>
            </w:r>
          </w:p>
          <w:p w:rsidR="002C1FEC" w:rsidRPr="00E56B80" w:rsidRDefault="002C1FEC" w:rsidP="00347013">
            <w:pPr>
              <w:pStyle w:val="Geenafstand"/>
            </w:pPr>
            <w:r w:rsidRPr="00E56B80">
              <w:tab/>
              <w:t>}</w:t>
            </w:r>
          </w:p>
          <w:p w:rsidR="002C1FEC" w:rsidRPr="00E56B80" w:rsidRDefault="002C1FEC" w:rsidP="00347013">
            <w:pPr>
              <w:pStyle w:val="Geenafstand"/>
            </w:pPr>
          </w:p>
          <w:p w:rsidR="002C1FEC" w:rsidRPr="00E56B80" w:rsidRDefault="002C1FEC" w:rsidP="00347013">
            <w:pPr>
              <w:pStyle w:val="Geenafstand"/>
            </w:pPr>
            <w:r>
              <w:t xml:space="preserve">  </w:t>
            </w:r>
            <w:r w:rsidRPr="00E56B80">
              <w:t xml:space="preserve">    if (call RadioControl.start() != SUCCESS)</w:t>
            </w:r>
          </w:p>
          <w:p w:rsidR="002C1FEC" w:rsidRPr="00E56B80" w:rsidRDefault="002C1FEC" w:rsidP="00347013">
            <w:pPr>
              <w:pStyle w:val="Geenafstand"/>
            </w:pPr>
            <w:r w:rsidRPr="00E56B80">
              <w:t xml:space="preserve">      fatal_problem();</w:t>
            </w:r>
          </w:p>
          <w:p w:rsidR="002C1FEC" w:rsidRPr="00E56B80" w:rsidRDefault="002C1FEC" w:rsidP="00347013">
            <w:pPr>
              <w:pStyle w:val="Geenafstand"/>
            </w:pPr>
          </w:p>
          <w:p w:rsidR="002C1FEC" w:rsidRPr="00E56B80" w:rsidRDefault="002C1FEC" w:rsidP="00347013">
            <w:pPr>
              <w:pStyle w:val="Geenafstand"/>
            </w:pPr>
            <w:r w:rsidRPr="00E56B80">
              <w:t xml:space="preserve">    if (call RoutingControl.start() != SUCCESS)</w:t>
            </w:r>
          </w:p>
          <w:p w:rsidR="002C1FEC" w:rsidRPr="00E56B80" w:rsidRDefault="002C1FEC" w:rsidP="00347013">
            <w:pPr>
              <w:pStyle w:val="Geenafstand"/>
            </w:pPr>
            <w:r w:rsidRPr="00E56B80">
              <w:t xml:space="preserve">      fatal_problem();</w:t>
            </w:r>
          </w:p>
          <w:p w:rsidR="002C1FEC" w:rsidRPr="00E56B80" w:rsidRDefault="002C1FEC" w:rsidP="00347013">
            <w:pPr>
              <w:pStyle w:val="Geenafstand"/>
            </w:pPr>
            <w:r w:rsidRPr="00E56B80">
              <w:t xml:space="preserve">  }</w:t>
            </w:r>
          </w:p>
        </w:tc>
      </w:tr>
    </w:tbl>
    <w:p w:rsidR="002C1FEC" w:rsidRPr="00E56B80" w:rsidRDefault="002C1FEC" w:rsidP="002C1FEC">
      <w:pPr>
        <w:pStyle w:val="Geenafstand"/>
      </w:pPr>
    </w:p>
    <w:p w:rsidR="002C1FEC" w:rsidRPr="00E56B80" w:rsidRDefault="002C1FEC" w:rsidP="002C1FEC">
      <w:pPr>
        <w:pStyle w:val="Geenafstand"/>
      </w:pPr>
      <w:r w:rsidRPr="00E56B80">
        <w:t>The application is booted with Boot.booted(). In this event the ID, interval and version off the node is initialized.</w:t>
      </w:r>
      <w:r>
        <w:t xml:space="preserve"> We check if the configured ID is equal to the root ID, if it is then we put the bool ROOT = TRUE.</w:t>
      </w:r>
    </w:p>
    <w:p w:rsidR="002C1FEC" w:rsidRPr="00E56B80" w:rsidRDefault="002C1FEC" w:rsidP="002C1FEC">
      <w:pPr>
        <w:pStyle w:val="Geenafstand"/>
      </w:pPr>
      <w:r w:rsidRPr="00E56B80">
        <w:t>The radiocontrol &amp; routingcontrol is started in this event, because of this, some events are activated.</w:t>
      </w:r>
    </w:p>
    <w:p w:rsidR="002C1FEC" w:rsidRPr="00E56B80" w:rsidRDefault="002C1FEC" w:rsidP="002C1FEC">
      <w:pPr>
        <w:pStyle w:val="Geenafstand"/>
      </w:pPr>
    </w:p>
    <w:tbl>
      <w:tblPr>
        <w:tblStyle w:val="Tabelraster"/>
        <w:tblW w:w="0" w:type="auto"/>
        <w:tblLook w:val="04A0"/>
      </w:tblPr>
      <w:tblGrid>
        <w:gridCol w:w="9212"/>
      </w:tblGrid>
      <w:tr w:rsidR="002C1FEC" w:rsidRPr="00E56B80" w:rsidTr="00347013">
        <w:tc>
          <w:tcPr>
            <w:tcW w:w="9212" w:type="dxa"/>
          </w:tcPr>
          <w:p w:rsidR="002C1FEC" w:rsidRDefault="002C1FEC" w:rsidP="00347013">
            <w:pPr>
              <w:pStyle w:val="Geenafstand"/>
            </w:pPr>
            <w:r>
              <w:t xml:space="preserve">  event void RadioControl.startDone(error_t error) </w:t>
            </w:r>
          </w:p>
          <w:p w:rsidR="002C1FEC" w:rsidRDefault="002C1FEC" w:rsidP="00347013">
            <w:pPr>
              <w:pStyle w:val="Geenafstand"/>
            </w:pPr>
            <w:r>
              <w:t xml:space="preserve">  {</w:t>
            </w:r>
          </w:p>
          <w:p w:rsidR="002C1FEC" w:rsidRDefault="002C1FEC" w:rsidP="00347013">
            <w:pPr>
              <w:pStyle w:val="Geenafstand"/>
            </w:pPr>
            <w:r>
              <w:t xml:space="preserve">    if (error != SUCCESS)</w:t>
            </w:r>
          </w:p>
          <w:p w:rsidR="002C1FEC" w:rsidRDefault="002C1FEC" w:rsidP="00347013">
            <w:pPr>
              <w:pStyle w:val="Geenafstand"/>
            </w:pPr>
            <w:r>
              <w:t xml:space="preserve">      fatal_problem();</w:t>
            </w:r>
          </w:p>
          <w:p w:rsidR="002C1FEC" w:rsidRDefault="002C1FEC" w:rsidP="00347013">
            <w:pPr>
              <w:pStyle w:val="Geenafstand"/>
            </w:pPr>
          </w:p>
          <w:p w:rsidR="002C1FEC" w:rsidRDefault="002C1FEC" w:rsidP="00347013">
            <w:pPr>
              <w:pStyle w:val="Geenafstand"/>
            </w:pPr>
            <w:r>
              <w:t xml:space="preserve">    if (sizeof(local) &gt; call Send.maxPayloadLength())</w:t>
            </w:r>
          </w:p>
          <w:p w:rsidR="002C1FEC" w:rsidRDefault="002C1FEC" w:rsidP="00347013">
            <w:pPr>
              <w:pStyle w:val="Geenafstand"/>
            </w:pPr>
            <w:r>
              <w:t xml:space="preserve">      fatal_problem();</w:t>
            </w:r>
          </w:p>
          <w:p w:rsidR="002C1FEC" w:rsidRDefault="002C1FEC" w:rsidP="00347013">
            <w:pPr>
              <w:pStyle w:val="Geenafstand"/>
            </w:pPr>
          </w:p>
          <w:p w:rsidR="002C1FEC" w:rsidRDefault="002C1FEC" w:rsidP="00347013">
            <w:pPr>
              <w:pStyle w:val="Geenafstand"/>
            </w:pPr>
            <w:r>
              <w:t xml:space="preserve">    if (ROOT == TRUE)</w:t>
            </w:r>
          </w:p>
          <w:p w:rsidR="002C1FEC" w:rsidRDefault="002C1FEC" w:rsidP="00347013">
            <w:pPr>
              <w:pStyle w:val="Geenafstand"/>
            </w:pPr>
            <w:r>
              <w:tab/>
              <w:t>{</w:t>
            </w:r>
          </w:p>
          <w:p w:rsidR="002C1FEC" w:rsidRDefault="002C1FEC" w:rsidP="00347013">
            <w:pPr>
              <w:pStyle w:val="Geenafstand"/>
            </w:pPr>
            <w:r>
              <w:tab/>
            </w:r>
            <w:r>
              <w:tab/>
              <w:t>if (call SerialControl.start() != SUCCESS)</w:t>
            </w:r>
          </w:p>
          <w:p w:rsidR="002C1FEC" w:rsidRDefault="002C1FEC" w:rsidP="00347013">
            <w:pPr>
              <w:pStyle w:val="Geenafstand"/>
            </w:pPr>
            <w:r>
              <w:tab/>
            </w:r>
            <w:r>
              <w:tab/>
              <w:t>fatal_problem();</w:t>
            </w:r>
          </w:p>
          <w:p w:rsidR="002C1FEC" w:rsidRDefault="002C1FEC" w:rsidP="00347013">
            <w:pPr>
              <w:pStyle w:val="Geenafstand"/>
            </w:pPr>
            <w:r>
              <w:tab/>
              <w:t>}</w:t>
            </w:r>
          </w:p>
          <w:p w:rsidR="002C1FEC" w:rsidRDefault="002C1FEC" w:rsidP="00347013">
            <w:pPr>
              <w:pStyle w:val="Geenafstand"/>
            </w:pPr>
            <w:r>
              <w:tab/>
            </w:r>
          </w:p>
          <w:p w:rsidR="002C1FEC" w:rsidRDefault="002C1FEC" w:rsidP="00347013">
            <w:pPr>
              <w:pStyle w:val="Geenafstand"/>
            </w:pPr>
            <w:r>
              <w:tab/>
              <w:t>startTimer();</w:t>
            </w:r>
          </w:p>
          <w:p w:rsidR="002C1FEC" w:rsidRDefault="002C1FEC" w:rsidP="00347013">
            <w:pPr>
              <w:pStyle w:val="Geenafstand"/>
            </w:pPr>
            <w:r>
              <w:t xml:space="preserve">  }</w:t>
            </w:r>
          </w:p>
          <w:p w:rsidR="002C1FEC" w:rsidRDefault="002C1FEC" w:rsidP="00347013">
            <w:pPr>
              <w:pStyle w:val="Geenafstand"/>
            </w:pPr>
          </w:p>
          <w:p w:rsidR="002C1FEC" w:rsidRDefault="002C1FEC" w:rsidP="00347013">
            <w:pPr>
              <w:pStyle w:val="Geenafstand"/>
            </w:pPr>
            <w:r>
              <w:t xml:space="preserve">  event void SerialControl.startDone(error_t error) </w:t>
            </w:r>
          </w:p>
          <w:p w:rsidR="002C1FEC" w:rsidRDefault="002C1FEC" w:rsidP="00347013">
            <w:pPr>
              <w:pStyle w:val="Geenafstand"/>
            </w:pPr>
            <w:r>
              <w:t xml:space="preserve">  {</w:t>
            </w:r>
          </w:p>
          <w:p w:rsidR="002C1FEC" w:rsidRDefault="002C1FEC" w:rsidP="00347013">
            <w:pPr>
              <w:pStyle w:val="Geenafstand"/>
            </w:pPr>
            <w:r>
              <w:t xml:space="preserve">    if (error != SUCCESS)</w:t>
            </w:r>
          </w:p>
          <w:p w:rsidR="002C1FEC" w:rsidRDefault="002C1FEC" w:rsidP="00347013">
            <w:pPr>
              <w:pStyle w:val="Geenafstand"/>
            </w:pPr>
            <w:r>
              <w:lastRenderedPageBreak/>
              <w:t xml:space="preserve">      fatal_problem();</w:t>
            </w:r>
          </w:p>
          <w:p w:rsidR="002C1FEC" w:rsidRPr="00E56B80" w:rsidRDefault="002C1FEC" w:rsidP="00347013">
            <w:pPr>
              <w:pStyle w:val="Geenafstand"/>
            </w:pPr>
            <w:r>
              <w:t xml:space="preserve">  }</w:t>
            </w:r>
          </w:p>
        </w:tc>
      </w:tr>
    </w:tbl>
    <w:p w:rsidR="002C1FEC" w:rsidRPr="00E56B80" w:rsidRDefault="002C1FEC" w:rsidP="002C1FEC">
      <w:pPr>
        <w:pStyle w:val="Geenafstand"/>
      </w:pPr>
    </w:p>
    <w:p w:rsidR="002C1FEC" w:rsidRPr="00E56B80" w:rsidRDefault="002C1FEC" w:rsidP="002C1FEC">
      <w:pPr>
        <w:pStyle w:val="Geenafstand"/>
      </w:pPr>
      <w:r w:rsidRPr="00E56B80">
        <w:t xml:space="preserve">The above events are coupled to the start function, these events are used to signal errors. If no errors occur , then we check if </w:t>
      </w:r>
      <w:r>
        <w:t xml:space="preserve">the configured node has the ID of the </w:t>
      </w:r>
      <w:r w:rsidRPr="00E56B80">
        <w:t xml:space="preserve">root. </w:t>
      </w:r>
      <w:r>
        <w:t>If it is the root ID then we start the SerialControl because it is only the root who uses this interface. After this ph</w:t>
      </w:r>
      <w:r w:rsidRPr="00E56B80">
        <w:t>ase we start the timer de timer ( startTimer() ).</w:t>
      </w:r>
    </w:p>
    <w:p w:rsidR="002C1FEC" w:rsidRPr="00E56B80" w:rsidRDefault="002C1FEC" w:rsidP="002C1FEC">
      <w:pPr>
        <w:pStyle w:val="Geenafstand"/>
      </w:pPr>
    </w:p>
    <w:tbl>
      <w:tblPr>
        <w:tblStyle w:val="Tabelraster"/>
        <w:tblW w:w="0" w:type="auto"/>
        <w:tblLook w:val="04A0"/>
      </w:tblPr>
      <w:tblGrid>
        <w:gridCol w:w="9212"/>
      </w:tblGrid>
      <w:tr w:rsidR="002C1FEC" w:rsidRPr="00E56B80" w:rsidTr="00347013">
        <w:tc>
          <w:tcPr>
            <w:tcW w:w="9212" w:type="dxa"/>
          </w:tcPr>
          <w:p w:rsidR="002C1FEC" w:rsidRPr="00E56B80" w:rsidRDefault="002C1FEC" w:rsidP="00347013">
            <w:pPr>
              <w:pStyle w:val="Geenafstand"/>
            </w:pPr>
            <w:r w:rsidRPr="00E56B80">
              <w:t xml:space="preserve">  static void startTimer() </w:t>
            </w:r>
          </w:p>
          <w:p w:rsidR="002C1FEC" w:rsidRPr="00E56B80" w:rsidRDefault="002C1FEC" w:rsidP="00347013">
            <w:pPr>
              <w:pStyle w:val="Geenafstand"/>
            </w:pPr>
            <w:r w:rsidRPr="00E56B80">
              <w:t xml:space="preserve">  {</w:t>
            </w:r>
          </w:p>
          <w:p w:rsidR="002C1FEC" w:rsidRPr="00E56B80" w:rsidRDefault="002C1FEC" w:rsidP="00347013">
            <w:pPr>
              <w:pStyle w:val="Geenafstand"/>
            </w:pPr>
            <w:r w:rsidRPr="00E56B80">
              <w:t xml:space="preserve">    if (call Timer.isRunning()) </w:t>
            </w:r>
          </w:p>
          <w:p w:rsidR="002C1FEC" w:rsidRPr="00E56B80" w:rsidRDefault="002C1FEC" w:rsidP="00347013">
            <w:pPr>
              <w:pStyle w:val="Geenafstand"/>
            </w:pPr>
            <w:r w:rsidRPr="00E56B80">
              <w:tab/>
              <w:t>call Timer.stop();</w:t>
            </w:r>
          </w:p>
          <w:p w:rsidR="002C1FEC" w:rsidRPr="00E56B80" w:rsidRDefault="002C1FEC" w:rsidP="00347013">
            <w:pPr>
              <w:pStyle w:val="Geenafstand"/>
            </w:pPr>
            <w:r w:rsidRPr="00E56B80">
              <w:tab/>
            </w:r>
          </w:p>
          <w:p w:rsidR="002C1FEC" w:rsidRPr="00E56B80" w:rsidRDefault="002C1FEC" w:rsidP="00347013">
            <w:pPr>
              <w:pStyle w:val="Geenafstand"/>
            </w:pPr>
            <w:r w:rsidRPr="00E56B80">
              <w:t xml:space="preserve">    call Timer.startPeriodic(local.interval);</w:t>
            </w:r>
          </w:p>
          <w:p w:rsidR="002C1FEC" w:rsidRPr="00E56B80" w:rsidRDefault="002C1FEC" w:rsidP="00347013">
            <w:pPr>
              <w:pStyle w:val="Geenafstand"/>
            </w:pPr>
            <w:r w:rsidRPr="00E56B80">
              <w:t xml:space="preserve">    reading = 0;</w:t>
            </w:r>
          </w:p>
          <w:p w:rsidR="002C1FEC" w:rsidRPr="00E56B80" w:rsidRDefault="002C1FEC" w:rsidP="00347013">
            <w:pPr>
              <w:pStyle w:val="Geenafstand"/>
            </w:pPr>
            <w:r w:rsidRPr="00E56B80">
              <w:t xml:space="preserve">  }</w:t>
            </w:r>
          </w:p>
          <w:p w:rsidR="002C1FEC" w:rsidRPr="00E56B80" w:rsidRDefault="002C1FEC" w:rsidP="00347013">
            <w:pPr>
              <w:pStyle w:val="Geenafstand"/>
            </w:pPr>
          </w:p>
          <w:p w:rsidR="002C1FEC" w:rsidRPr="00E56B80" w:rsidRDefault="002C1FEC" w:rsidP="00347013">
            <w:pPr>
              <w:pStyle w:val="Geenafstand"/>
            </w:pPr>
            <w:r w:rsidRPr="00E56B80">
              <w:t xml:space="preserve">  event void RadioControl.stopDone(error_t error) { }</w:t>
            </w:r>
          </w:p>
          <w:p w:rsidR="002C1FEC" w:rsidRPr="00E56B80" w:rsidRDefault="002C1FEC" w:rsidP="00347013">
            <w:pPr>
              <w:pStyle w:val="Geenafstand"/>
            </w:pPr>
            <w:r w:rsidRPr="00E56B80">
              <w:t xml:space="preserve">  event void SerialControl.stopDone(error_t error) { }</w:t>
            </w:r>
          </w:p>
        </w:tc>
      </w:tr>
    </w:tbl>
    <w:p w:rsidR="002C1FEC" w:rsidRPr="00E56B80" w:rsidRDefault="002C1FEC" w:rsidP="002C1FEC">
      <w:pPr>
        <w:pStyle w:val="Geenafstand"/>
      </w:pPr>
    </w:p>
    <w:p w:rsidR="002C1FEC" w:rsidRPr="00E56B80" w:rsidRDefault="002C1FEC" w:rsidP="002C1FEC">
      <w:pPr>
        <w:pStyle w:val="Geenafstand"/>
      </w:pPr>
      <w:r w:rsidRPr="00E56B80">
        <w:t xml:space="preserve">The timer is started with a period equal to the ‘local.interval’. So the timer fires with that period, which is enough time to receive and transmit messages. </w:t>
      </w:r>
    </w:p>
    <w:p w:rsidR="002C1FEC" w:rsidRPr="00E56B80" w:rsidRDefault="002C1FEC" w:rsidP="002C1FEC">
      <w:pPr>
        <w:pStyle w:val="Geenafstand"/>
      </w:pPr>
    </w:p>
    <w:tbl>
      <w:tblPr>
        <w:tblStyle w:val="Tabelraster"/>
        <w:tblW w:w="0" w:type="auto"/>
        <w:tblLook w:val="04A0"/>
      </w:tblPr>
      <w:tblGrid>
        <w:gridCol w:w="9212"/>
      </w:tblGrid>
      <w:tr w:rsidR="002C1FEC" w:rsidRPr="00E56B80" w:rsidTr="00347013">
        <w:tc>
          <w:tcPr>
            <w:tcW w:w="9212" w:type="dxa"/>
          </w:tcPr>
          <w:p w:rsidR="002C1FEC" w:rsidRPr="00E56B80" w:rsidRDefault="002C1FEC" w:rsidP="00347013">
            <w:pPr>
              <w:pStyle w:val="Geenafstand"/>
            </w:pPr>
            <w:r w:rsidRPr="00E56B80">
              <w:t xml:space="preserve">  event message_t*</w:t>
            </w:r>
          </w:p>
          <w:p w:rsidR="002C1FEC" w:rsidRPr="00E56B80" w:rsidRDefault="002C1FEC" w:rsidP="00347013">
            <w:pPr>
              <w:pStyle w:val="Geenafstand"/>
            </w:pPr>
            <w:r w:rsidRPr="00E56B80">
              <w:t xml:space="preserve">  Receive.receive(message_t* msg, void *payload, uint8_t len)   {</w:t>
            </w:r>
          </w:p>
          <w:p w:rsidR="002C1FEC" w:rsidRPr="00E56B80" w:rsidRDefault="002C1FEC" w:rsidP="00347013">
            <w:pPr>
              <w:pStyle w:val="Geenafstand"/>
            </w:pPr>
            <w:r w:rsidRPr="00E56B80">
              <w:t xml:space="preserve">    oscilloscope_t* in = (oscilloscope_t*)payload;</w:t>
            </w:r>
          </w:p>
          <w:p w:rsidR="002C1FEC" w:rsidRPr="00E56B80" w:rsidRDefault="002C1FEC" w:rsidP="00347013">
            <w:pPr>
              <w:pStyle w:val="Geenafstand"/>
            </w:pPr>
            <w:r w:rsidRPr="00E56B80">
              <w:t xml:space="preserve">    oscilloscope_t* out;</w:t>
            </w:r>
          </w:p>
          <w:p w:rsidR="002C1FEC" w:rsidRPr="00E56B80" w:rsidRDefault="002C1FEC" w:rsidP="00347013">
            <w:pPr>
              <w:pStyle w:val="Geenafstand"/>
            </w:pPr>
            <w:r w:rsidRPr="00E56B80">
              <w:t xml:space="preserve">    if (uartbusy == FALSE) </w:t>
            </w:r>
            <w:r w:rsidRPr="00E56B80">
              <w:tab/>
            </w:r>
            <w:r w:rsidRPr="00E56B80">
              <w:tab/>
            </w:r>
          </w:p>
          <w:p w:rsidR="002C1FEC" w:rsidRPr="00E56B80" w:rsidRDefault="002C1FEC" w:rsidP="00347013">
            <w:pPr>
              <w:pStyle w:val="Geenafstand"/>
            </w:pPr>
            <w:r w:rsidRPr="00E56B80">
              <w:tab/>
              <w:t>{</w:t>
            </w:r>
          </w:p>
          <w:p w:rsidR="002C1FEC" w:rsidRPr="00E56B80" w:rsidRDefault="002C1FEC" w:rsidP="00347013">
            <w:pPr>
              <w:pStyle w:val="Geenafstand"/>
            </w:pPr>
            <w:r w:rsidRPr="00E56B80">
              <w:tab/>
            </w:r>
            <w:r w:rsidRPr="00E56B80">
              <w:tab/>
              <w:t>out = (oscilloscope_t*)call SerialSend.getPayload(&amp;uartbuf);</w:t>
            </w:r>
          </w:p>
          <w:p w:rsidR="002C1FEC" w:rsidRPr="00E56B80" w:rsidRDefault="002C1FEC" w:rsidP="00347013">
            <w:pPr>
              <w:pStyle w:val="Geenafstand"/>
            </w:pPr>
            <w:r w:rsidRPr="00E56B80">
              <w:tab/>
            </w:r>
            <w:r w:rsidRPr="00E56B80">
              <w:tab/>
              <w:t xml:space="preserve">if (len != sizeof(oscilloscope_t)) </w:t>
            </w:r>
          </w:p>
          <w:p w:rsidR="002C1FEC" w:rsidRPr="00E56B80" w:rsidRDefault="002C1FEC" w:rsidP="00347013">
            <w:pPr>
              <w:pStyle w:val="Geenafstand"/>
            </w:pPr>
            <w:r w:rsidRPr="00E56B80">
              <w:tab/>
            </w:r>
            <w:r w:rsidRPr="00E56B80">
              <w:tab/>
              <w:t>{</w:t>
            </w:r>
          </w:p>
          <w:p w:rsidR="002C1FEC" w:rsidRPr="00E56B80" w:rsidRDefault="002C1FEC" w:rsidP="00347013">
            <w:pPr>
              <w:pStyle w:val="Geenafstand"/>
            </w:pPr>
            <w:r w:rsidRPr="00E56B80">
              <w:tab/>
            </w:r>
            <w:r w:rsidRPr="00E56B80">
              <w:tab/>
            </w:r>
            <w:r w:rsidRPr="00E56B80">
              <w:tab/>
              <w:t>return msg;</w:t>
            </w:r>
          </w:p>
          <w:p w:rsidR="002C1FEC" w:rsidRPr="00E56B80" w:rsidRDefault="002C1FEC" w:rsidP="00347013">
            <w:pPr>
              <w:pStyle w:val="Geenafstand"/>
            </w:pPr>
            <w:r w:rsidRPr="00E56B80">
              <w:tab/>
            </w:r>
            <w:r w:rsidRPr="00E56B80">
              <w:tab/>
              <w:t>}</w:t>
            </w:r>
          </w:p>
          <w:p w:rsidR="002C1FEC" w:rsidRPr="00E56B80" w:rsidRDefault="002C1FEC" w:rsidP="00347013">
            <w:pPr>
              <w:pStyle w:val="Geenafstand"/>
            </w:pPr>
            <w:r w:rsidRPr="00E56B80">
              <w:tab/>
            </w:r>
            <w:r w:rsidRPr="00E56B80">
              <w:tab/>
              <w:t xml:space="preserve">else </w:t>
            </w:r>
          </w:p>
          <w:p w:rsidR="002C1FEC" w:rsidRPr="00E56B80" w:rsidRDefault="002C1FEC" w:rsidP="00347013">
            <w:pPr>
              <w:pStyle w:val="Geenafstand"/>
            </w:pPr>
            <w:r w:rsidRPr="00E56B80">
              <w:tab/>
            </w:r>
            <w:r w:rsidRPr="00E56B80">
              <w:tab/>
              <w:t>{</w:t>
            </w:r>
          </w:p>
          <w:p w:rsidR="002C1FEC" w:rsidRPr="00E56B80" w:rsidRDefault="002C1FEC" w:rsidP="00347013">
            <w:pPr>
              <w:pStyle w:val="Geenafstand"/>
            </w:pPr>
            <w:r w:rsidRPr="00E56B80">
              <w:tab/>
            </w:r>
            <w:r w:rsidRPr="00E56B80">
              <w:tab/>
            </w:r>
            <w:r w:rsidRPr="00E56B80">
              <w:tab/>
              <w:t>memcpy(out, in, sizeof(oscilloscope_t));</w:t>
            </w:r>
          </w:p>
          <w:p w:rsidR="002C1FEC" w:rsidRPr="00E56B80" w:rsidRDefault="002C1FEC" w:rsidP="00347013">
            <w:pPr>
              <w:pStyle w:val="Geenafstand"/>
            </w:pPr>
            <w:r w:rsidRPr="00E56B80">
              <w:tab/>
            </w:r>
            <w:r w:rsidRPr="00E56B80">
              <w:tab/>
              <w:t>}</w:t>
            </w:r>
          </w:p>
          <w:p w:rsidR="002C1FEC" w:rsidRPr="00E56B80" w:rsidRDefault="002C1FEC" w:rsidP="00347013">
            <w:pPr>
              <w:pStyle w:val="Geenafstand"/>
            </w:pPr>
            <w:r w:rsidRPr="00E56B80">
              <w:tab/>
            </w:r>
            <w:r w:rsidRPr="00E56B80">
              <w:tab/>
            </w:r>
          </w:p>
          <w:p w:rsidR="002C1FEC" w:rsidRPr="00E56B80" w:rsidRDefault="002C1FEC" w:rsidP="00347013">
            <w:pPr>
              <w:pStyle w:val="Geenafstand"/>
            </w:pPr>
            <w:r w:rsidRPr="00E56B80">
              <w:tab/>
            </w:r>
            <w:r w:rsidRPr="00E56B80">
              <w:tab/>
              <w:t>uartlen = sizeof(oscilloscope_t);</w:t>
            </w:r>
          </w:p>
          <w:p w:rsidR="002C1FEC" w:rsidRPr="00E56B80" w:rsidRDefault="002C1FEC" w:rsidP="00347013">
            <w:pPr>
              <w:pStyle w:val="Geenafstand"/>
            </w:pPr>
            <w:r w:rsidRPr="00E56B80">
              <w:tab/>
            </w:r>
            <w:r w:rsidRPr="00E56B80">
              <w:tab/>
              <w:t>post uartSendTask();</w:t>
            </w:r>
            <w:r w:rsidRPr="00E56B80">
              <w:tab/>
            </w:r>
            <w:r w:rsidRPr="00E56B80">
              <w:tab/>
            </w:r>
          </w:p>
          <w:p w:rsidR="002C1FEC" w:rsidRPr="00E56B80" w:rsidRDefault="002C1FEC" w:rsidP="00347013">
            <w:pPr>
              <w:pStyle w:val="Geenafstand"/>
            </w:pPr>
            <w:r w:rsidRPr="00E56B80">
              <w:t xml:space="preserve">    } </w:t>
            </w:r>
          </w:p>
          <w:p w:rsidR="002C1FEC" w:rsidRPr="00E56B80" w:rsidRDefault="002C1FEC" w:rsidP="00347013">
            <w:pPr>
              <w:pStyle w:val="Geenafstand"/>
            </w:pPr>
            <w:r w:rsidRPr="00E56B80">
              <w:tab/>
              <w:t xml:space="preserve">else </w:t>
            </w:r>
            <w:r w:rsidRPr="00E56B80">
              <w:tab/>
            </w:r>
            <w:r w:rsidRPr="00E56B80">
              <w:tab/>
            </w:r>
            <w:r w:rsidRPr="00E56B80">
              <w:tab/>
            </w:r>
            <w:r w:rsidRPr="00E56B80">
              <w:tab/>
            </w:r>
            <w:r w:rsidRPr="00E56B80">
              <w:tab/>
            </w:r>
            <w:r w:rsidRPr="00E56B80">
              <w:tab/>
            </w:r>
          </w:p>
          <w:p w:rsidR="002C1FEC" w:rsidRPr="00E56B80" w:rsidRDefault="002C1FEC" w:rsidP="00347013">
            <w:pPr>
              <w:pStyle w:val="Geenafstand"/>
            </w:pPr>
            <w:r w:rsidRPr="00E56B80">
              <w:tab/>
              <w:t>{</w:t>
            </w:r>
          </w:p>
          <w:p w:rsidR="002C1FEC" w:rsidRPr="00E56B80" w:rsidRDefault="002C1FEC" w:rsidP="00347013">
            <w:pPr>
              <w:pStyle w:val="Geenafstand"/>
            </w:pPr>
            <w:r w:rsidRPr="00E56B80">
              <w:t xml:space="preserve">      message_t *newmsg = call UARTMessagePool.get();</w:t>
            </w:r>
          </w:p>
          <w:p w:rsidR="002C1FEC" w:rsidRPr="00E56B80" w:rsidRDefault="002C1FEC" w:rsidP="00347013">
            <w:pPr>
              <w:pStyle w:val="Geenafstand"/>
            </w:pPr>
            <w:r w:rsidRPr="00E56B80">
              <w:t xml:space="preserve">      if (newmsg == NULL) </w:t>
            </w:r>
          </w:p>
          <w:p w:rsidR="002C1FEC" w:rsidRPr="00E56B80" w:rsidRDefault="002C1FEC" w:rsidP="00347013">
            <w:pPr>
              <w:pStyle w:val="Geenafstand"/>
            </w:pPr>
            <w:r w:rsidRPr="00E56B80">
              <w:tab/>
              <w:t xml:space="preserve">  {</w:t>
            </w:r>
          </w:p>
          <w:p w:rsidR="002C1FEC" w:rsidRPr="00E56B80" w:rsidRDefault="002C1FEC" w:rsidP="00347013">
            <w:pPr>
              <w:pStyle w:val="Geenafstand"/>
            </w:pPr>
            <w:r w:rsidRPr="00E56B80">
              <w:t xml:space="preserve">        report_problem();</w:t>
            </w:r>
          </w:p>
          <w:p w:rsidR="002C1FEC" w:rsidRPr="00E56B80" w:rsidRDefault="002C1FEC" w:rsidP="00347013">
            <w:pPr>
              <w:pStyle w:val="Geenafstand"/>
            </w:pPr>
            <w:r w:rsidRPr="00E56B80">
              <w:t xml:space="preserve">        return msg;</w:t>
            </w:r>
          </w:p>
          <w:p w:rsidR="002C1FEC" w:rsidRPr="00E56B80" w:rsidRDefault="002C1FEC" w:rsidP="00347013">
            <w:pPr>
              <w:pStyle w:val="Geenafstand"/>
            </w:pPr>
            <w:r w:rsidRPr="00E56B80">
              <w:t xml:space="preserve">      }</w:t>
            </w:r>
          </w:p>
          <w:p w:rsidR="002C1FEC" w:rsidRPr="00E56B80" w:rsidRDefault="002C1FEC" w:rsidP="00347013">
            <w:pPr>
              <w:pStyle w:val="Geenafstand"/>
            </w:pPr>
          </w:p>
          <w:p w:rsidR="002C1FEC" w:rsidRPr="00E56B80" w:rsidRDefault="002C1FEC" w:rsidP="00347013">
            <w:pPr>
              <w:pStyle w:val="Geenafstand"/>
            </w:pPr>
            <w:r w:rsidRPr="00E56B80">
              <w:t xml:space="preserve">      out = (oscilloscope_t*)call SerialSend.getPayload(newmsg);</w:t>
            </w:r>
          </w:p>
          <w:p w:rsidR="002C1FEC" w:rsidRPr="00E56B80" w:rsidRDefault="002C1FEC" w:rsidP="00347013">
            <w:pPr>
              <w:pStyle w:val="Geenafstand"/>
            </w:pPr>
            <w:r w:rsidRPr="00E56B80">
              <w:t xml:space="preserve">      memcpy(out, in, sizeof(oscilloscope_t));</w:t>
            </w:r>
          </w:p>
          <w:p w:rsidR="002C1FEC" w:rsidRPr="00E56B80" w:rsidRDefault="002C1FEC" w:rsidP="00347013">
            <w:pPr>
              <w:pStyle w:val="Geenafstand"/>
            </w:pPr>
          </w:p>
          <w:p w:rsidR="002C1FEC" w:rsidRPr="00E56B80" w:rsidRDefault="002C1FEC" w:rsidP="00347013">
            <w:pPr>
              <w:pStyle w:val="Geenafstand"/>
            </w:pPr>
            <w:r w:rsidRPr="00E56B80">
              <w:lastRenderedPageBreak/>
              <w:t xml:space="preserve">      if (call UARTQueue.enqueue(newmsg) != SUCCESS) </w:t>
            </w:r>
          </w:p>
          <w:p w:rsidR="002C1FEC" w:rsidRPr="00E56B80" w:rsidRDefault="002C1FEC" w:rsidP="00347013">
            <w:pPr>
              <w:pStyle w:val="Geenafstand"/>
            </w:pPr>
            <w:r w:rsidRPr="00E56B80">
              <w:tab/>
              <w:t xml:space="preserve">  {</w:t>
            </w:r>
          </w:p>
          <w:p w:rsidR="002C1FEC" w:rsidRPr="00E56B80" w:rsidRDefault="002C1FEC" w:rsidP="00347013">
            <w:pPr>
              <w:pStyle w:val="Geenafstand"/>
            </w:pPr>
            <w:r w:rsidRPr="00E56B80">
              <w:t xml:space="preserve">        call UARTMessagePool.put(newmsg);</w:t>
            </w:r>
          </w:p>
          <w:p w:rsidR="002C1FEC" w:rsidRPr="00E56B80" w:rsidRDefault="002C1FEC" w:rsidP="00347013">
            <w:pPr>
              <w:pStyle w:val="Geenafstand"/>
            </w:pPr>
            <w:r w:rsidRPr="00E56B80">
              <w:t xml:space="preserve">        fatal_problem();</w:t>
            </w:r>
          </w:p>
          <w:p w:rsidR="002C1FEC" w:rsidRPr="00E56B80" w:rsidRDefault="002C1FEC" w:rsidP="00347013">
            <w:pPr>
              <w:pStyle w:val="Geenafstand"/>
            </w:pPr>
            <w:r w:rsidRPr="00E56B80">
              <w:t xml:space="preserve">        return msg;</w:t>
            </w:r>
          </w:p>
          <w:p w:rsidR="002C1FEC" w:rsidRPr="00E56B80" w:rsidRDefault="002C1FEC" w:rsidP="00347013">
            <w:pPr>
              <w:pStyle w:val="Geenafstand"/>
            </w:pPr>
            <w:r w:rsidRPr="00E56B80">
              <w:t xml:space="preserve">      }</w:t>
            </w:r>
          </w:p>
          <w:p w:rsidR="002C1FEC" w:rsidRPr="00E56B80" w:rsidRDefault="002C1FEC" w:rsidP="00347013">
            <w:pPr>
              <w:pStyle w:val="Geenafstand"/>
            </w:pPr>
            <w:r w:rsidRPr="00E56B80">
              <w:t xml:space="preserve">    }</w:t>
            </w:r>
          </w:p>
          <w:p w:rsidR="002C1FEC" w:rsidRPr="00E56B80" w:rsidRDefault="002C1FEC" w:rsidP="00347013">
            <w:pPr>
              <w:pStyle w:val="Geenafstand"/>
            </w:pPr>
            <w:r w:rsidRPr="00E56B80">
              <w:t xml:space="preserve">    return msg;  }</w:t>
            </w:r>
          </w:p>
        </w:tc>
      </w:tr>
    </w:tbl>
    <w:p w:rsidR="002C1FEC" w:rsidRPr="00E56B80" w:rsidRDefault="002C1FEC" w:rsidP="002C1FEC">
      <w:pPr>
        <w:pStyle w:val="Geenafstand"/>
      </w:pPr>
    </w:p>
    <w:p w:rsidR="002C1FEC" w:rsidRPr="00E56B80" w:rsidRDefault="002C1FEC" w:rsidP="002C1FEC">
      <w:pPr>
        <w:pStyle w:val="Geenafstand"/>
      </w:pPr>
      <w:r w:rsidRPr="00E56B80">
        <w:t xml:space="preserve">Only the root will receive the message from this interface. It is his job to send the received messages to the PC through the serial uart of the telosB. </w:t>
      </w:r>
    </w:p>
    <w:p w:rsidR="002C1FEC" w:rsidRPr="00E56B80" w:rsidRDefault="002C1FEC" w:rsidP="002C1FEC">
      <w:pPr>
        <w:pStyle w:val="Geenafstand"/>
      </w:pPr>
    </w:p>
    <w:p w:rsidR="002C1FEC" w:rsidRPr="00E56B80" w:rsidRDefault="002C1FEC" w:rsidP="002C1FEC">
      <w:pPr>
        <w:pStyle w:val="Geenafstand"/>
        <w:rPr>
          <w:rFonts w:eastAsia="Times New Roman"/>
          <w:lang w:eastAsia="nl-BE" w:bidi="ar-SA"/>
        </w:rPr>
      </w:pPr>
      <w:r w:rsidRPr="00E56B80">
        <w:t>the e</w:t>
      </w:r>
      <w:r w:rsidRPr="00E56B80">
        <w:rPr>
          <w:lang w:bidi="ar-SA"/>
        </w:rPr>
        <w:t>vent</w:t>
      </w:r>
      <w:r w:rsidRPr="00E56B80">
        <w:rPr>
          <w:rFonts w:eastAsia="Times New Roman"/>
          <w:lang w:eastAsia="nl-BE" w:bidi="ar-SA"/>
        </w:rPr>
        <w:t xml:space="preserve"> message_t *</w:t>
      </w:r>
      <w:r w:rsidRPr="00E56B80">
        <w:rPr>
          <w:rFonts w:eastAsia="Times New Roman"/>
          <w:b/>
          <w:bCs/>
          <w:lang w:eastAsia="nl-BE" w:bidi="ar-SA"/>
        </w:rPr>
        <w:t>receive</w:t>
      </w:r>
      <w:r w:rsidRPr="00E56B80">
        <w:rPr>
          <w:rFonts w:eastAsia="Times New Roman"/>
          <w:lang w:eastAsia="nl-BE" w:bidi="ar-SA"/>
        </w:rPr>
        <w:t xml:space="preserve">(message_t *msg, void *payload, uint8_t len) has 3 parameters: </w:t>
      </w:r>
    </w:p>
    <w:p w:rsidR="002C1FEC" w:rsidRPr="00E56B80" w:rsidRDefault="002C1FEC" w:rsidP="002C1FEC">
      <w:pPr>
        <w:pStyle w:val="Geenafstand"/>
        <w:rPr>
          <w:rFonts w:eastAsia="Times New Roman"/>
          <w:lang w:eastAsia="nl-BE" w:bidi="ar-SA"/>
        </w:rPr>
      </w:pPr>
    </w:p>
    <w:p w:rsidR="002C1FEC" w:rsidRPr="00E56B80" w:rsidRDefault="002C1FEC" w:rsidP="002C1FEC">
      <w:pPr>
        <w:pStyle w:val="Geenafstand"/>
        <w:numPr>
          <w:ilvl w:val="0"/>
          <w:numId w:val="9"/>
        </w:numPr>
        <w:rPr>
          <w:rFonts w:eastAsia="Times New Roman"/>
          <w:lang w:eastAsia="nl-BE" w:bidi="ar-SA"/>
        </w:rPr>
      </w:pPr>
      <w:r w:rsidRPr="00E56B80">
        <w:rPr>
          <w:rFonts w:eastAsia="Times New Roman"/>
          <w:lang w:eastAsia="nl-BE" w:bidi="ar-SA"/>
        </w:rPr>
        <w:t xml:space="preserve">Msg </w:t>
      </w:r>
      <w:r w:rsidRPr="00E56B80">
        <w:t xml:space="preserve">is a pointer to the buffer where the incomming AM message is </w:t>
      </w:r>
    </w:p>
    <w:p w:rsidR="002C1FEC" w:rsidRPr="00E56B80" w:rsidRDefault="002C1FEC" w:rsidP="002C1FEC">
      <w:pPr>
        <w:pStyle w:val="Geenafstand"/>
        <w:numPr>
          <w:ilvl w:val="0"/>
          <w:numId w:val="9"/>
        </w:numPr>
        <w:rPr>
          <w:rFonts w:eastAsia="Times New Roman"/>
          <w:lang w:eastAsia="nl-BE" w:bidi="ar-SA"/>
        </w:rPr>
      </w:pPr>
      <w:r w:rsidRPr="00E56B80">
        <w:t>Payload is a pointer to the payload off the packet</w:t>
      </w:r>
    </w:p>
    <w:p w:rsidR="002C1FEC" w:rsidRPr="00E56B80" w:rsidRDefault="002C1FEC" w:rsidP="002C1FEC">
      <w:pPr>
        <w:pStyle w:val="Geenafstand"/>
        <w:numPr>
          <w:ilvl w:val="0"/>
          <w:numId w:val="9"/>
        </w:numPr>
        <w:rPr>
          <w:rFonts w:eastAsia="Times New Roman"/>
          <w:lang w:eastAsia="nl-BE" w:bidi="ar-SA"/>
        </w:rPr>
      </w:pPr>
      <w:r w:rsidRPr="00E56B80">
        <w:rPr>
          <w:rFonts w:eastAsia="Times New Roman"/>
          <w:lang w:eastAsia="nl-BE" w:bidi="ar-SA"/>
        </w:rPr>
        <w:t>Len is the length of the data region</w:t>
      </w:r>
    </w:p>
    <w:p w:rsidR="002C1FEC" w:rsidRPr="00E56B80" w:rsidRDefault="002C1FEC" w:rsidP="002C1FEC">
      <w:pPr>
        <w:pStyle w:val="Geenafstand"/>
        <w:ind w:left="720"/>
        <w:rPr>
          <w:rFonts w:eastAsia="Times New Roman"/>
          <w:lang w:eastAsia="nl-BE" w:bidi="ar-SA"/>
        </w:rPr>
      </w:pPr>
    </w:p>
    <w:p w:rsidR="002C1FEC" w:rsidRPr="00E56B80" w:rsidRDefault="002C1FEC" w:rsidP="002C1FEC">
      <w:pPr>
        <w:pStyle w:val="Geenafstand"/>
        <w:rPr>
          <w:rFonts w:eastAsia="Times New Roman"/>
          <w:lang w:eastAsia="nl-BE" w:bidi="ar-SA"/>
        </w:rPr>
      </w:pPr>
      <w:r w:rsidRPr="00E56B80">
        <w:rPr>
          <w:rFonts w:eastAsia="Times New Roman"/>
          <w:lang w:eastAsia="nl-BE" w:bidi="ar-SA"/>
        </w:rPr>
        <w:t xml:space="preserve">De function </w:t>
      </w:r>
      <w:r w:rsidRPr="00E56B80">
        <w:t>memcpy(out, in, sizeof(oscilloscope_t) copies multiple fields of the struct to another and has 3 parameters</w:t>
      </w:r>
      <w:r w:rsidRPr="00E56B80">
        <w:rPr>
          <w:rFonts w:eastAsia="Times New Roman"/>
          <w:lang w:eastAsia="nl-BE" w:bidi="ar-SA"/>
        </w:rPr>
        <w:t>:</w:t>
      </w:r>
    </w:p>
    <w:p w:rsidR="002C1FEC" w:rsidRPr="00E56B80" w:rsidRDefault="002C1FEC" w:rsidP="002C1FEC">
      <w:pPr>
        <w:pStyle w:val="Geenafstand"/>
        <w:rPr>
          <w:rFonts w:eastAsia="Times New Roman"/>
          <w:lang w:eastAsia="nl-BE" w:bidi="ar-SA"/>
        </w:rPr>
      </w:pPr>
    </w:p>
    <w:p w:rsidR="002C1FEC" w:rsidRPr="00E56B80" w:rsidRDefault="002C1FEC" w:rsidP="002C1FEC">
      <w:pPr>
        <w:pStyle w:val="Geenafstand"/>
        <w:numPr>
          <w:ilvl w:val="0"/>
          <w:numId w:val="10"/>
        </w:numPr>
        <w:rPr>
          <w:rFonts w:eastAsia="Times New Roman"/>
          <w:lang w:eastAsia="nl-BE" w:bidi="ar-SA"/>
        </w:rPr>
      </w:pPr>
      <w:r w:rsidRPr="00E56B80">
        <w:rPr>
          <w:rFonts w:eastAsia="Times New Roman"/>
          <w:lang w:eastAsia="nl-BE" w:bidi="ar-SA"/>
        </w:rPr>
        <w:t>Out is the destination</w:t>
      </w:r>
    </w:p>
    <w:p w:rsidR="002C1FEC" w:rsidRPr="00E56B80" w:rsidRDefault="002C1FEC" w:rsidP="002C1FEC">
      <w:pPr>
        <w:pStyle w:val="Geenafstand"/>
        <w:numPr>
          <w:ilvl w:val="0"/>
          <w:numId w:val="10"/>
        </w:numPr>
        <w:rPr>
          <w:rFonts w:eastAsia="Times New Roman"/>
          <w:lang w:eastAsia="nl-BE" w:bidi="ar-SA"/>
        </w:rPr>
      </w:pPr>
      <w:r w:rsidRPr="00E56B80">
        <w:rPr>
          <w:rFonts w:eastAsia="Times New Roman"/>
          <w:lang w:eastAsia="nl-BE" w:bidi="ar-SA"/>
        </w:rPr>
        <w:t>In is the source</w:t>
      </w:r>
    </w:p>
    <w:p w:rsidR="002C1FEC" w:rsidRPr="00E56B80" w:rsidRDefault="002C1FEC" w:rsidP="002C1FEC">
      <w:pPr>
        <w:pStyle w:val="Geenafstand"/>
        <w:numPr>
          <w:ilvl w:val="0"/>
          <w:numId w:val="10"/>
        </w:numPr>
        <w:rPr>
          <w:rFonts w:eastAsia="Times New Roman"/>
          <w:lang w:eastAsia="nl-BE" w:bidi="ar-SA"/>
        </w:rPr>
      </w:pPr>
      <w:r w:rsidRPr="00E56B80">
        <w:rPr>
          <w:rFonts w:eastAsia="Times New Roman"/>
          <w:lang w:eastAsia="nl-BE" w:bidi="ar-SA"/>
        </w:rPr>
        <w:t>Sizeof(oscilloscope_t) is the size of the data that needs to be copied</w:t>
      </w:r>
    </w:p>
    <w:p w:rsidR="002C1FEC" w:rsidRPr="00E56B80" w:rsidRDefault="002C1FEC" w:rsidP="002C1FEC">
      <w:pPr>
        <w:pStyle w:val="Geenafstand"/>
        <w:rPr>
          <w:rFonts w:eastAsia="Times New Roman"/>
          <w:lang w:eastAsia="nl-BE" w:bidi="ar-SA"/>
        </w:rPr>
      </w:pPr>
    </w:p>
    <w:p w:rsidR="002C1FEC" w:rsidRPr="00E56B80" w:rsidRDefault="002C1FEC" w:rsidP="002C1FEC">
      <w:pPr>
        <w:pStyle w:val="Geenafstand"/>
        <w:rPr>
          <w:rFonts w:eastAsia="Times New Roman"/>
          <w:lang w:eastAsia="nl-BE" w:bidi="ar-SA"/>
        </w:rPr>
      </w:pPr>
      <w:r w:rsidRPr="00E56B80">
        <w:rPr>
          <w:rFonts w:eastAsia="Times New Roman"/>
          <w:lang w:eastAsia="nl-BE" w:bidi="ar-SA"/>
        </w:rPr>
        <w:t>If the uart is not busy, then we activate uartsSendTask() and the data will be send over the uart bus to the computer.</w:t>
      </w:r>
    </w:p>
    <w:p w:rsidR="002C1FEC" w:rsidRPr="00E56B80" w:rsidRDefault="002C1FEC" w:rsidP="002C1FEC">
      <w:pPr>
        <w:pStyle w:val="Geenafstand"/>
        <w:rPr>
          <w:rFonts w:eastAsia="Times New Roman"/>
          <w:lang w:eastAsia="nl-BE" w:bidi="ar-SA"/>
        </w:rPr>
      </w:pPr>
      <w:r w:rsidRPr="00E56B80">
        <w:rPr>
          <w:rFonts w:eastAsia="Times New Roman"/>
          <w:lang w:eastAsia="nl-BE" w:bidi="ar-SA"/>
        </w:rPr>
        <w:t xml:space="preserve"> </w:t>
      </w:r>
    </w:p>
    <w:p w:rsidR="002C1FEC" w:rsidRPr="00E56B80" w:rsidRDefault="002C1FEC" w:rsidP="002C1FEC">
      <w:pPr>
        <w:pStyle w:val="Geenafstand"/>
      </w:pPr>
      <w:r w:rsidRPr="00E56B80">
        <w:rPr>
          <w:rFonts w:eastAsia="Times New Roman"/>
          <w:lang w:eastAsia="nl-BE" w:bidi="ar-SA"/>
        </w:rPr>
        <w:t>If the uart is busy, then we store the message in a queue, when the uart is free, then we will send the messages in the</w:t>
      </w:r>
      <w:r w:rsidRPr="00E56B80">
        <w:t xml:space="preserve">. If a new message ==null then we drop it. </w:t>
      </w:r>
    </w:p>
    <w:p w:rsidR="002C1FEC" w:rsidRPr="00E56B80" w:rsidRDefault="002C1FEC" w:rsidP="002C1FEC">
      <w:pPr>
        <w:pStyle w:val="Geenafstand"/>
        <w:rPr>
          <w:rFonts w:eastAsia="Times New Roman"/>
          <w:lang w:eastAsia="nl-BE" w:bidi="ar-SA"/>
        </w:rPr>
      </w:pPr>
      <w:r w:rsidRPr="00E56B80">
        <w:rPr>
          <w:rFonts w:eastAsia="Times New Roman"/>
          <w:lang w:eastAsia="nl-BE" w:bidi="ar-SA"/>
        </w:rPr>
        <w:t xml:space="preserve">If we can’t add a new message to the tail of the queue, then we drop the message and we wait until the queue space starts to get full without being full. </w:t>
      </w:r>
    </w:p>
    <w:p w:rsidR="002C1FEC" w:rsidRPr="00E56B80" w:rsidRDefault="002C1FEC" w:rsidP="002C1FEC">
      <w:pPr>
        <w:pStyle w:val="Geenafstand"/>
        <w:rPr>
          <w:rFonts w:eastAsia="Times New Roman"/>
          <w:lang w:eastAsia="nl-BE" w:bidi="ar-SA"/>
        </w:rPr>
      </w:pPr>
    </w:p>
    <w:tbl>
      <w:tblPr>
        <w:tblStyle w:val="Tabelraster"/>
        <w:tblW w:w="0" w:type="auto"/>
        <w:tblLook w:val="04A0"/>
      </w:tblPr>
      <w:tblGrid>
        <w:gridCol w:w="9212"/>
      </w:tblGrid>
      <w:tr w:rsidR="002C1FEC" w:rsidRPr="00E56B80" w:rsidTr="00347013">
        <w:tc>
          <w:tcPr>
            <w:tcW w:w="9212" w:type="dxa"/>
          </w:tcPr>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task void uartSendTask()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if (call SerialSend.send(0xffff, &amp;uartbuf, uartlen) != SUCCESS)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report_problem();</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ab/>
              <w:t xml:space="preserve">else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ab/>
              <w:t>{</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uartbusy = TRUE;</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w:t>
            </w:r>
          </w:p>
          <w:p w:rsidR="002C1FEC" w:rsidRPr="00E56B80" w:rsidRDefault="002C1FEC" w:rsidP="00347013">
            <w:pPr>
              <w:pStyle w:val="Geenafstand"/>
              <w:rPr>
                <w:rFonts w:eastAsia="Times New Roman"/>
                <w:lang w:eastAsia="nl-BE" w:bidi="ar-SA"/>
              </w:rPr>
            </w:pP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event void SerialSend.sendDone(message_t *msg, error_t error)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uartbusy = FALSE;</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if (call UARTQueue.empty() == FALSE) </w:t>
            </w:r>
          </w:p>
          <w:p w:rsidR="002C1FEC" w:rsidRPr="002C1FEC" w:rsidRDefault="002C1FEC" w:rsidP="00347013">
            <w:pPr>
              <w:pStyle w:val="Geenafstand"/>
              <w:rPr>
                <w:rFonts w:eastAsia="Times New Roman"/>
                <w:lang w:val="fr-BE" w:eastAsia="nl-BE" w:bidi="ar-SA"/>
              </w:rPr>
            </w:pPr>
            <w:r w:rsidRPr="00E56B80">
              <w:rPr>
                <w:rFonts w:eastAsia="Times New Roman"/>
                <w:lang w:eastAsia="nl-BE" w:bidi="ar-SA"/>
              </w:rPr>
              <w:tab/>
            </w:r>
            <w:r w:rsidRPr="002C1FEC">
              <w:rPr>
                <w:rFonts w:eastAsia="Times New Roman"/>
                <w:lang w:val="fr-BE" w:eastAsia="nl-BE" w:bidi="ar-SA"/>
              </w:rPr>
              <w:t>{</w:t>
            </w:r>
          </w:p>
          <w:p w:rsidR="002C1FEC" w:rsidRPr="002C1FEC" w:rsidRDefault="002C1FEC" w:rsidP="00347013">
            <w:pPr>
              <w:pStyle w:val="Geenafstand"/>
              <w:rPr>
                <w:rFonts w:eastAsia="Times New Roman"/>
                <w:lang w:val="fr-BE" w:eastAsia="nl-BE" w:bidi="ar-SA"/>
              </w:rPr>
            </w:pPr>
            <w:r w:rsidRPr="002C1FEC">
              <w:rPr>
                <w:rFonts w:eastAsia="Times New Roman"/>
                <w:lang w:val="fr-BE" w:eastAsia="nl-BE" w:bidi="ar-SA"/>
              </w:rPr>
              <w:t xml:space="preserve">      message_t *queuemsg = call UARTQueue.dequeue();</w:t>
            </w:r>
          </w:p>
          <w:p w:rsidR="002C1FEC" w:rsidRPr="00E56B80" w:rsidRDefault="002C1FEC" w:rsidP="00347013">
            <w:pPr>
              <w:pStyle w:val="Geenafstand"/>
              <w:rPr>
                <w:rFonts w:eastAsia="Times New Roman"/>
                <w:lang w:eastAsia="nl-BE" w:bidi="ar-SA"/>
              </w:rPr>
            </w:pPr>
            <w:r w:rsidRPr="002C1FEC">
              <w:rPr>
                <w:rFonts w:eastAsia="Times New Roman"/>
                <w:lang w:val="fr-BE" w:eastAsia="nl-BE" w:bidi="ar-SA"/>
              </w:rPr>
              <w:t xml:space="preserve">      </w:t>
            </w:r>
            <w:r w:rsidRPr="00E56B80">
              <w:rPr>
                <w:rFonts w:eastAsia="Times New Roman"/>
                <w:lang w:eastAsia="nl-BE" w:bidi="ar-SA"/>
              </w:rPr>
              <w:t xml:space="preserve">if (queuemsg == NULL)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ab/>
              <w:t xml:space="preserve">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lastRenderedPageBreak/>
              <w:t xml:space="preserve">        fatal_problem();</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return;</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memcpy(&amp;uartbuf, queuemsg, sizeof(message_t));</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if (call UARTMessagePool.put(queuemsg) != SUCCESS)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ab/>
              <w:t xml:space="preserve">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fatal_problem();</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return;</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post uartSendTask();</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w:t>
            </w:r>
          </w:p>
        </w:tc>
      </w:tr>
    </w:tbl>
    <w:p w:rsidR="002C1FEC" w:rsidRPr="00E56B80" w:rsidRDefault="002C1FEC" w:rsidP="002C1FEC">
      <w:pPr>
        <w:spacing w:before="0" w:after="0" w:line="240" w:lineRule="auto"/>
        <w:rPr>
          <w:rFonts w:ascii="Times New Roman" w:eastAsia="Times New Roman" w:hAnsi="Times New Roman" w:cs="Times New Roman"/>
          <w:sz w:val="24"/>
          <w:szCs w:val="24"/>
          <w:lang w:eastAsia="nl-BE" w:bidi="ar-SA"/>
        </w:rPr>
      </w:pPr>
    </w:p>
    <w:p w:rsidR="002C1FEC" w:rsidRPr="00E56B80" w:rsidRDefault="002C1FEC" w:rsidP="002C1FEC">
      <w:pPr>
        <w:pStyle w:val="Geenafstand"/>
        <w:rPr>
          <w:rFonts w:eastAsia="Times New Roman"/>
          <w:lang w:eastAsia="nl-BE" w:bidi="ar-SA"/>
        </w:rPr>
      </w:pPr>
      <w:r w:rsidRPr="00E56B80">
        <w:rPr>
          <w:rFonts w:eastAsia="Times New Roman"/>
          <w:lang w:eastAsia="nl-BE" w:bidi="ar-SA"/>
        </w:rPr>
        <w:t>SerialSend is bound to SerialAMSenderC.AMSend (configuratie bestand) and sends the received data to the computer through the serial port.  So SerialSend.send(0xffff, &amp;uartbuf, uartlen) sends a packet with a data payload of a certain length to a certain address. It has 3 parameters:</w:t>
      </w:r>
    </w:p>
    <w:p w:rsidR="002C1FEC" w:rsidRPr="002C1FEC" w:rsidRDefault="002C1FEC" w:rsidP="002C1FEC">
      <w:pPr>
        <w:pStyle w:val="Geenafstand"/>
        <w:numPr>
          <w:ilvl w:val="0"/>
          <w:numId w:val="11"/>
        </w:numPr>
        <w:rPr>
          <w:rFonts w:eastAsia="Times New Roman"/>
          <w:lang w:val="nl-NL" w:eastAsia="nl-BE" w:bidi="ar-SA"/>
        </w:rPr>
      </w:pPr>
      <w:r w:rsidRPr="002C1FEC">
        <w:rPr>
          <w:rFonts w:eastAsia="Times New Roman"/>
          <w:lang w:val="nl-NL" w:eastAsia="nl-BE" w:bidi="ar-SA"/>
        </w:rPr>
        <w:t>0xfff is the address of the destination het adres naar waar het pakket wordt gestuurd</w:t>
      </w:r>
    </w:p>
    <w:p w:rsidR="002C1FEC" w:rsidRPr="00E56B80" w:rsidRDefault="002C1FEC" w:rsidP="002C1FEC">
      <w:pPr>
        <w:pStyle w:val="Geenafstand"/>
        <w:numPr>
          <w:ilvl w:val="0"/>
          <w:numId w:val="11"/>
        </w:numPr>
        <w:rPr>
          <w:rFonts w:eastAsia="Times New Roman"/>
          <w:lang w:eastAsia="nl-BE" w:bidi="ar-SA"/>
        </w:rPr>
      </w:pPr>
      <w:r w:rsidRPr="00E56B80">
        <w:rPr>
          <w:rFonts w:eastAsia="Times New Roman"/>
          <w:lang w:eastAsia="nl-BE" w:bidi="ar-SA"/>
        </w:rPr>
        <w:t>&amp;uartbuf is the message with the data</w:t>
      </w:r>
    </w:p>
    <w:p w:rsidR="002C1FEC" w:rsidRPr="00E56B80" w:rsidRDefault="002C1FEC" w:rsidP="002C1FEC">
      <w:pPr>
        <w:pStyle w:val="Geenafstand"/>
        <w:numPr>
          <w:ilvl w:val="0"/>
          <w:numId w:val="11"/>
        </w:numPr>
        <w:rPr>
          <w:rFonts w:eastAsia="Times New Roman"/>
          <w:lang w:eastAsia="nl-BE" w:bidi="ar-SA"/>
        </w:rPr>
      </w:pPr>
      <w:r w:rsidRPr="00E56B80">
        <w:rPr>
          <w:rFonts w:eastAsia="Times New Roman"/>
          <w:lang w:eastAsia="nl-BE" w:bidi="ar-SA"/>
        </w:rPr>
        <w:t>Uartlen is the length of the payload in the packet</w:t>
      </w:r>
    </w:p>
    <w:p w:rsidR="002C1FEC" w:rsidRPr="00E56B80" w:rsidRDefault="002C1FEC" w:rsidP="002C1FEC">
      <w:pPr>
        <w:pStyle w:val="Geenafstand"/>
        <w:rPr>
          <w:rFonts w:eastAsia="Times New Roman"/>
          <w:lang w:eastAsia="nl-BE" w:bidi="ar-SA"/>
        </w:rPr>
      </w:pPr>
    </w:p>
    <w:p w:rsidR="002C1FEC" w:rsidRPr="00E56B80" w:rsidRDefault="002C1FEC" w:rsidP="002C1FEC">
      <w:pPr>
        <w:pStyle w:val="Geenafstand"/>
        <w:rPr>
          <w:rFonts w:eastAsia="Times New Roman"/>
          <w:lang w:eastAsia="nl-BE" w:bidi="ar-SA"/>
        </w:rPr>
      </w:pPr>
      <w:r w:rsidRPr="00E56B80">
        <w:rPr>
          <w:rFonts w:eastAsia="Times New Roman"/>
          <w:lang w:eastAsia="nl-BE" w:bidi="ar-SA"/>
        </w:rPr>
        <w:t xml:space="preserve">The next event checks if the transmission is completed.Het volgende event controleert of de verzending afgehandeld is. </w:t>
      </w:r>
    </w:p>
    <w:p w:rsidR="002C1FEC" w:rsidRPr="00E56B80" w:rsidRDefault="002C1FEC" w:rsidP="002C1FEC">
      <w:pPr>
        <w:pStyle w:val="Geenafstand"/>
        <w:rPr>
          <w:rFonts w:eastAsia="Times New Roman"/>
          <w:lang w:eastAsia="nl-BE" w:bidi="ar-SA"/>
        </w:rPr>
      </w:pPr>
      <w:r w:rsidRPr="00E56B80">
        <w:rPr>
          <w:rFonts w:eastAsia="Times New Roman"/>
          <w:lang w:eastAsia="nl-BE" w:bidi="ar-SA"/>
        </w:rPr>
        <w:t>The transmission over the uart is finished, so it isn’t busy anymore. Then we check if the queue is empty, if this is not the case, then the data is extracted from the Messagepool ( queue with the data that needs to be send over the uart) and sent.</w:t>
      </w:r>
    </w:p>
    <w:p w:rsidR="002C1FEC" w:rsidRPr="00E56B80" w:rsidRDefault="002C1FEC" w:rsidP="002C1FEC">
      <w:pPr>
        <w:pStyle w:val="Geenafstand"/>
        <w:rPr>
          <w:rFonts w:eastAsia="Times New Roman"/>
          <w:lang w:eastAsia="nl-BE" w:bidi="ar-SA"/>
        </w:rPr>
      </w:pPr>
    </w:p>
    <w:tbl>
      <w:tblPr>
        <w:tblStyle w:val="Tabelraster"/>
        <w:tblW w:w="0" w:type="auto"/>
        <w:tblLook w:val="04A0"/>
      </w:tblPr>
      <w:tblGrid>
        <w:gridCol w:w="9212"/>
      </w:tblGrid>
      <w:tr w:rsidR="002C1FEC" w:rsidRPr="00E56B80" w:rsidTr="00347013">
        <w:tc>
          <w:tcPr>
            <w:tcW w:w="9212" w:type="dxa"/>
          </w:tcPr>
          <w:p w:rsidR="002C1FEC" w:rsidRPr="002C1FEC" w:rsidRDefault="002C1FEC" w:rsidP="00347013">
            <w:pPr>
              <w:pStyle w:val="Geenafstand"/>
              <w:rPr>
                <w:rFonts w:eastAsia="Times New Roman"/>
                <w:lang w:val="fr-BE" w:eastAsia="nl-BE" w:bidi="ar-SA"/>
              </w:rPr>
            </w:pPr>
            <w:r w:rsidRPr="00E56B80">
              <w:rPr>
                <w:rFonts w:eastAsia="Times New Roman"/>
                <w:lang w:eastAsia="nl-BE" w:bidi="ar-SA"/>
              </w:rPr>
              <w:t xml:space="preserve">  </w:t>
            </w:r>
            <w:r w:rsidRPr="002C1FEC">
              <w:rPr>
                <w:rFonts w:eastAsia="Times New Roman"/>
                <w:lang w:val="fr-BE" w:eastAsia="nl-BE" w:bidi="ar-SA"/>
              </w:rPr>
              <w:t xml:space="preserve">event message_t* </w:t>
            </w:r>
          </w:p>
          <w:p w:rsidR="002C1FEC" w:rsidRPr="002C1FEC" w:rsidRDefault="002C1FEC" w:rsidP="00347013">
            <w:pPr>
              <w:pStyle w:val="Geenafstand"/>
              <w:rPr>
                <w:rFonts w:eastAsia="Times New Roman"/>
                <w:lang w:val="fr-BE" w:eastAsia="nl-BE" w:bidi="ar-SA"/>
              </w:rPr>
            </w:pPr>
            <w:r w:rsidRPr="002C1FEC">
              <w:rPr>
                <w:rFonts w:eastAsia="Times New Roman"/>
                <w:lang w:val="fr-BE" w:eastAsia="nl-BE" w:bidi="ar-SA"/>
              </w:rPr>
              <w:t xml:space="preserve">  Snoop.receive(message_t* msg, void* payload, uint8_t len) </w:t>
            </w:r>
          </w:p>
          <w:p w:rsidR="002C1FEC" w:rsidRPr="005F2796" w:rsidRDefault="002C1FEC" w:rsidP="00347013">
            <w:pPr>
              <w:pStyle w:val="Geenafstand"/>
              <w:rPr>
                <w:rFonts w:eastAsia="Times New Roman"/>
                <w:lang w:val="fr-BE" w:eastAsia="nl-BE" w:bidi="ar-SA"/>
              </w:rPr>
            </w:pPr>
            <w:r w:rsidRPr="002C1FEC">
              <w:rPr>
                <w:rFonts w:eastAsia="Times New Roman"/>
                <w:lang w:val="fr-BE" w:eastAsia="nl-BE" w:bidi="ar-SA"/>
              </w:rPr>
              <w:t xml:space="preserve">  </w:t>
            </w:r>
            <w:r w:rsidRPr="005F2796">
              <w:rPr>
                <w:rFonts w:eastAsia="Times New Roman"/>
                <w:lang w:val="fr-BE" w:eastAsia="nl-BE" w:bidi="ar-SA"/>
              </w:rPr>
              <w:t>{</w:t>
            </w:r>
          </w:p>
          <w:p w:rsidR="002C1FEC" w:rsidRPr="00E56B80" w:rsidRDefault="002C1FEC" w:rsidP="00347013">
            <w:pPr>
              <w:pStyle w:val="Geenafstand"/>
              <w:rPr>
                <w:rFonts w:eastAsia="Times New Roman"/>
                <w:lang w:eastAsia="nl-BE" w:bidi="ar-SA"/>
              </w:rPr>
            </w:pPr>
            <w:r w:rsidRPr="005F2796">
              <w:rPr>
                <w:rFonts w:eastAsia="Times New Roman"/>
                <w:lang w:val="fr-BE" w:eastAsia="nl-BE" w:bidi="ar-SA"/>
              </w:rPr>
              <w:t xml:space="preserve">    </w:t>
            </w:r>
            <w:r w:rsidRPr="00E56B80">
              <w:rPr>
                <w:rFonts w:eastAsia="Times New Roman"/>
                <w:lang w:eastAsia="nl-BE" w:bidi="ar-SA"/>
              </w:rPr>
              <w:t>oscilloscope_t *omsg = payload;</w:t>
            </w:r>
          </w:p>
          <w:p w:rsidR="002C1FEC" w:rsidRPr="00E56B80" w:rsidRDefault="002C1FEC" w:rsidP="00347013">
            <w:pPr>
              <w:pStyle w:val="Geenafstand"/>
              <w:rPr>
                <w:rFonts w:eastAsia="Times New Roman"/>
                <w:lang w:eastAsia="nl-BE" w:bidi="ar-SA"/>
              </w:rPr>
            </w:pP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report_received();</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ab/>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if (omsg-&gt;version &gt; local.version)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ab/>
              <w:t>{</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local.version = omsg-&gt;version;</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local.interval = omsg-&gt;interval;</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startTimer();</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if (omsg-&gt;count &gt; local.count)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ab/>
              <w:t>{</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local.count = omsg-&gt;count;</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suppress_count_change = TRUE;</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return msg;</w:t>
            </w:r>
          </w:p>
          <w:p w:rsidR="002C1FEC" w:rsidRPr="00E56B80" w:rsidRDefault="002C1FEC" w:rsidP="00347013">
            <w:pPr>
              <w:pStyle w:val="Geenafstand"/>
              <w:rPr>
                <w:rFonts w:eastAsia="Times New Roman"/>
                <w:lang w:eastAsia="nl-BE" w:bidi="ar-SA"/>
              </w:rPr>
            </w:pPr>
            <w:r w:rsidRPr="00E56B80">
              <w:rPr>
                <w:rFonts w:eastAsia="Times New Roman"/>
                <w:lang w:eastAsia="nl-BE" w:bidi="ar-SA"/>
              </w:rPr>
              <w:t xml:space="preserve">  }</w:t>
            </w:r>
          </w:p>
        </w:tc>
      </w:tr>
    </w:tbl>
    <w:p w:rsidR="002C1FEC" w:rsidRPr="00E56B80" w:rsidRDefault="002C1FEC" w:rsidP="002C1FEC">
      <w:pPr>
        <w:pStyle w:val="Geenafstand"/>
        <w:rPr>
          <w:rFonts w:eastAsia="Times New Roman"/>
          <w:lang w:eastAsia="nl-BE" w:bidi="ar-SA"/>
        </w:rPr>
      </w:pPr>
    </w:p>
    <w:p w:rsidR="002C1FEC" w:rsidRPr="00E56B80" w:rsidRDefault="002C1FEC" w:rsidP="002C1FEC">
      <w:pPr>
        <w:pStyle w:val="Geenafstand"/>
        <w:rPr>
          <w:rFonts w:eastAsia="Times New Roman"/>
          <w:lang w:eastAsia="nl-BE" w:bidi="ar-SA"/>
        </w:rPr>
      </w:pPr>
      <w:r w:rsidRPr="00E56B80">
        <w:rPr>
          <w:rFonts w:eastAsia="Times New Roman"/>
          <w:lang w:eastAsia="nl-BE" w:bidi="ar-SA"/>
        </w:rPr>
        <w:t>We listen to the traffic in the sky.</w:t>
      </w:r>
    </w:p>
    <w:p w:rsidR="002C1FEC" w:rsidRPr="00E56B80" w:rsidRDefault="002C1FEC" w:rsidP="002C1FEC">
      <w:pPr>
        <w:pStyle w:val="Geenafstand"/>
        <w:rPr>
          <w:lang w:bidi="ar-SA"/>
        </w:rPr>
      </w:pPr>
      <w:r w:rsidRPr="00E56B80">
        <w:rPr>
          <w:lang w:bidi="ar-SA"/>
        </w:rPr>
        <w:t xml:space="preserve">The code above is only activated when the root sends a packet to a node. We receive a packet from the root. De payload contains a value which is compared to the “local.version” value. If the value of the packet is higher than we take over this value (version &amp; interval). In this way the timer is adjusted and the timer is started again. </w:t>
      </w:r>
    </w:p>
    <w:p w:rsidR="002C1FEC" w:rsidRPr="00E56B80" w:rsidRDefault="002C1FEC" w:rsidP="002C1FEC">
      <w:pPr>
        <w:pStyle w:val="Geenafstand"/>
        <w:rPr>
          <w:lang w:bidi="ar-SA"/>
        </w:rPr>
      </w:pPr>
      <w:r w:rsidRPr="00E56B80">
        <w:rPr>
          <w:lang w:bidi="ar-SA"/>
        </w:rPr>
        <w:lastRenderedPageBreak/>
        <w:t>If the number of samples is smaller than we take over the value of the count and make the bool suppress_count_change TRUE. This way the teller won’t increment.</w:t>
      </w:r>
    </w:p>
    <w:p w:rsidR="002C1FEC" w:rsidRPr="00E56B80" w:rsidRDefault="002C1FEC" w:rsidP="002C1FEC">
      <w:pPr>
        <w:pStyle w:val="Geenafstand"/>
      </w:pPr>
    </w:p>
    <w:tbl>
      <w:tblPr>
        <w:tblStyle w:val="Tabelraster"/>
        <w:tblW w:w="0" w:type="auto"/>
        <w:tblLook w:val="04A0"/>
      </w:tblPr>
      <w:tblGrid>
        <w:gridCol w:w="9212"/>
      </w:tblGrid>
      <w:tr w:rsidR="002C1FEC" w:rsidRPr="00E56B80" w:rsidTr="00347013">
        <w:tc>
          <w:tcPr>
            <w:tcW w:w="9212" w:type="dxa"/>
          </w:tcPr>
          <w:p w:rsidR="002C1FEC" w:rsidRPr="00E56B80" w:rsidRDefault="002C1FEC" w:rsidP="00347013">
            <w:pPr>
              <w:pStyle w:val="Geenafstand"/>
            </w:pPr>
            <w:r w:rsidRPr="00E56B80">
              <w:t xml:space="preserve">  event void Timer.fired()   {</w:t>
            </w:r>
          </w:p>
          <w:p w:rsidR="002C1FEC" w:rsidRPr="00E56B80" w:rsidRDefault="002C1FEC" w:rsidP="00347013">
            <w:pPr>
              <w:pStyle w:val="Geenafstand"/>
            </w:pPr>
            <w:r w:rsidRPr="00E56B80">
              <w:t xml:space="preserve">    if (reading == NREADINGS) {</w:t>
            </w:r>
          </w:p>
          <w:p w:rsidR="002C1FEC" w:rsidRPr="00E56B80" w:rsidRDefault="002C1FEC" w:rsidP="00347013">
            <w:pPr>
              <w:pStyle w:val="Geenafstand"/>
            </w:pPr>
            <w:r w:rsidRPr="00E56B80">
              <w:t xml:space="preserve">      if (!sendbusy) </w:t>
            </w:r>
          </w:p>
          <w:p w:rsidR="002C1FEC" w:rsidRPr="00E56B80" w:rsidRDefault="002C1FEC" w:rsidP="00347013">
            <w:pPr>
              <w:pStyle w:val="Geenafstand"/>
            </w:pPr>
            <w:r w:rsidRPr="00E56B80">
              <w:tab/>
              <w:t xml:space="preserve">  {</w:t>
            </w:r>
          </w:p>
          <w:p w:rsidR="002C1FEC" w:rsidRPr="00E56B80" w:rsidRDefault="002C1FEC" w:rsidP="00347013">
            <w:pPr>
              <w:pStyle w:val="Geenafstand"/>
            </w:pPr>
            <w:r w:rsidRPr="00E56B80">
              <w:tab/>
            </w:r>
            <w:r w:rsidRPr="00E56B80">
              <w:tab/>
              <w:t>oscilloscope_t *o = (oscilloscope_t *)call Send.getPayload(&amp;sendbuf);</w:t>
            </w:r>
          </w:p>
          <w:p w:rsidR="002C1FEC" w:rsidRPr="00E56B80" w:rsidRDefault="002C1FEC" w:rsidP="00347013">
            <w:pPr>
              <w:pStyle w:val="Geenafstand"/>
            </w:pPr>
            <w:r w:rsidRPr="00E56B80">
              <w:tab/>
            </w:r>
            <w:r w:rsidRPr="00E56B80">
              <w:tab/>
              <w:t>memcpy(o, &amp;local, sizeof(local));</w:t>
            </w:r>
          </w:p>
          <w:p w:rsidR="002C1FEC" w:rsidRPr="00E56B80" w:rsidRDefault="002C1FEC" w:rsidP="00347013">
            <w:pPr>
              <w:pStyle w:val="Geenafstand"/>
            </w:pPr>
            <w:r w:rsidRPr="00E56B80">
              <w:tab/>
            </w:r>
            <w:r w:rsidRPr="00E56B80">
              <w:tab/>
            </w:r>
          </w:p>
          <w:p w:rsidR="002C1FEC" w:rsidRPr="00E56B80" w:rsidRDefault="002C1FEC" w:rsidP="00347013">
            <w:pPr>
              <w:pStyle w:val="Geenafstand"/>
            </w:pPr>
            <w:r w:rsidRPr="00E56B80">
              <w:tab/>
            </w:r>
            <w:r w:rsidRPr="00E56B80">
              <w:tab/>
              <w:t>if (call Send.send(&amp;sendbuf, sizeof(local)) == SUCCESS)</w:t>
            </w:r>
          </w:p>
          <w:p w:rsidR="002C1FEC" w:rsidRPr="00E56B80" w:rsidRDefault="002C1FEC" w:rsidP="00347013">
            <w:pPr>
              <w:pStyle w:val="Geenafstand"/>
            </w:pPr>
            <w:r w:rsidRPr="00E56B80">
              <w:tab/>
            </w:r>
            <w:r w:rsidRPr="00E56B80">
              <w:tab/>
            </w:r>
            <w:r w:rsidRPr="00E56B80">
              <w:tab/>
              <w:t>sendbusy = TRUE;</w:t>
            </w:r>
          </w:p>
          <w:p w:rsidR="002C1FEC" w:rsidRPr="00E56B80" w:rsidRDefault="002C1FEC" w:rsidP="00347013">
            <w:pPr>
              <w:pStyle w:val="Geenafstand"/>
            </w:pPr>
            <w:r w:rsidRPr="00E56B80">
              <w:t xml:space="preserve">        else</w:t>
            </w:r>
          </w:p>
          <w:p w:rsidR="002C1FEC" w:rsidRPr="00E56B80" w:rsidRDefault="002C1FEC" w:rsidP="00347013">
            <w:pPr>
              <w:pStyle w:val="Geenafstand"/>
            </w:pPr>
            <w:r w:rsidRPr="00E56B80">
              <w:tab/>
            </w:r>
            <w:r w:rsidRPr="00E56B80">
              <w:tab/>
            </w:r>
            <w:r w:rsidRPr="00E56B80">
              <w:tab/>
              <w:t>report_problem();</w:t>
            </w:r>
          </w:p>
          <w:p w:rsidR="002C1FEC" w:rsidRPr="00E56B80" w:rsidRDefault="002C1FEC" w:rsidP="00347013">
            <w:pPr>
              <w:pStyle w:val="Geenafstand"/>
            </w:pPr>
            <w:r w:rsidRPr="00E56B80">
              <w:t xml:space="preserve">      }</w:t>
            </w:r>
          </w:p>
          <w:p w:rsidR="002C1FEC" w:rsidRPr="00E56B80" w:rsidRDefault="002C1FEC" w:rsidP="00347013">
            <w:pPr>
              <w:pStyle w:val="Geenafstand"/>
            </w:pPr>
            <w:r w:rsidRPr="00E56B80">
              <w:t xml:space="preserve">      reading = 0;</w:t>
            </w:r>
          </w:p>
          <w:p w:rsidR="002C1FEC" w:rsidRPr="00E56B80" w:rsidRDefault="002C1FEC" w:rsidP="00347013">
            <w:pPr>
              <w:pStyle w:val="Geenafstand"/>
            </w:pPr>
            <w:r w:rsidRPr="00E56B80">
              <w:t xml:space="preserve">      if (!suppress_count_change)</w:t>
            </w:r>
          </w:p>
          <w:p w:rsidR="002C1FEC" w:rsidRPr="00E56B80" w:rsidRDefault="002C1FEC" w:rsidP="00347013">
            <w:pPr>
              <w:pStyle w:val="Geenafstand"/>
            </w:pPr>
            <w:r w:rsidRPr="00E56B80">
              <w:t xml:space="preserve">        local.count++;</w:t>
            </w:r>
            <w:r w:rsidRPr="00E56B80">
              <w:tab/>
            </w:r>
          </w:p>
          <w:p w:rsidR="002C1FEC" w:rsidRPr="00E56B80" w:rsidRDefault="002C1FEC" w:rsidP="00347013">
            <w:pPr>
              <w:pStyle w:val="Geenafstand"/>
            </w:pPr>
            <w:r w:rsidRPr="00E56B80">
              <w:t xml:space="preserve">      suppress_count_change = FALSE;</w:t>
            </w:r>
          </w:p>
          <w:p w:rsidR="002C1FEC" w:rsidRPr="00E56B80" w:rsidRDefault="002C1FEC" w:rsidP="00347013">
            <w:pPr>
              <w:pStyle w:val="Geenafstand"/>
            </w:pPr>
            <w:r w:rsidRPr="00E56B80">
              <w:t xml:space="preserve">    }</w:t>
            </w:r>
          </w:p>
          <w:p w:rsidR="002C1FEC" w:rsidRPr="00E56B80" w:rsidRDefault="002C1FEC" w:rsidP="00347013">
            <w:pPr>
              <w:pStyle w:val="Geenafstand"/>
            </w:pPr>
          </w:p>
          <w:p w:rsidR="002C1FEC" w:rsidRPr="00E56B80" w:rsidRDefault="002C1FEC" w:rsidP="00347013">
            <w:pPr>
              <w:pStyle w:val="Geenafstand"/>
            </w:pPr>
            <w:r w:rsidRPr="00E56B80">
              <w:t xml:space="preserve">    if (call Read.read() != SUCCESS)</w:t>
            </w:r>
          </w:p>
          <w:p w:rsidR="002C1FEC" w:rsidRPr="00E56B80" w:rsidRDefault="002C1FEC" w:rsidP="00347013">
            <w:pPr>
              <w:pStyle w:val="Geenafstand"/>
            </w:pPr>
            <w:r w:rsidRPr="00E56B80">
              <w:t xml:space="preserve">      fatal_problem();</w:t>
            </w:r>
          </w:p>
          <w:p w:rsidR="002C1FEC" w:rsidRPr="00E56B80" w:rsidRDefault="002C1FEC" w:rsidP="00347013">
            <w:pPr>
              <w:pStyle w:val="Geenafstand"/>
            </w:pPr>
            <w:r w:rsidRPr="00E56B80">
              <w:t xml:space="preserve">  }</w:t>
            </w:r>
          </w:p>
        </w:tc>
      </w:tr>
    </w:tbl>
    <w:p w:rsidR="002C1FEC" w:rsidRPr="00E56B80" w:rsidRDefault="002C1FEC" w:rsidP="002C1FEC">
      <w:pPr>
        <w:pStyle w:val="Geenafstand"/>
      </w:pPr>
    </w:p>
    <w:p w:rsidR="002C1FEC" w:rsidRPr="00E56B80" w:rsidRDefault="002C1FEC" w:rsidP="002C1FEC">
      <w:pPr>
        <w:pStyle w:val="Geenafstand"/>
      </w:pPr>
      <w:r w:rsidRPr="00E56B80">
        <w:t>With every sample period we take a reading of the sensor. In the event Read.readDone, the variable “reading” increments until it reaches the value of “Nreadings”. When the array is full, then it will be</w:t>
      </w:r>
      <w:r w:rsidR="009C7BDA">
        <w:t xml:space="preserve"> </w:t>
      </w:r>
      <w:r w:rsidRPr="00E56B80">
        <w:t>send with the send interface, which is coupled to the CollectionSenderC. Further</w:t>
      </w:r>
      <w:r w:rsidR="009C7BDA">
        <w:t>,</w:t>
      </w:r>
      <w:r w:rsidRPr="00E56B80">
        <w:t xml:space="preserve"> we increment our count if we did not jump forward.</w:t>
      </w:r>
    </w:p>
    <w:p w:rsidR="002C1FEC" w:rsidRPr="00E56B80" w:rsidRDefault="002C1FEC" w:rsidP="002C1FEC">
      <w:pPr>
        <w:pStyle w:val="Geenafstand"/>
      </w:pPr>
    </w:p>
    <w:tbl>
      <w:tblPr>
        <w:tblStyle w:val="Tabelraster"/>
        <w:tblW w:w="0" w:type="auto"/>
        <w:tblLook w:val="04A0"/>
      </w:tblPr>
      <w:tblGrid>
        <w:gridCol w:w="9212"/>
      </w:tblGrid>
      <w:tr w:rsidR="002C1FEC" w:rsidRPr="00E56B80" w:rsidTr="00347013">
        <w:tc>
          <w:tcPr>
            <w:tcW w:w="9212" w:type="dxa"/>
          </w:tcPr>
          <w:p w:rsidR="002C1FEC" w:rsidRPr="00E56B80" w:rsidRDefault="002C1FEC" w:rsidP="00347013">
            <w:pPr>
              <w:pStyle w:val="Geenafstand"/>
            </w:pPr>
            <w:r w:rsidRPr="00E56B80">
              <w:t xml:space="preserve">  event void Send.sendDone(message_t* msg, error_t error) </w:t>
            </w:r>
          </w:p>
          <w:p w:rsidR="002C1FEC" w:rsidRPr="00E56B80" w:rsidRDefault="002C1FEC" w:rsidP="00347013">
            <w:pPr>
              <w:pStyle w:val="Geenafstand"/>
            </w:pPr>
            <w:r w:rsidRPr="00E56B80">
              <w:t xml:space="preserve">  {</w:t>
            </w:r>
          </w:p>
          <w:p w:rsidR="002C1FEC" w:rsidRPr="00E56B80" w:rsidRDefault="002C1FEC" w:rsidP="00347013">
            <w:pPr>
              <w:pStyle w:val="Geenafstand"/>
            </w:pPr>
            <w:r w:rsidRPr="00E56B80">
              <w:t xml:space="preserve">    if (error == SUCCESS)</w:t>
            </w:r>
          </w:p>
          <w:p w:rsidR="002C1FEC" w:rsidRPr="00E56B80" w:rsidRDefault="002C1FEC" w:rsidP="00347013">
            <w:pPr>
              <w:pStyle w:val="Geenafstand"/>
            </w:pPr>
            <w:r w:rsidRPr="00E56B80">
              <w:t xml:space="preserve">      report_sent();</w:t>
            </w:r>
          </w:p>
          <w:p w:rsidR="002C1FEC" w:rsidRPr="00E56B80" w:rsidRDefault="002C1FEC" w:rsidP="00347013">
            <w:pPr>
              <w:pStyle w:val="Geenafstand"/>
            </w:pPr>
            <w:r w:rsidRPr="00E56B80">
              <w:t xml:space="preserve">    else</w:t>
            </w:r>
          </w:p>
          <w:p w:rsidR="002C1FEC" w:rsidRPr="00E56B80" w:rsidRDefault="002C1FEC" w:rsidP="00347013">
            <w:pPr>
              <w:pStyle w:val="Geenafstand"/>
            </w:pPr>
            <w:r w:rsidRPr="00E56B80">
              <w:t xml:space="preserve">      report_problem();</w:t>
            </w:r>
          </w:p>
          <w:p w:rsidR="002C1FEC" w:rsidRPr="00E56B80" w:rsidRDefault="002C1FEC" w:rsidP="00347013">
            <w:pPr>
              <w:pStyle w:val="Geenafstand"/>
            </w:pPr>
          </w:p>
          <w:p w:rsidR="002C1FEC" w:rsidRPr="00E56B80" w:rsidRDefault="002C1FEC" w:rsidP="00347013">
            <w:pPr>
              <w:pStyle w:val="Geenafstand"/>
            </w:pPr>
            <w:r w:rsidRPr="00E56B80">
              <w:t xml:space="preserve">    sendbusy = FALSE;</w:t>
            </w:r>
          </w:p>
          <w:p w:rsidR="002C1FEC" w:rsidRPr="00E56B80" w:rsidRDefault="002C1FEC" w:rsidP="00347013">
            <w:pPr>
              <w:pStyle w:val="Geenafstand"/>
            </w:pPr>
            <w:r w:rsidRPr="00E56B80">
              <w:t xml:space="preserve">  }</w:t>
            </w:r>
          </w:p>
        </w:tc>
      </w:tr>
    </w:tbl>
    <w:p w:rsidR="002C1FEC" w:rsidRPr="00E56B80" w:rsidRDefault="002C1FEC" w:rsidP="002C1FEC">
      <w:pPr>
        <w:pStyle w:val="Geenafstand"/>
      </w:pPr>
    </w:p>
    <w:p w:rsidR="002C1FEC" w:rsidRPr="00E56B80" w:rsidRDefault="002C1FEC" w:rsidP="002C1FEC">
      <w:pPr>
        <w:pStyle w:val="Geenafstand"/>
      </w:pPr>
      <w:r w:rsidRPr="00E56B80">
        <w:t>If the transmission is complete then the bool sendbusy is set to FALSE en reading can again be transmitted.</w:t>
      </w:r>
    </w:p>
    <w:p w:rsidR="002C1FEC" w:rsidRPr="00E56B80" w:rsidRDefault="002C1FEC" w:rsidP="002C1FEC">
      <w:pPr>
        <w:pStyle w:val="Geenafstand"/>
      </w:pPr>
      <w:r w:rsidRPr="00E56B80">
        <w:t xml:space="preserve"> </w:t>
      </w:r>
    </w:p>
    <w:tbl>
      <w:tblPr>
        <w:tblStyle w:val="Tabelraster"/>
        <w:tblW w:w="0" w:type="auto"/>
        <w:tblLook w:val="04A0"/>
      </w:tblPr>
      <w:tblGrid>
        <w:gridCol w:w="9212"/>
      </w:tblGrid>
      <w:tr w:rsidR="002C1FEC" w:rsidRPr="00E56B80" w:rsidTr="00347013">
        <w:tc>
          <w:tcPr>
            <w:tcW w:w="9212" w:type="dxa"/>
          </w:tcPr>
          <w:p w:rsidR="002C1FEC" w:rsidRPr="00E56B80" w:rsidRDefault="002C1FEC" w:rsidP="00347013">
            <w:pPr>
              <w:pStyle w:val="Geenafstand"/>
            </w:pPr>
            <w:r w:rsidRPr="00E56B80">
              <w:t xml:space="preserve">  event void Read.readDone(error_t result, uint16_t data) </w:t>
            </w:r>
          </w:p>
          <w:p w:rsidR="002C1FEC" w:rsidRPr="00E56B80" w:rsidRDefault="002C1FEC" w:rsidP="00347013">
            <w:pPr>
              <w:pStyle w:val="Geenafstand"/>
            </w:pPr>
            <w:r w:rsidRPr="00E56B80">
              <w:t xml:space="preserve">  {</w:t>
            </w:r>
          </w:p>
          <w:p w:rsidR="002C1FEC" w:rsidRPr="00E56B80" w:rsidRDefault="002C1FEC" w:rsidP="00347013">
            <w:pPr>
              <w:pStyle w:val="Geenafstand"/>
            </w:pPr>
            <w:r w:rsidRPr="00E56B80">
              <w:t xml:space="preserve">    if (result != SUCCESS) </w:t>
            </w:r>
          </w:p>
          <w:p w:rsidR="002C1FEC" w:rsidRPr="00E56B80" w:rsidRDefault="002C1FEC" w:rsidP="00347013">
            <w:pPr>
              <w:pStyle w:val="Geenafstand"/>
            </w:pPr>
            <w:r w:rsidRPr="00E56B80">
              <w:tab/>
              <w:t>{</w:t>
            </w:r>
          </w:p>
          <w:p w:rsidR="002C1FEC" w:rsidRPr="00E56B80" w:rsidRDefault="002C1FEC" w:rsidP="00347013">
            <w:pPr>
              <w:pStyle w:val="Geenafstand"/>
            </w:pPr>
            <w:r w:rsidRPr="00E56B80">
              <w:t xml:space="preserve">      data = 0xffff;</w:t>
            </w:r>
          </w:p>
          <w:p w:rsidR="002C1FEC" w:rsidRPr="00E56B80" w:rsidRDefault="002C1FEC" w:rsidP="00347013">
            <w:pPr>
              <w:pStyle w:val="Geenafstand"/>
            </w:pPr>
            <w:r w:rsidRPr="00E56B80">
              <w:t xml:space="preserve">      report_problem();</w:t>
            </w:r>
          </w:p>
          <w:p w:rsidR="002C1FEC" w:rsidRPr="00E56B80" w:rsidRDefault="002C1FEC" w:rsidP="00347013">
            <w:pPr>
              <w:pStyle w:val="Geenafstand"/>
            </w:pPr>
            <w:r w:rsidRPr="00E56B80">
              <w:t xml:space="preserve">    }</w:t>
            </w:r>
          </w:p>
          <w:p w:rsidR="002C1FEC" w:rsidRPr="00E56B80" w:rsidRDefault="002C1FEC" w:rsidP="00347013">
            <w:pPr>
              <w:pStyle w:val="Geenafstand"/>
            </w:pPr>
            <w:r w:rsidRPr="00E56B80">
              <w:t xml:space="preserve">    local.readings[reading++] = data;</w:t>
            </w:r>
          </w:p>
          <w:p w:rsidR="002C1FEC" w:rsidRPr="00E56B80" w:rsidRDefault="002C1FEC" w:rsidP="00347013">
            <w:pPr>
              <w:pStyle w:val="Geenafstand"/>
            </w:pPr>
            <w:r w:rsidRPr="00E56B80">
              <w:t xml:space="preserve">  }</w:t>
            </w:r>
          </w:p>
        </w:tc>
      </w:tr>
    </w:tbl>
    <w:p w:rsidR="002C1FEC" w:rsidRPr="00E56B80" w:rsidRDefault="002C1FEC" w:rsidP="002C1FEC">
      <w:pPr>
        <w:pStyle w:val="Geenafstand"/>
      </w:pPr>
    </w:p>
    <w:p w:rsidR="002C1FEC" w:rsidRPr="00E56B80" w:rsidRDefault="002C1FEC" w:rsidP="002C1FEC">
      <w:pPr>
        <w:pStyle w:val="Geenafstand"/>
      </w:pPr>
      <w:r w:rsidRPr="00E56B80">
        <w:t>The readings from the sensor are stored in the array local.readings.</w:t>
      </w:r>
    </w:p>
    <w:p w:rsidR="002C1FEC" w:rsidRPr="00E56B80" w:rsidRDefault="002C1FEC" w:rsidP="002C1FEC">
      <w:pPr>
        <w:pStyle w:val="Geenafstand"/>
      </w:pPr>
    </w:p>
    <w:p w:rsidR="00BB0CC3" w:rsidRDefault="00BB0CC3" w:rsidP="00BB0CC3">
      <w:pPr>
        <w:pStyle w:val="Kop1"/>
      </w:pPr>
      <w:bookmarkStart w:id="11" w:name="_Toc201086205"/>
      <w:r>
        <w:lastRenderedPageBreak/>
        <w:t>Multi</w:t>
      </w:r>
      <w:r w:rsidR="00245285">
        <w:t xml:space="preserve"> </w:t>
      </w:r>
      <w:r>
        <w:t>Hop</w:t>
      </w:r>
      <w:r w:rsidR="00245285">
        <w:t>/</w:t>
      </w:r>
      <w:r>
        <w:t>Sens</w:t>
      </w:r>
      <w:r w:rsidR="00245285">
        <w:t xml:space="preserve"> </w:t>
      </w:r>
      <w:r>
        <w:t>oscilloscope</w:t>
      </w:r>
      <w:r w:rsidR="00245285">
        <w:t xml:space="preserve"> (peter)</w:t>
      </w:r>
      <w:bookmarkEnd w:id="11"/>
    </w:p>
    <w:p w:rsidR="002C1FEC" w:rsidRPr="00AB55A7" w:rsidRDefault="002C1FEC" w:rsidP="00BB0CC3">
      <w:pPr>
        <w:pStyle w:val="Kop2"/>
      </w:pPr>
      <w:bookmarkStart w:id="12" w:name="_Toc201086206"/>
      <w:r w:rsidRPr="00AB55A7">
        <w:t>Introduction</w:t>
      </w:r>
      <w:bookmarkEnd w:id="12"/>
    </w:p>
    <w:p w:rsidR="002C1FEC" w:rsidRPr="00AB55A7" w:rsidRDefault="002C1FEC" w:rsidP="002C1FEC">
      <w:r w:rsidRPr="00AB55A7">
        <w:t>We figured out some solutions to adapt the original MultiHopOscilloscope application:</w:t>
      </w:r>
    </w:p>
    <w:p w:rsidR="002C1FEC" w:rsidRPr="00AB55A7" w:rsidRDefault="002C1FEC" w:rsidP="002C1FEC">
      <w:pPr>
        <w:pStyle w:val="Lijstalinea"/>
        <w:numPr>
          <w:ilvl w:val="0"/>
          <w:numId w:val="14"/>
        </w:numPr>
      </w:pPr>
      <w:r w:rsidRPr="00AB55A7">
        <w:t>We make an extra field in local for each new sensor we add. This is a rather simple solution for our application and requires little new code. The reason why we didn’t choose for this is, because we would have to adapt our Java GUI. Considering we are not accustomed to Java, this choice fell out of favor.</w:t>
      </w:r>
    </w:p>
    <w:p w:rsidR="002C1FEC" w:rsidRPr="00AB55A7" w:rsidRDefault="002C1FEC" w:rsidP="002C1FEC">
      <w:pPr>
        <w:pStyle w:val="Lijstalinea"/>
        <w:numPr>
          <w:ilvl w:val="0"/>
          <w:numId w:val="14"/>
        </w:numPr>
      </w:pPr>
      <w:r w:rsidRPr="00AB55A7">
        <w:t>Put the sensor</w:t>
      </w:r>
      <w:r w:rsidR="00B25666">
        <w:t xml:space="preserve"> </w:t>
      </w:r>
      <w:r w:rsidRPr="00AB55A7">
        <w:t>data alternatively in local.readings and make local.id an array with length NREADINGS. In this field we alternatively put a different id to distinct the sensors from each other. This solution is less elegant than the previous and has the same the disadvantages, which is why we didn’t opt for it.</w:t>
      </w:r>
    </w:p>
    <w:p w:rsidR="002C1FEC" w:rsidRPr="00AB55A7" w:rsidRDefault="002C1FEC" w:rsidP="002C1FEC">
      <w:pPr>
        <w:pStyle w:val="Lijstalinea"/>
        <w:numPr>
          <w:ilvl w:val="0"/>
          <w:numId w:val="14"/>
        </w:numPr>
      </w:pPr>
      <w:r w:rsidRPr="00AB55A7">
        <w:t>The third solution is to keep our local intact, so that we don’t have to adapt  our Java GUI. When our sensor is ready we transfer the data to local as we did in the original application. To put it simply: we copy the data into local. Another thing we should we aware of is our count .We shouldn’t increment this for each packet we send, instead we should have a count variable for each sensor we use.</w:t>
      </w:r>
      <w:r w:rsidR="00AF7819">
        <w:t xml:space="preserve"> </w:t>
      </w:r>
      <w:r w:rsidRPr="00AB55A7">
        <w:t>To make a distinction between different sensors we make sure that the source field is different for each packet we send containing the data of a particular sensor</w:t>
      </w:r>
    </w:p>
    <w:p w:rsidR="002C1FEC" w:rsidRPr="00AB55A7" w:rsidRDefault="002C1FEC" w:rsidP="00BB0CC3">
      <w:pPr>
        <w:pStyle w:val="Kop2"/>
      </w:pPr>
      <w:bookmarkStart w:id="13" w:name="_Toc201086207"/>
      <w:r w:rsidRPr="00AB55A7">
        <w:t>MultiHopOscilloscopeApp.nc</w:t>
      </w:r>
      <w:bookmarkEnd w:id="13"/>
    </w:p>
    <w:p w:rsidR="002C1FEC" w:rsidRPr="00AB55A7" w:rsidRDefault="003362DC" w:rsidP="002C1FEC">
      <w:r w:rsidRPr="003362DC">
        <w:rPr>
          <w:noProof/>
          <w:lang w:bidi="ar-SA"/>
        </w:rPr>
        <w:pict>
          <v:shapetype id="_x0000_t202" coordsize="21600,21600" o:spt="202" path="m,l,21600r21600,l21600,xe">
            <v:stroke joinstyle="miter"/>
            <v:path gradientshapeok="t" o:connecttype="rect"/>
          </v:shapetype>
          <v:shape id="_x0000_s1026" type="#_x0000_t202" style="position:absolute;margin-left:82.15pt;margin-top:10.6pt;width:305.35pt;height:92.2pt;z-index:251660288;mso-wrap-style:none;mso-position-horizontal-relative:margin">
            <v:textbox style="mso-fit-shape-to-text:t">
              <w:txbxContent>
                <w:p w:rsidR="009C7BDA" w:rsidRPr="004446E5" w:rsidRDefault="009C7BDA" w:rsidP="002C1FEC">
                  <w:pPr>
                    <w:spacing w:before="0" w:after="0"/>
                  </w:pPr>
                  <w:r w:rsidRPr="004446E5">
                    <w:t>configuration MultihopOscilloscopeAppC { }</w:t>
                  </w:r>
                </w:p>
                <w:p w:rsidR="009C7BDA" w:rsidRPr="004446E5" w:rsidRDefault="009C7BDA" w:rsidP="002C1FEC">
                  <w:pPr>
                    <w:spacing w:before="0" w:after="0"/>
                  </w:pPr>
                  <w:r w:rsidRPr="004446E5">
                    <w:t>implementation {</w:t>
                  </w:r>
                </w:p>
                <w:p w:rsidR="009C7BDA" w:rsidRPr="004446E5" w:rsidRDefault="009C7BDA" w:rsidP="002C1FEC">
                  <w:pPr>
                    <w:spacing w:before="0" w:after="0"/>
                  </w:pPr>
                  <w:r w:rsidRPr="004446E5">
                    <w:t xml:space="preserve">  components MainC, MultihopOscilloscopeC, LedsC, new TimerMilliC(); </w:t>
                  </w:r>
                </w:p>
                <w:p w:rsidR="009C7BDA" w:rsidRPr="004446E5" w:rsidRDefault="009C7BDA" w:rsidP="002C1FEC">
                  <w:pPr>
                    <w:spacing w:before="0" w:after="0"/>
                  </w:pPr>
                  <w:r w:rsidRPr="004446E5">
                    <w:t xml:space="preserve">  components new HamamatsuS1087ParC() as Sensor;</w:t>
                  </w:r>
                </w:p>
                <w:p w:rsidR="009C7BDA" w:rsidRPr="004446E5" w:rsidRDefault="009C7BDA" w:rsidP="002C1FEC">
                  <w:pPr>
                    <w:spacing w:before="0" w:after="0"/>
                    <w:rPr>
                      <w:b/>
                      <w:color w:val="FF0000"/>
                    </w:rPr>
                  </w:pPr>
                  <w:r w:rsidRPr="004446E5">
                    <w:rPr>
                      <w:b/>
                      <w:color w:val="FF0000"/>
                    </w:rPr>
                    <w:t xml:space="preserve">  components new DemoSensorC() as Sensor2;</w:t>
                  </w:r>
                </w:p>
                <w:p w:rsidR="009C7BDA" w:rsidRPr="006F7C4D" w:rsidRDefault="009C7BDA" w:rsidP="002C1FEC">
                  <w:pPr>
                    <w:spacing w:before="0" w:after="0"/>
                    <w:rPr>
                      <w:b/>
                      <w:color w:val="FF0000"/>
                      <w:lang w:val="nl-NL"/>
                    </w:rPr>
                  </w:pPr>
                  <w:r w:rsidRPr="004446E5">
                    <w:rPr>
                      <w:b/>
                      <w:color w:val="FF0000"/>
                    </w:rPr>
                    <w:t xml:space="preserve">  </w:t>
                  </w:r>
                  <w:r w:rsidRPr="006F7C4D">
                    <w:rPr>
                      <w:b/>
                      <w:color w:val="FF0000"/>
                      <w:lang w:val="nl-NL"/>
                    </w:rPr>
                    <w:t>components PrintfC;</w:t>
                  </w:r>
                </w:p>
              </w:txbxContent>
            </v:textbox>
            <w10:wrap type="square" anchorx="margin"/>
          </v:shape>
        </w:pict>
      </w:r>
    </w:p>
    <w:p w:rsidR="002C1FEC" w:rsidRPr="00AB55A7" w:rsidRDefault="002C1FEC" w:rsidP="002C1FEC"/>
    <w:p w:rsidR="002C1FEC" w:rsidRPr="00AB55A7" w:rsidRDefault="002C1FEC" w:rsidP="002C1FEC"/>
    <w:p w:rsidR="002C1FEC" w:rsidRPr="00AB55A7" w:rsidRDefault="002C1FEC" w:rsidP="002C1FEC"/>
    <w:p w:rsidR="002C1FEC" w:rsidRPr="00AB55A7" w:rsidRDefault="002C1FEC" w:rsidP="002C1FEC"/>
    <w:p w:rsidR="002C1FEC" w:rsidRPr="00AB55A7" w:rsidRDefault="003362DC" w:rsidP="002C1FEC">
      <w:r w:rsidRPr="003362DC">
        <w:rPr>
          <w:noProof/>
          <w:lang w:bidi="ar-SA"/>
        </w:rPr>
        <w:pict>
          <v:shape id="_x0000_s1027" type="#_x0000_t202" style="position:absolute;margin-left:3.4pt;margin-top:72.7pt;width:231.2pt;height:136.5pt;z-index:251661312;mso-wrap-style:none">
            <v:textbox>
              <w:txbxContent>
                <w:p w:rsidR="009C7BDA" w:rsidRPr="004446E5" w:rsidRDefault="009C7BDA" w:rsidP="002C1FEC">
                  <w:pPr>
                    <w:spacing w:before="0" w:after="2000"/>
                    <w:contextualSpacing/>
                  </w:pPr>
                  <w:r w:rsidRPr="004446E5">
                    <w:t xml:space="preserve">  MultihopOscilloscopeC.Boot -&gt; MainC;</w:t>
                  </w:r>
                </w:p>
                <w:p w:rsidR="009C7BDA" w:rsidRPr="004446E5" w:rsidRDefault="009C7BDA" w:rsidP="002C1FEC">
                  <w:pPr>
                    <w:spacing w:before="0" w:after="2000"/>
                    <w:contextualSpacing/>
                  </w:pPr>
                  <w:r w:rsidRPr="004446E5">
                    <w:t xml:space="preserve">  MultihopOscilloscopeC.Timer -&gt; TimerMilliC;</w:t>
                  </w:r>
                </w:p>
                <w:p w:rsidR="009C7BDA" w:rsidRPr="004446E5" w:rsidRDefault="009C7BDA" w:rsidP="002C1FEC">
                  <w:pPr>
                    <w:spacing w:before="0" w:after="2000"/>
                    <w:contextualSpacing/>
                    <w:rPr>
                      <w:b/>
                      <w:color w:val="FF0000"/>
                    </w:rPr>
                  </w:pPr>
                  <w:r w:rsidRPr="004446E5">
                    <w:rPr>
                      <w:b/>
                      <w:color w:val="FF0000"/>
                    </w:rPr>
                    <w:t xml:space="preserve">  MultihopOscilloscopeC.ReadA -&gt; Sensor;</w:t>
                  </w:r>
                </w:p>
                <w:p w:rsidR="009C7BDA" w:rsidRPr="00836204" w:rsidRDefault="009C7BDA" w:rsidP="002C1FEC">
                  <w:pPr>
                    <w:spacing w:before="0" w:after="2000"/>
                    <w:contextualSpacing/>
                    <w:rPr>
                      <w:b/>
                      <w:color w:val="FF0000"/>
                    </w:rPr>
                  </w:pPr>
                  <w:r w:rsidRPr="004446E5">
                    <w:rPr>
                      <w:b/>
                      <w:color w:val="FF0000"/>
                    </w:rPr>
                    <w:t xml:space="preserve">  </w:t>
                  </w:r>
                  <w:r w:rsidRPr="00836204">
                    <w:rPr>
                      <w:b/>
                      <w:color w:val="FF0000"/>
                    </w:rPr>
                    <w:t>MultihopOscilloscopeC.ReadB -&gt; Sensor2;</w:t>
                  </w:r>
                </w:p>
                <w:p w:rsidR="009C7BDA" w:rsidRPr="00836204" w:rsidRDefault="009C7BDA" w:rsidP="002C1FEC">
                  <w:pPr>
                    <w:spacing w:before="0" w:after="2000"/>
                    <w:contextualSpacing/>
                  </w:pPr>
                  <w:r w:rsidRPr="00836204">
                    <w:t xml:space="preserve">  MultihopOscilloscopeC.Leds -&gt; LedsC;</w:t>
                  </w:r>
                </w:p>
                <w:p w:rsidR="009C7BDA" w:rsidRPr="00836204" w:rsidRDefault="009C7BDA" w:rsidP="002C1FEC">
                  <w:pPr>
                    <w:spacing w:before="0" w:after="2000"/>
                    <w:contextualSpacing/>
                  </w:pPr>
                </w:p>
                <w:p w:rsidR="009C7BDA" w:rsidRPr="00836204" w:rsidRDefault="009C7BDA" w:rsidP="002C1FEC">
                  <w:pPr>
                    <w:spacing w:before="0" w:after="2000"/>
                    <w:contextualSpacing/>
                  </w:pPr>
                </w:p>
                <w:p w:rsidR="009C7BDA" w:rsidRPr="00836204" w:rsidRDefault="009C7BDA" w:rsidP="002C1FEC">
                  <w:pPr>
                    <w:spacing w:before="0" w:after="2000"/>
                    <w:contextualSpacing/>
                    <w:rPr>
                      <w:b/>
                      <w:color w:val="FF0000"/>
                    </w:rPr>
                  </w:pPr>
                  <w:r w:rsidRPr="00836204">
                    <w:rPr>
                      <w:b/>
                      <w:color w:val="FF0000"/>
                    </w:rPr>
                    <w:t xml:space="preserve">  MultihopOscilloscopeC.PrintfControl -&gt; PrintfC;</w:t>
                  </w:r>
                </w:p>
                <w:p w:rsidR="009C7BDA" w:rsidRPr="00BD1096" w:rsidRDefault="009C7BDA" w:rsidP="002C1FEC">
                  <w:pPr>
                    <w:spacing w:after="2000"/>
                    <w:contextualSpacing/>
                  </w:pPr>
                  <w:r w:rsidRPr="00836204">
                    <w:rPr>
                      <w:b/>
                      <w:color w:val="FF0000"/>
                    </w:rPr>
                    <w:t xml:space="preserve">  </w:t>
                  </w:r>
                  <w:r w:rsidRPr="00C132C0">
                    <w:rPr>
                      <w:b/>
                      <w:color w:val="FF0000"/>
                    </w:rPr>
                    <w:t>MultihopOscilloscopeC.PrintfFlush -&gt; PrintfC;</w:t>
                  </w:r>
                  <w:r w:rsidRPr="00C132C0">
                    <w:t xml:space="preserve"> </w:t>
                  </w:r>
                  <w:r w:rsidRPr="00C132C0">
                    <w:tab/>
                  </w:r>
                </w:p>
              </w:txbxContent>
            </v:textbox>
            <w10:wrap type="square"/>
          </v:shape>
        </w:pict>
      </w:r>
      <w:r w:rsidR="002C1FEC" w:rsidRPr="00AB55A7">
        <w:t>We define some new components ,namely PrintfC for the printf service and DemoSensorC() which serves as the second sensor.</w:t>
      </w:r>
      <w:r w:rsidR="009C7BDA">
        <w:t xml:space="preserve"> </w:t>
      </w:r>
      <w:r w:rsidR="002C1FEC" w:rsidRPr="00AB55A7">
        <w:t>Notice that the</w:t>
      </w:r>
      <w:r w:rsidR="009C7BDA">
        <w:t xml:space="preserve"> DemoSensorC component is generi</w:t>
      </w:r>
      <w:r w:rsidR="002C1FEC" w:rsidRPr="00AB55A7">
        <w:t xml:space="preserve">c ( new keyword ) and that we rename it to Sensor2 with the </w:t>
      </w:r>
      <w:r w:rsidR="002C1FEC" w:rsidRPr="00AB55A7">
        <w:rPr>
          <w:i/>
        </w:rPr>
        <w:t>as</w:t>
      </w:r>
      <w:r w:rsidR="002C1FEC" w:rsidRPr="00AB55A7">
        <w:t xml:space="preserve"> keyword. If we wish to change this sensor, we only have to replace DemoSensorC() with the name of a different sensor, with the advantage that we can leave the rest of our code as it is.</w:t>
      </w:r>
    </w:p>
    <w:p w:rsidR="002C1FEC" w:rsidRDefault="002C1FEC" w:rsidP="002C1FEC">
      <w:r w:rsidRPr="00AB55A7">
        <w:t>We wire the correct interfaces to each</w:t>
      </w:r>
      <w:r w:rsidR="00AF7819">
        <w:t xml:space="preserve"> </w:t>
      </w:r>
      <w:r w:rsidRPr="00AB55A7">
        <w:t>othe</w:t>
      </w:r>
      <w:r w:rsidR="00AF7819">
        <w:t>r. This is pretty clear.</w:t>
      </w:r>
    </w:p>
    <w:p w:rsidR="00B25666" w:rsidRDefault="00B25666" w:rsidP="002C1FEC"/>
    <w:p w:rsidR="00B25666" w:rsidRDefault="00B25666" w:rsidP="002C1FEC"/>
    <w:p w:rsidR="00B25666" w:rsidRDefault="00B25666" w:rsidP="002C1FEC"/>
    <w:p w:rsidR="00B25666" w:rsidRDefault="00B25666" w:rsidP="002C1FEC"/>
    <w:p w:rsidR="00B25666" w:rsidRDefault="00B25666" w:rsidP="002C1FEC"/>
    <w:p w:rsidR="002C1FEC" w:rsidRPr="00AB55A7" w:rsidRDefault="002C1FEC" w:rsidP="00BB0CC3">
      <w:pPr>
        <w:pStyle w:val="Kop2"/>
      </w:pPr>
      <w:bookmarkStart w:id="14" w:name="_Toc201086208"/>
      <w:r w:rsidRPr="00AB55A7">
        <w:lastRenderedPageBreak/>
        <w:t>MultiHopOscilloscopeC.NC</w:t>
      </w:r>
      <w:bookmarkEnd w:id="14"/>
    </w:p>
    <w:p w:rsidR="002C1FEC" w:rsidRPr="00706804" w:rsidRDefault="002C1FEC" w:rsidP="002C1FEC">
      <w:r w:rsidRPr="00706804">
        <w:t>We will only place here that has changed since the original code. This code will be marked in red. When there is any rational doubt or ambiguity, the code will be explained further.</w:t>
      </w:r>
    </w:p>
    <w:p w:rsidR="002C1FEC" w:rsidRPr="00444930" w:rsidRDefault="002C1FEC" w:rsidP="00BB0CC3">
      <w:pPr>
        <w:pStyle w:val="Kop3"/>
      </w:pPr>
      <w:bookmarkStart w:id="15" w:name="_Toc201086209"/>
      <w:r w:rsidRPr="00444930">
        <w:t>Interfaces</w:t>
      </w:r>
      <w:r w:rsidR="003362DC" w:rsidRPr="003362DC">
        <w:rPr>
          <w:noProof/>
          <w:lang w:bidi="ar-SA"/>
        </w:rPr>
        <w:pict>
          <v:shape id="_x0000_s1028" type="#_x0000_t202" style="position:absolute;margin-left:0;margin-top:28.65pt;width:215.7pt;height:125.65pt;z-index:251662336;mso-wrap-style:none;mso-position-horizontal-relative:text;mso-position-vertical-relative:text">
            <v:textbox>
              <w:txbxContent>
                <w:p w:rsidR="009C7BDA" w:rsidRPr="00891526" w:rsidRDefault="009C7BDA" w:rsidP="002C1FEC">
                  <w:pPr>
                    <w:spacing w:before="0" w:after="0"/>
                    <w:ind w:left="720"/>
                  </w:pPr>
                  <w:r w:rsidRPr="00891526">
                    <w:t>// Miscalleny:</w:t>
                  </w:r>
                </w:p>
                <w:p w:rsidR="009C7BDA" w:rsidRPr="00891526" w:rsidRDefault="009C7BDA" w:rsidP="002C1FEC">
                  <w:pPr>
                    <w:spacing w:before="0" w:after="0"/>
                    <w:ind w:left="720"/>
                  </w:pPr>
                  <w:r w:rsidRPr="00891526">
                    <w:t xml:space="preserve">    interface Timer&lt;TMilli&gt;;</w:t>
                  </w:r>
                </w:p>
                <w:p w:rsidR="009C7BDA" w:rsidRPr="00891526" w:rsidRDefault="009C7BDA" w:rsidP="002C1FEC">
                  <w:pPr>
                    <w:spacing w:before="0" w:after="0"/>
                    <w:ind w:left="720"/>
                  </w:pPr>
                  <w:r w:rsidRPr="00891526">
                    <w:t xml:space="preserve">    interface Read&lt;uint16_t&gt; as ReadA;</w:t>
                  </w:r>
                </w:p>
                <w:p w:rsidR="009C7BDA" w:rsidRPr="00891526" w:rsidRDefault="009C7BDA" w:rsidP="002C1FEC">
                  <w:pPr>
                    <w:spacing w:before="0" w:after="0"/>
                    <w:ind w:left="720"/>
                    <w:rPr>
                      <w:b/>
                      <w:color w:val="FF0000"/>
                    </w:rPr>
                  </w:pPr>
                  <w:r w:rsidRPr="00891526">
                    <w:t xml:space="preserve">    </w:t>
                  </w:r>
                  <w:r w:rsidRPr="00891526">
                    <w:rPr>
                      <w:b/>
                      <w:color w:val="FF0000"/>
                    </w:rPr>
                    <w:t>interface Read&lt;uint16_t&gt; as ReadB;</w:t>
                  </w:r>
                </w:p>
                <w:p w:rsidR="009C7BDA" w:rsidRPr="00891526" w:rsidRDefault="009C7BDA" w:rsidP="002C1FEC">
                  <w:pPr>
                    <w:spacing w:before="0" w:after="0"/>
                    <w:ind w:left="720"/>
                  </w:pPr>
                  <w:r w:rsidRPr="00891526">
                    <w:t xml:space="preserve">    interface Leds;</w:t>
                  </w:r>
                </w:p>
                <w:p w:rsidR="009C7BDA" w:rsidRPr="00891526" w:rsidRDefault="009C7BDA" w:rsidP="002C1FEC">
                  <w:pPr>
                    <w:spacing w:before="0" w:after="0"/>
                    <w:ind w:left="720"/>
                  </w:pPr>
                  <w:r w:rsidRPr="00891526">
                    <w:t xml:space="preserve">    </w:t>
                  </w:r>
                </w:p>
                <w:p w:rsidR="009C7BDA" w:rsidRPr="00891526" w:rsidRDefault="009C7BDA" w:rsidP="002C1FEC">
                  <w:pPr>
                    <w:spacing w:before="0" w:after="0"/>
                    <w:ind w:left="720"/>
                    <w:rPr>
                      <w:b/>
                      <w:color w:val="FF0000"/>
                    </w:rPr>
                  </w:pPr>
                  <w:r w:rsidRPr="00891526">
                    <w:t xml:space="preserve">    </w:t>
                  </w:r>
                  <w:r w:rsidRPr="00891526">
                    <w:rPr>
                      <w:b/>
                      <w:color w:val="FF0000"/>
                    </w:rPr>
                    <w:t>interface SplitControl as PrintfControl;</w:t>
                  </w:r>
                </w:p>
                <w:p w:rsidR="009C7BDA" w:rsidRPr="00891526" w:rsidRDefault="009C7BDA" w:rsidP="002C1FEC">
                  <w:pPr>
                    <w:spacing w:before="0" w:after="0"/>
                    <w:ind w:left="720"/>
                    <w:rPr>
                      <w:b/>
                      <w:color w:val="FF0000"/>
                    </w:rPr>
                  </w:pPr>
                  <w:r w:rsidRPr="00891526">
                    <w:rPr>
                      <w:b/>
                      <w:color w:val="FF0000"/>
                    </w:rPr>
                    <w:t xml:space="preserve">    interface PrintfFlush;</w:t>
                  </w:r>
                </w:p>
              </w:txbxContent>
            </v:textbox>
            <w10:wrap type="square"/>
          </v:shape>
        </w:pict>
      </w:r>
      <w:bookmarkEnd w:id="15"/>
    </w:p>
    <w:p w:rsidR="002C1FEC" w:rsidRPr="00706804" w:rsidRDefault="002C1FEC" w:rsidP="002C1FEC">
      <w:r>
        <w:t>We add the Read interface for the 2</w:t>
      </w:r>
      <w:r w:rsidRPr="00706804">
        <w:rPr>
          <w:vertAlign w:val="superscript"/>
        </w:rPr>
        <w:t>nd</w:t>
      </w:r>
      <w:r>
        <w:t xml:space="preserve"> sensor. Notice that this interface has a parameter. The last 2 interface are for the printf-library.</w:t>
      </w:r>
    </w:p>
    <w:p w:rsidR="002C1FEC" w:rsidRDefault="002C1FEC" w:rsidP="002C1FEC"/>
    <w:p w:rsidR="002C1FEC" w:rsidRDefault="002C1FEC" w:rsidP="002C1FEC"/>
    <w:p w:rsidR="002C1FEC" w:rsidRDefault="002C1FEC" w:rsidP="002C1FEC"/>
    <w:p w:rsidR="002C1FEC" w:rsidRPr="001D10D2" w:rsidRDefault="002C1FEC" w:rsidP="00BB0CC3">
      <w:pPr>
        <w:pStyle w:val="Kop3"/>
      </w:pPr>
      <w:bookmarkStart w:id="16" w:name="_Toc201086210"/>
      <w:r w:rsidRPr="001D10D2">
        <w:t>Preprocessor</w:t>
      </w:r>
      <w:bookmarkEnd w:id="16"/>
    </w:p>
    <w:p w:rsidR="002C1FEC" w:rsidRDefault="003362DC" w:rsidP="002C1FEC">
      <w:r w:rsidRPr="003362DC">
        <w:rPr>
          <w:noProof/>
          <w:lang w:bidi="ar-SA"/>
        </w:rPr>
        <w:pict>
          <v:shape id="_x0000_s1029" type="#_x0000_t202" style="position:absolute;margin-left:-4.5pt;margin-top:8.3pt;width:155.85pt;height:50.05pt;z-index:251663360;mso-wrap-style:none">
            <v:textbox style="mso-fit-shape-to-text:t">
              <w:txbxContent>
                <w:p w:rsidR="009C7BDA" w:rsidRPr="00D663AF" w:rsidRDefault="009C7BDA" w:rsidP="002C1FEC">
                  <w:pPr>
                    <w:pStyle w:val="Citaat"/>
                    <w:spacing w:before="0" w:after="0"/>
                    <w:rPr>
                      <w:rStyle w:val="Subtielebenadrukking"/>
                      <w:b/>
                      <w:color w:val="FF0000"/>
                    </w:rPr>
                  </w:pPr>
                  <w:r w:rsidRPr="00D663AF">
                    <w:rPr>
                      <w:rStyle w:val="Subtielebenadrukking"/>
                      <w:b/>
                      <w:color w:val="FF0000"/>
                    </w:rPr>
                    <w:t>#include "printf.h"</w:t>
                  </w:r>
                </w:p>
                <w:p w:rsidR="009C7BDA" w:rsidRPr="00D663AF" w:rsidRDefault="009C7BDA" w:rsidP="002C1FEC">
                  <w:pPr>
                    <w:pStyle w:val="Citaat"/>
                    <w:spacing w:before="0" w:after="0"/>
                    <w:rPr>
                      <w:rStyle w:val="Subtielebenadrukking"/>
                    </w:rPr>
                  </w:pPr>
                  <w:r w:rsidRPr="00D663AF">
                    <w:rPr>
                      <w:rStyle w:val="Subtielebenadrukking"/>
                    </w:rPr>
                    <w:t>#include "Timer.h"</w:t>
                  </w:r>
                </w:p>
                <w:p w:rsidR="009C7BDA" w:rsidRPr="006E46F8" w:rsidRDefault="009C7BDA" w:rsidP="002C1FEC">
                  <w:pPr>
                    <w:pStyle w:val="Citaat"/>
                    <w:spacing w:before="0" w:after="0"/>
                    <w:rPr>
                      <w:color w:val="243F60" w:themeColor="accent1" w:themeShade="7F"/>
                    </w:rPr>
                  </w:pPr>
                  <w:r w:rsidRPr="00D663AF">
                    <w:rPr>
                      <w:rStyle w:val="Subtielebenadrukking"/>
                    </w:rPr>
                    <w:t>#include "MultihopOscilloscope.h"</w:t>
                  </w:r>
                </w:p>
              </w:txbxContent>
            </v:textbox>
            <w10:wrap type="square"/>
          </v:shape>
        </w:pict>
      </w:r>
      <w:r w:rsidR="002C1FEC">
        <w:t>With this line we add the functionality of the printf-library. Since the 3 bits of information we get from toggling the leds are more than insufficient for debugging a complex application, we needed a better way to get run-time information. The printf function provides us this. It has certainly proven to be a handy tool in testing &amp; debugging an application.</w:t>
      </w:r>
    </w:p>
    <w:p w:rsidR="002C1FEC" w:rsidRPr="00444930" w:rsidRDefault="002C1FEC" w:rsidP="00BB0CC3">
      <w:pPr>
        <w:pStyle w:val="Kop3"/>
      </w:pPr>
      <w:bookmarkStart w:id="17" w:name="_Toc201086211"/>
      <w:r w:rsidRPr="00444930">
        <w:t>Declaratie Variabelen</w:t>
      </w:r>
      <w:bookmarkEnd w:id="17"/>
    </w:p>
    <w:p w:rsidR="002C1FEC" w:rsidRDefault="003362DC" w:rsidP="002C1FEC">
      <w:r w:rsidRPr="003362DC">
        <w:rPr>
          <w:noProof/>
          <w:lang w:bidi="ar-SA"/>
        </w:rPr>
        <w:pict>
          <v:shape id="_x0000_s1030" type="#_x0000_t202" style="position:absolute;margin-left:55.5pt;margin-top:20.55pt;width:361.75pt;height:186.4pt;z-index:251664384;mso-wrap-style:none">
            <v:textbox style="mso-fit-shape-to-text:t">
              <w:txbxContent>
                <w:p w:rsidR="009C7BDA" w:rsidRPr="005759B6" w:rsidRDefault="009C7BDA" w:rsidP="002C1FEC">
                  <w:pPr>
                    <w:spacing w:before="0" w:after="0"/>
                    <w:rPr>
                      <w:color w:val="00B050"/>
                    </w:rPr>
                  </w:pPr>
                  <w:r>
                    <w:rPr>
                      <w:color w:val="00B050"/>
                    </w:rPr>
                    <w:t>//index</w:t>
                  </w:r>
                  <w:r w:rsidRPr="005759B6">
                    <w:rPr>
                      <w:color w:val="00B050"/>
                    </w:rPr>
                    <w:t xml:space="preserve"> </w:t>
                  </w:r>
                  <w:r>
                    <w:rPr>
                      <w:color w:val="00B050"/>
                    </w:rPr>
                    <w:t>for</w:t>
                  </w:r>
                  <w:r w:rsidRPr="005759B6">
                    <w:rPr>
                      <w:color w:val="00B050"/>
                    </w:rPr>
                    <w:t xml:space="preserve"> readingsa&amp;b</w:t>
                  </w:r>
                </w:p>
                <w:p w:rsidR="009C7BDA" w:rsidRPr="00D663AF" w:rsidRDefault="009C7BDA" w:rsidP="002C1FEC">
                  <w:pPr>
                    <w:spacing w:before="0" w:after="0"/>
                  </w:pPr>
                  <w:r w:rsidRPr="00D663AF">
                    <w:t xml:space="preserve">  uint8_t readinga; /* 0 to NREADINGS */</w:t>
                  </w:r>
                </w:p>
                <w:p w:rsidR="009C7BDA" w:rsidRPr="00D663AF" w:rsidRDefault="009C7BDA" w:rsidP="002C1FEC">
                  <w:pPr>
                    <w:spacing w:before="0" w:after="0"/>
                  </w:pPr>
                  <w:r w:rsidRPr="00D663AF">
                    <w:t xml:space="preserve">  uint8_t readingb; /* 0 to NREADINGS */</w:t>
                  </w:r>
                </w:p>
                <w:p w:rsidR="009C7BDA" w:rsidRPr="001D10D2" w:rsidRDefault="009C7BDA" w:rsidP="002C1FEC">
                  <w:pPr>
                    <w:spacing w:before="0" w:after="0"/>
                    <w:rPr>
                      <w:color w:val="00B050"/>
                    </w:rPr>
                  </w:pPr>
                  <w:r w:rsidRPr="005759B6">
                    <w:rPr>
                      <w:color w:val="00B050"/>
                    </w:rPr>
                    <w:t xml:space="preserve">  </w:t>
                  </w:r>
                  <w:r w:rsidRPr="001D10D2">
                    <w:rPr>
                      <w:color w:val="00B050"/>
                    </w:rPr>
                    <w:t>//array to save the sensordata before they are copied into local.readings</w:t>
                  </w:r>
                </w:p>
                <w:p w:rsidR="009C7BDA" w:rsidRPr="00D663AF" w:rsidRDefault="009C7BDA" w:rsidP="002C1FEC">
                  <w:pPr>
                    <w:spacing w:before="0" w:after="0"/>
                  </w:pPr>
                  <w:r w:rsidRPr="001D10D2">
                    <w:t xml:space="preserve">  </w:t>
                  </w:r>
                  <w:r w:rsidRPr="00D663AF">
                    <w:t>nx_uint16_t readingsa[NREADINGS];</w:t>
                  </w:r>
                </w:p>
                <w:p w:rsidR="009C7BDA" w:rsidRPr="00D663AF" w:rsidRDefault="009C7BDA" w:rsidP="002C1FEC">
                  <w:pPr>
                    <w:spacing w:before="0" w:after="0"/>
                  </w:pPr>
                  <w:r w:rsidRPr="00D663AF">
                    <w:t xml:space="preserve">  nx_uint16_t readingsb[NREADINGS];</w:t>
                  </w:r>
                </w:p>
                <w:p w:rsidR="009C7BDA" w:rsidRPr="00444930" w:rsidRDefault="009C7BDA" w:rsidP="002C1FEC">
                  <w:pPr>
                    <w:spacing w:before="0" w:after="0"/>
                    <w:rPr>
                      <w:color w:val="00B050"/>
                    </w:rPr>
                  </w:pPr>
                  <w:r w:rsidRPr="005759B6">
                    <w:rPr>
                      <w:color w:val="00B050"/>
                    </w:rPr>
                    <w:t xml:space="preserve">  </w:t>
                  </w:r>
                  <w:r w:rsidRPr="00444930">
                    <w:rPr>
                      <w:color w:val="00B050"/>
                    </w:rPr>
                    <w:t>//nessecary for a correct count</w:t>
                  </w:r>
                </w:p>
                <w:p w:rsidR="009C7BDA" w:rsidRPr="00D663AF" w:rsidRDefault="009C7BDA" w:rsidP="002C1FEC">
                  <w:pPr>
                    <w:spacing w:before="0" w:after="0"/>
                  </w:pPr>
                  <w:r w:rsidRPr="00444930">
                    <w:t xml:space="preserve">  </w:t>
                  </w:r>
                  <w:r w:rsidRPr="00D663AF">
                    <w:t>uint16_t counta = 0;</w:t>
                  </w:r>
                </w:p>
                <w:p w:rsidR="009C7BDA" w:rsidRPr="00D663AF" w:rsidRDefault="009C7BDA" w:rsidP="002C1FEC">
                  <w:pPr>
                    <w:spacing w:before="0" w:after="0"/>
                  </w:pPr>
                  <w:r w:rsidRPr="00D663AF">
                    <w:t xml:space="preserve">  uint16_t countb = 0;</w:t>
                  </w:r>
                </w:p>
              </w:txbxContent>
            </v:textbox>
            <w10:wrap type="square"/>
          </v:shape>
        </w:pict>
      </w:r>
      <w:r w:rsidR="002C1FEC">
        <w:t xml:space="preserve"> </w:t>
      </w:r>
    </w:p>
    <w:p w:rsidR="002C1FEC" w:rsidRDefault="002C1FEC" w:rsidP="002C1FEC"/>
    <w:p w:rsidR="002C1FEC" w:rsidRDefault="002C1FEC" w:rsidP="002C1FEC"/>
    <w:p w:rsidR="002C1FEC" w:rsidRDefault="002C1FEC" w:rsidP="002C1FEC"/>
    <w:p w:rsidR="002C1FEC" w:rsidRDefault="002C1FEC" w:rsidP="002C1FEC"/>
    <w:p w:rsidR="002C1FEC" w:rsidRDefault="002C1FEC" w:rsidP="002C1FEC"/>
    <w:p w:rsidR="002C1FEC" w:rsidRDefault="002C1FEC" w:rsidP="002C1FEC"/>
    <w:p w:rsidR="002C1FEC" w:rsidRDefault="002C1FEC" w:rsidP="002C1FEC">
      <w:pPr>
        <w:spacing w:before="0" w:after="0"/>
      </w:pPr>
      <w:r w:rsidRPr="001D10D2">
        <w:t>The purpose of the variables is to temporarily save the sensor</w:t>
      </w:r>
      <w:r w:rsidR="008513E4">
        <w:t xml:space="preserve"> </w:t>
      </w:r>
      <w:r w:rsidRPr="001D10D2">
        <w:t xml:space="preserve">data we collect. </w:t>
      </w:r>
      <w:r w:rsidRPr="00F67CA4">
        <w:t xml:space="preserve">Considering we have 2 or more sensors working and we have only one readings field in local, we must have a way to save them in </w:t>
      </w:r>
      <w:r w:rsidR="008513E4" w:rsidRPr="00F67CA4">
        <w:t>another</w:t>
      </w:r>
      <w:r w:rsidRPr="00F67CA4">
        <w:t xml:space="preserve"> location.</w:t>
      </w:r>
      <w:r>
        <w:t xml:space="preserve"> </w:t>
      </w:r>
      <w:r w:rsidRPr="00F67CA4">
        <w:t xml:space="preserve">The attentive reader may wonder why I simply did not add another local instead of adding these </w:t>
      </w:r>
      <w:r w:rsidR="008513E4" w:rsidRPr="00F67CA4">
        <w:t>variables</w:t>
      </w:r>
      <w:r w:rsidRPr="00F67CA4">
        <w:t>. This choice was made so that as little code as possible should be adapted. The memory cost of these extra variables does not justify the extra code and potential errors we would make.</w:t>
      </w:r>
    </w:p>
    <w:p w:rsidR="002C1FEC" w:rsidRDefault="002C1FEC" w:rsidP="002C1FEC">
      <w:pPr>
        <w:spacing w:before="0" w:after="0"/>
      </w:pPr>
    </w:p>
    <w:p w:rsidR="00B25666" w:rsidRDefault="00B25666" w:rsidP="002C1FEC">
      <w:pPr>
        <w:spacing w:before="0" w:after="0"/>
      </w:pPr>
    </w:p>
    <w:p w:rsidR="00B25666" w:rsidRDefault="00B25666" w:rsidP="002C1FEC">
      <w:pPr>
        <w:spacing w:before="0" w:after="0"/>
      </w:pPr>
    </w:p>
    <w:p w:rsidR="00B25666" w:rsidRDefault="00B25666" w:rsidP="002C1FEC">
      <w:pPr>
        <w:spacing w:before="0" w:after="0"/>
      </w:pPr>
    </w:p>
    <w:p w:rsidR="002C1FEC" w:rsidRDefault="003362DC" w:rsidP="002C1FEC">
      <w:pPr>
        <w:spacing w:before="0" w:after="0"/>
      </w:pPr>
      <w:r w:rsidRPr="003362DC">
        <w:rPr>
          <w:noProof/>
          <w:lang w:bidi="ar-SA"/>
        </w:rPr>
        <w:pict>
          <v:shape id="_x0000_s1031" type="#_x0000_t202" style="position:absolute;margin-left:94.95pt;margin-top:-23.3pt;width:272.25pt;height:50.05pt;z-index:251665408;mso-wrap-style:none;mso-position-horizontal-relative:margin">
            <v:textbox style="mso-fit-shape-to-text:t">
              <w:txbxContent>
                <w:p w:rsidR="009C7BDA" w:rsidRPr="005759B6" w:rsidRDefault="009C7BDA" w:rsidP="002C1FEC">
                  <w:pPr>
                    <w:spacing w:before="0" w:after="0"/>
                    <w:rPr>
                      <w:color w:val="00B050"/>
                    </w:rPr>
                  </w:pPr>
                  <w:r w:rsidRPr="005759B6">
                    <w:rPr>
                      <w:color w:val="00B050"/>
                    </w:rPr>
                    <w:t xml:space="preserve">    //TRUE if the readings are ready to send but the radio is busy</w:t>
                  </w:r>
                </w:p>
                <w:p w:rsidR="009C7BDA" w:rsidRDefault="009C7BDA" w:rsidP="002C1FEC">
                  <w:pPr>
                    <w:spacing w:before="0" w:after="0"/>
                  </w:pPr>
                  <w:r w:rsidRPr="00D663AF">
                    <w:t xml:space="preserve">  </w:t>
                  </w:r>
                  <w:r w:rsidRPr="005759B6">
                    <w:t>bool awaiting = FALSE;</w:t>
                  </w:r>
                </w:p>
                <w:p w:rsidR="009C7BDA" w:rsidRPr="00C53D73" w:rsidRDefault="009C7BDA" w:rsidP="002C1FEC">
                  <w:pPr>
                    <w:spacing w:before="0" w:after="0"/>
                  </w:pPr>
                  <w:r w:rsidRPr="005759B6">
                    <w:t xml:space="preserve">  bool bwaiting = FALSE;</w:t>
                  </w:r>
                </w:p>
              </w:txbxContent>
            </v:textbox>
            <w10:wrap type="square" anchorx="margin"/>
          </v:shape>
        </w:pict>
      </w: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r>
        <w:t>These variable are there to make sure that all sensor data gets transmitted. One of the problems we encountered during the writing of our application was that the data of the 2</w:t>
      </w:r>
      <w:r w:rsidRPr="00F67CA4">
        <w:rPr>
          <w:vertAlign w:val="superscript"/>
        </w:rPr>
        <w:t>nd</w:t>
      </w:r>
      <w:r>
        <w:t xml:space="preserve"> sensor never got transmitted. More explanation </w:t>
      </w:r>
      <w:r w:rsidR="009C7BDA">
        <w:t>in the definition of the event T</w:t>
      </w:r>
      <w:r>
        <w:t>imer.</w:t>
      </w:r>
      <w:r w:rsidR="009C7BDA">
        <w:t>F</w:t>
      </w:r>
      <w:r>
        <w:t>ired.</w:t>
      </w:r>
    </w:p>
    <w:p w:rsidR="002C1FEC" w:rsidRDefault="002C1FEC" w:rsidP="002C1FEC">
      <w:pPr>
        <w:spacing w:before="0" w:after="0"/>
      </w:pPr>
    </w:p>
    <w:p w:rsidR="002C1FEC" w:rsidRDefault="003362DC" w:rsidP="002C1FEC">
      <w:pPr>
        <w:spacing w:before="0" w:after="0"/>
      </w:pPr>
      <w:r w:rsidRPr="003362DC">
        <w:rPr>
          <w:noProof/>
          <w:lang w:bidi="ar-SA"/>
        </w:rPr>
        <w:pict>
          <v:shape id="_x0000_s1032" type="#_x0000_t202" style="position:absolute;margin-left:73.55pt;margin-top:1.4pt;width:323.15pt;height:220.75pt;z-index:251666432;mso-position-horizontal-relative:margin">
            <v:textbox>
              <w:txbxContent>
                <w:p w:rsidR="009C7BDA" w:rsidRPr="006F7C4D" w:rsidRDefault="009C7BDA" w:rsidP="002C1FEC">
                  <w:pPr>
                    <w:spacing w:before="0" w:after="0"/>
                  </w:pPr>
                  <w:r w:rsidRPr="006F7C4D">
                    <w:t>event void Boot.booted() {</w:t>
                  </w:r>
                </w:p>
                <w:p w:rsidR="009C7BDA" w:rsidRPr="005759B6" w:rsidRDefault="009C7BDA" w:rsidP="002C1FEC">
                  <w:pPr>
                    <w:spacing w:before="0" w:after="0"/>
                  </w:pPr>
                  <w:r w:rsidRPr="005759B6">
                    <w:t xml:space="preserve">    local.interval = DEFAULT_INTERVAL;</w:t>
                  </w:r>
                </w:p>
                <w:p w:rsidR="009C7BDA" w:rsidRPr="005759B6" w:rsidRDefault="009C7BDA" w:rsidP="002C1FEC">
                  <w:pPr>
                    <w:spacing w:before="0" w:after="0"/>
                  </w:pPr>
                  <w:r w:rsidRPr="005759B6">
                    <w:t xml:space="preserve">    local.id = TOS_NODE_ID;</w:t>
                  </w:r>
                </w:p>
                <w:p w:rsidR="009C7BDA" w:rsidRPr="005759B6" w:rsidRDefault="009C7BDA" w:rsidP="002C1FEC">
                  <w:pPr>
                    <w:spacing w:before="0" w:after="0"/>
                  </w:pPr>
                  <w:r w:rsidRPr="005759B6">
                    <w:t xml:space="preserve">    local.version = 0;</w:t>
                  </w:r>
                </w:p>
                <w:p w:rsidR="009C7BDA" w:rsidRPr="005759B6" w:rsidRDefault="009C7BDA" w:rsidP="002C1FEC">
                  <w:pPr>
                    <w:spacing w:before="0" w:after="0"/>
                  </w:pPr>
                </w:p>
                <w:p w:rsidR="009C7BDA" w:rsidRPr="005759B6" w:rsidRDefault="009C7BDA" w:rsidP="002C1FEC">
                  <w:pPr>
                    <w:spacing w:before="0" w:after="0"/>
                  </w:pPr>
                  <w:r w:rsidRPr="005759B6">
                    <w:t xml:space="preserve">    // Beginning our initialization phases:</w:t>
                  </w:r>
                </w:p>
                <w:p w:rsidR="009C7BDA" w:rsidRPr="005759B6" w:rsidRDefault="009C7BDA" w:rsidP="002C1FEC">
                  <w:pPr>
                    <w:spacing w:before="0" w:after="0"/>
                  </w:pPr>
                  <w:r w:rsidRPr="005759B6">
                    <w:t xml:space="preserve">    if (call RadioControl.start() != SUCCESS)</w:t>
                  </w:r>
                </w:p>
                <w:p w:rsidR="009C7BDA" w:rsidRPr="005759B6" w:rsidRDefault="009C7BDA" w:rsidP="002C1FEC">
                  <w:pPr>
                    <w:spacing w:before="0" w:after="0"/>
                  </w:pPr>
                  <w:r w:rsidRPr="005759B6">
                    <w:t xml:space="preserve">      fatal_problem();</w:t>
                  </w:r>
                </w:p>
                <w:p w:rsidR="009C7BDA" w:rsidRPr="005759B6" w:rsidRDefault="009C7BDA" w:rsidP="002C1FEC">
                  <w:pPr>
                    <w:spacing w:before="0" w:after="0"/>
                  </w:pPr>
                </w:p>
                <w:p w:rsidR="009C7BDA" w:rsidRPr="005759B6" w:rsidRDefault="009C7BDA" w:rsidP="002C1FEC">
                  <w:pPr>
                    <w:spacing w:before="0" w:after="0"/>
                  </w:pPr>
                  <w:r w:rsidRPr="005759B6">
                    <w:t xml:space="preserve">    if (call RoutingControl.start() != SUCCESS)</w:t>
                  </w:r>
                </w:p>
                <w:p w:rsidR="009C7BDA" w:rsidRPr="005759B6" w:rsidRDefault="009C7BDA" w:rsidP="002C1FEC">
                  <w:pPr>
                    <w:spacing w:before="0" w:after="0"/>
                  </w:pPr>
                  <w:r w:rsidRPr="005759B6">
                    <w:t xml:space="preserve">      fatal_problem();</w:t>
                  </w:r>
                </w:p>
                <w:p w:rsidR="009C7BDA" w:rsidRPr="005759B6" w:rsidRDefault="009C7BDA" w:rsidP="002C1FEC">
                  <w:pPr>
                    <w:spacing w:before="0" w:after="0"/>
                  </w:pPr>
                  <w:r w:rsidRPr="005759B6">
                    <w:t xml:space="preserve">    </w:t>
                  </w:r>
                </w:p>
                <w:p w:rsidR="009C7BDA" w:rsidRPr="00865BBA" w:rsidRDefault="009C7BDA" w:rsidP="002C1FEC">
                  <w:pPr>
                    <w:spacing w:before="0" w:after="0"/>
                    <w:rPr>
                      <w:b/>
                      <w:color w:val="FF0000"/>
                      <w:lang w:val="nl-NL"/>
                    </w:rPr>
                  </w:pPr>
                  <w:r w:rsidRPr="00865BBA">
                    <w:rPr>
                      <w:color w:val="FF0000"/>
                    </w:rPr>
                    <w:t xml:space="preserve">    </w:t>
                  </w:r>
                  <w:r w:rsidRPr="00865BBA">
                    <w:rPr>
                      <w:b/>
                      <w:color w:val="FF0000"/>
                    </w:rPr>
                    <w:t xml:space="preserve">if (call PrintfControl.start() != </w:t>
                  </w:r>
                  <w:r w:rsidRPr="00865BBA">
                    <w:rPr>
                      <w:b/>
                      <w:color w:val="FF0000"/>
                      <w:lang w:val="nl-NL"/>
                    </w:rPr>
                    <w:t>SUCCESS)</w:t>
                  </w:r>
                </w:p>
                <w:p w:rsidR="009C7BDA" w:rsidRPr="00865BBA" w:rsidRDefault="009C7BDA" w:rsidP="002C1FEC">
                  <w:pPr>
                    <w:spacing w:before="0" w:after="0"/>
                    <w:rPr>
                      <w:b/>
                      <w:color w:val="FF0000"/>
                      <w:lang w:val="nl-NL"/>
                    </w:rPr>
                  </w:pPr>
                  <w:r w:rsidRPr="00865BBA">
                    <w:rPr>
                      <w:b/>
                      <w:color w:val="FF0000"/>
                      <w:lang w:val="nl-NL"/>
                    </w:rPr>
                    <w:tab/>
                    <w:t>fatal_problem();</w:t>
                  </w:r>
                </w:p>
                <w:p w:rsidR="009C7BDA" w:rsidRPr="003E4243" w:rsidRDefault="009C7BDA" w:rsidP="002C1FEC">
                  <w:pPr>
                    <w:spacing w:after="0"/>
                    <w:rPr>
                      <w:lang w:val="nl-NL"/>
                    </w:rPr>
                  </w:pPr>
                  <w:r w:rsidRPr="005759B6">
                    <w:rPr>
                      <w:lang w:val="nl-NL"/>
                    </w:rPr>
                    <w:t xml:space="preserve">  }</w:t>
                  </w:r>
                </w:p>
              </w:txbxContent>
            </v:textbox>
            <w10:wrap type="square" anchorx="margin"/>
          </v:shape>
        </w:pict>
      </w: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r>
        <w:t>Once the mote has booted we initialize the necessary services. Here we initialize the Printf service by calling the command PrintfControl.start().</w:t>
      </w:r>
    </w:p>
    <w:p w:rsidR="002C1FEC" w:rsidRDefault="003362DC" w:rsidP="002C1FEC">
      <w:pPr>
        <w:spacing w:before="0" w:after="0"/>
      </w:pPr>
      <w:r w:rsidRPr="003362DC">
        <w:rPr>
          <w:noProof/>
          <w:lang w:bidi="ar-SA"/>
        </w:rPr>
        <w:pict>
          <v:shape id="_x0000_s1033" type="#_x0000_t202" style="position:absolute;margin-left:65.55pt;margin-top:13.1pt;width:339.2pt;height:64.1pt;z-index:251667456;mso-wrap-style:none;mso-position-horizontal-relative:margin">
            <v:textbox style="mso-fit-shape-to-text:t">
              <w:txbxContent>
                <w:p w:rsidR="009C7BDA" w:rsidRPr="00865BBA" w:rsidRDefault="009C7BDA" w:rsidP="002C1FEC">
                  <w:pPr>
                    <w:spacing w:before="0" w:after="0"/>
                  </w:pPr>
                  <w:r w:rsidRPr="00865BBA">
                    <w:t xml:space="preserve">   event void PrintfControl.startDone(error_t error) {</w:t>
                  </w:r>
                </w:p>
                <w:p w:rsidR="009C7BDA" w:rsidRPr="00865BBA" w:rsidRDefault="009C7BDA" w:rsidP="002C1FEC">
                  <w:pPr>
                    <w:spacing w:before="0" w:after="0"/>
                  </w:pPr>
                  <w:r w:rsidRPr="00865BBA">
                    <w:t xml:space="preserve">  </w:t>
                  </w:r>
                  <w:r w:rsidRPr="00865BBA">
                    <w:tab/>
                    <w:t>printf("Hi I am writing to you from my TinyOS application!!\n");</w:t>
                  </w:r>
                  <w:r w:rsidRPr="00865BBA">
                    <w:tab/>
                  </w:r>
                </w:p>
                <w:p w:rsidR="009C7BDA" w:rsidRDefault="009C7BDA" w:rsidP="002C1FEC">
                  <w:pPr>
                    <w:spacing w:before="0" w:after="0"/>
                    <w:rPr>
                      <w:lang w:val="nl-NL"/>
                    </w:rPr>
                  </w:pPr>
                  <w:r w:rsidRPr="00865BBA">
                    <w:tab/>
                  </w:r>
                  <w:r w:rsidRPr="00865BBA">
                    <w:rPr>
                      <w:lang w:val="nl-NL"/>
                    </w:rPr>
                    <w:t>call PrintfFlush.flush();</w:t>
                  </w:r>
                </w:p>
                <w:p w:rsidR="009C7BDA" w:rsidRPr="000F5C5D" w:rsidRDefault="009C7BDA" w:rsidP="002C1FEC">
                  <w:pPr>
                    <w:spacing w:before="0" w:after="0"/>
                    <w:rPr>
                      <w:lang w:val="nl-NL"/>
                    </w:rPr>
                  </w:pPr>
                  <w:r w:rsidRPr="00865BBA">
                    <w:rPr>
                      <w:lang w:val="nl-NL"/>
                    </w:rPr>
                    <w:t xml:space="preserve">  }</w:t>
                  </w:r>
                </w:p>
              </w:txbxContent>
            </v:textbox>
            <w10:wrap type="square" anchorx="margin"/>
          </v:shape>
        </w:pict>
      </w: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p>
    <w:p w:rsidR="002C1FEC" w:rsidRDefault="002C1FEC" w:rsidP="002C1FEC">
      <w:pPr>
        <w:spacing w:before="0" w:after="0"/>
      </w:pPr>
      <w:r>
        <w:t>When the printf service has started, this event will be signal</w:t>
      </w:r>
      <w:r w:rsidR="009C7BDA">
        <w:t>ed to our application. We print</w:t>
      </w:r>
      <w:r>
        <w:t xml:space="preserve"> a line of text here to make sure that the function is correctly working. There is no need any more to check error_t. We use the command PrintfFlush.flush() we want to send a rule of information to our terminal. A problem I encountered with this function is that should be used only once in a block of code. Otherwise the lines after this statement will not be send to the terminal by repeating this command.</w:t>
      </w:r>
    </w:p>
    <w:p w:rsidR="00B25666" w:rsidRDefault="00B25666" w:rsidP="002C1FEC">
      <w:pPr>
        <w:spacing w:before="0" w:after="0"/>
      </w:pPr>
    </w:p>
    <w:p w:rsidR="00B25666" w:rsidRDefault="00B25666" w:rsidP="002C1FEC">
      <w:pPr>
        <w:spacing w:before="0" w:after="0"/>
      </w:pPr>
    </w:p>
    <w:p w:rsidR="00B25666" w:rsidRDefault="00B25666" w:rsidP="002C1FEC">
      <w:pPr>
        <w:spacing w:before="0" w:after="0"/>
      </w:pPr>
    </w:p>
    <w:p w:rsidR="00B25666" w:rsidRDefault="00B25666" w:rsidP="002C1FEC">
      <w:pPr>
        <w:spacing w:before="0" w:after="0"/>
      </w:pPr>
    </w:p>
    <w:p w:rsidR="00B25666" w:rsidRDefault="00B25666" w:rsidP="002C1FEC">
      <w:pPr>
        <w:spacing w:before="0" w:after="0"/>
      </w:pPr>
    </w:p>
    <w:p w:rsidR="002C1FEC" w:rsidRDefault="002C1FEC" w:rsidP="002C1FEC">
      <w:r>
        <w:lastRenderedPageBreak/>
        <w:t>The other events for the printf service.</w:t>
      </w:r>
    </w:p>
    <w:p w:rsidR="002C1FEC" w:rsidRDefault="003362DC" w:rsidP="002C1FEC">
      <w:pPr>
        <w:spacing w:before="0" w:after="0"/>
      </w:pPr>
      <w:r w:rsidRPr="003362DC">
        <w:rPr>
          <w:noProof/>
          <w:lang w:bidi="ar-SA"/>
        </w:rPr>
        <w:pict>
          <v:shape id="_x0000_s1034" type="#_x0000_t202" style="position:absolute;margin-left:9.2pt;margin-top:-34.85pt;width:296.85pt;height:120.25pt;z-index:251668480;mso-position-horizontal-relative:margin">
            <v:textbox style="mso-fit-shape-to-text:t">
              <w:txbxContent>
                <w:p w:rsidR="009C7BDA" w:rsidRPr="00865BBA" w:rsidRDefault="009C7BDA" w:rsidP="002C1FEC">
                  <w:pPr>
                    <w:spacing w:before="0" w:after="0"/>
                  </w:pPr>
                  <w:r w:rsidRPr="00865BBA">
                    <w:t>//</w:t>
                  </w:r>
                  <w:r>
                    <w:t>printf service has been stopped</w:t>
                  </w:r>
                </w:p>
                <w:p w:rsidR="009C7BDA" w:rsidRPr="00865BBA" w:rsidRDefault="009C7BDA" w:rsidP="002C1FEC">
                  <w:pPr>
                    <w:spacing w:before="0" w:after="0"/>
                  </w:pPr>
                  <w:r w:rsidRPr="00865BBA">
                    <w:t xml:space="preserve">   event void PrintfControl.stopDone(error_t error) {</w:t>
                  </w:r>
                </w:p>
                <w:p w:rsidR="009C7BDA" w:rsidRPr="00865BBA" w:rsidRDefault="009C7BDA" w:rsidP="002C1FEC">
                  <w:pPr>
                    <w:spacing w:before="0" w:after="0"/>
                  </w:pPr>
                  <w:r w:rsidRPr="00865BBA">
                    <w:t xml:space="preserve">    </w:t>
                  </w:r>
                  <w:r w:rsidRPr="00865BBA">
                    <w:tab/>
                    <w:t>printf("This should not be printed...");</w:t>
                  </w:r>
                </w:p>
                <w:p w:rsidR="009C7BDA" w:rsidRPr="00444930" w:rsidRDefault="009C7BDA" w:rsidP="002C1FEC">
                  <w:pPr>
                    <w:spacing w:before="0" w:after="0"/>
                  </w:pPr>
                  <w:r w:rsidRPr="00865BBA">
                    <w:t xml:space="preserve">  </w:t>
                  </w:r>
                  <w:r w:rsidRPr="00865BBA">
                    <w:tab/>
                  </w:r>
                  <w:r w:rsidRPr="00444930">
                    <w:t>call PrintfFlush.flush();</w:t>
                  </w:r>
                </w:p>
                <w:p w:rsidR="009C7BDA" w:rsidRPr="00444930" w:rsidRDefault="009C7BDA" w:rsidP="002C1FEC">
                  <w:pPr>
                    <w:spacing w:before="0" w:after="0"/>
                  </w:pPr>
                  <w:r w:rsidRPr="00444930">
                    <w:t xml:space="preserve">  }</w:t>
                  </w:r>
                </w:p>
                <w:p w:rsidR="009C7BDA" w:rsidRPr="00444930" w:rsidRDefault="009C7BDA" w:rsidP="002C1FEC">
                  <w:pPr>
                    <w:spacing w:before="0" w:after="0"/>
                  </w:pPr>
                </w:p>
                <w:p w:rsidR="009C7BDA" w:rsidRPr="00444930" w:rsidRDefault="009C7BDA" w:rsidP="002C1FEC">
                  <w:pPr>
                    <w:spacing w:before="0" w:after="0"/>
                  </w:pPr>
                  <w:r w:rsidRPr="00444930">
                    <w:t xml:space="preserve">  //printf lines have been sent</w:t>
                  </w:r>
                </w:p>
                <w:p w:rsidR="009C7BDA" w:rsidRPr="006F7C4D" w:rsidRDefault="009C7BDA" w:rsidP="002C1FEC">
                  <w:pPr>
                    <w:spacing w:before="0" w:after="0"/>
                  </w:pPr>
                  <w:r w:rsidRPr="00444930">
                    <w:t xml:space="preserve">  </w:t>
                  </w:r>
                  <w:r w:rsidRPr="006F7C4D">
                    <w:t>event void PrintfFlush.flushDone(error_t error) {}</w:t>
                  </w:r>
                </w:p>
              </w:txbxContent>
            </v:textbox>
            <w10:wrap type="square" anchorx="margin"/>
          </v:shape>
        </w:pict>
      </w:r>
    </w:p>
    <w:p w:rsidR="002C1FEC" w:rsidRDefault="002C1FEC" w:rsidP="002C1FEC">
      <w:pPr>
        <w:spacing w:before="0" w:after="0"/>
      </w:pPr>
    </w:p>
    <w:p w:rsidR="002C1FEC" w:rsidRDefault="002C1FEC" w:rsidP="002C1FEC">
      <w:pPr>
        <w:spacing w:before="0" w:after="0"/>
      </w:pPr>
    </w:p>
    <w:p w:rsidR="002C1FEC" w:rsidRPr="00C001DE" w:rsidRDefault="002C1FEC" w:rsidP="002C1FEC"/>
    <w:p w:rsidR="002C1FEC" w:rsidRPr="00C001DE" w:rsidRDefault="002C1FEC" w:rsidP="002C1FEC"/>
    <w:p w:rsidR="002C1FEC" w:rsidRDefault="003362DC" w:rsidP="002C1FEC">
      <w:pPr>
        <w:ind w:firstLine="720"/>
      </w:pPr>
      <w:r w:rsidRPr="003362DC">
        <w:rPr>
          <w:noProof/>
          <w:lang w:bidi="ar-SA"/>
        </w:rPr>
        <w:pict>
          <v:shape id="_x0000_s1035" type="#_x0000_t202" style="position:absolute;left:0;text-align:left;margin-left:13.35pt;margin-top:7.3pt;width:196.4pt;height:106.2pt;z-index:251669504;mso-wrap-style:none;mso-position-horizontal-relative:margin">
            <v:textbox style="mso-fit-shape-to-text:t">
              <w:txbxContent>
                <w:p w:rsidR="009C7BDA" w:rsidRDefault="009C7BDA" w:rsidP="002C1FEC">
                  <w:pPr>
                    <w:spacing w:before="0" w:after="0"/>
                  </w:pPr>
                  <w:r>
                    <w:t>static void startTimer() {</w:t>
                  </w:r>
                </w:p>
                <w:p w:rsidR="009C7BDA" w:rsidRDefault="009C7BDA" w:rsidP="002C1FEC">
                  <w:pPr>
                    <w:spacing w:before="0" w:after="0"/>
                  </w:pPr>
                  <w:r>
                    <w:t xml:space="preserve">    if (call Timer.isRunning()) call Timer.stop();</w:t>
                  </w:r>
                </w:p>
                <w:p w:rsidR="009C7BDA" w:rsidRDefault="009C7BDA" w:rsidP="002C1FEC">
                  <w:pPr>
                    <w:spacing w:before="0" w:after="0"/>
                  </w:pPr>
                  <w:r>
                    <w:t xml:space="preserve">    call Timer.startPeriodic(local.interval);</w:t>
                  </w:r>
                </w:p>
                <w:p w:rsidR="009C7BDA" w:rsidRPr="00865BBA" w:rsidRDefault="009C7BDA" w:rsidP="002C1FEC">
                  <w:pPr>
                    <w:spacing w:before="0" w:after="0"/>
                    <w:rPr>
                      <w:lang w:val="nl-NL"/>
                    </w:rPr>
                  </w:pPr>
                  <w:r>
                    <w:tab/>
                  </w:r>
                  <w:r w:rsidRPr="00865BBA">
                    <w:rPr>
                      <w:lang w:val="nl-NL"/>
                    </w:rPr>
                    <w:t>//indices worden op nul geplaatst</w:t>
                  </w:r>
                </w:p>
                <w:p w:rsidR="009C7BDA" w:rsidRPr="00865BBA" w:rsidRDefault="009C7BDA" w:rsidP="002C1FEC">
                  <w:pPr>
                    <w:spacing w:before="0" w:after="0"/>
                    <w:rPr>
                      <w:b/>
                      <w:color w:val="FF0000"/>
                      <w:lang w:val="nl-NL"/>
                    </w:rPr>
                  </w:pPr>
                  <w:r w:rsidRPr="00865BBA">
                    <w:rPr>
                      <w:b/>
                      <w:color w:val="FF0000"/>
                      <w:lang w:val="nl-NL"/>
                    </w:rPr>
                    <w:t xml:space="preserve">    readinga = 0;</w:t>
                  </w:r>
                </w:p>
                <w:p w:rsidR="009C7BDA" w:rsidRPr="00865BBA" w:rsidRDefault="009C7BDA" w:rsidP="002C1FEC">
                  <w:pPr>
                    <w:spacing w:before="0" w:after="0"/>
                    <w:rPr>
                      <w:b/>
                      <w:color w:val="FF0000"/>
                    </w:rPr>
                  </w:pPr>
                  <w:r w:rsidRPr="00865BBA">
                    <w:rPr>
                      <w:b/>
                      <w:color w:val="FF0000"/>
                      <w:lang w:val="nl-NL"/>
                    </w:rPr>
                    <w:t xml:space="preserve">    </w:t>
                  </w:r>
                  <w:r w:rsidRPr="00865BBA">
                    <w:rPr>
                      <w:b/>
                      <w:color w:val="FF0000"/>
                    </w:rPr>
                    <w:t>readingb = 0;</w:t>
                  </w:r>
                  <w:r w:rsidRPr="00865BBA">
                    <w:rPr>
                      <w:b/>
                      <w:color w:val="FF0000"/>
                    </w:rPr>
                    <w:tab/>
                  </w:r>
                </w:p>
                <w:p w:rsidR="009C7BDA" w:rsidRPr="00E874D5" w:rsidRDefault="009C7BDA" w:rsidP="002C1FEC">
                  <w:pPr>
                    <w:spacing w:before="0" w:after="0"/>
                  </w:pPr>
                  <w:r>
                    <w:t xml:space="preserve">  }</w:t>
                  </w:r>
                </w:p>
              </w:txbxContent>
            </v:textbox>
            <w10:wrap type="square" anchorx="margin"/>
          </v:shape>
        </w:pict>
      </w:r>
    </w:p>
    <w:p w:rsidR="002C1FEC" w:rsidRDefault="002C1FEC" w:rsidP="002C1FEC">
      <w:r>
        <w:t>The indices need to be set to zero to make sure the first packet is correct.</w:t>
      </w:r>
    </w:p>
    <w:p w:rsidR="002C1FEC" w:rsidRDefault="002C1FEC" w:rsidP="002C1FEC"/>
    <w:p w:rsidR="002C1FEC" w:rsidRDefault="002C1FEC" w:rsidP="002C1FEC"/>
    <w:p w:rsidR="002C1FEC" w:rsidRDefault="002C1FEC" w:rsidP="002C1FEC"/>
    <w:p w:rsidR="002C1FEC" w:rsidRPr="00140113" w:rsidRDefault="002C1FEC" w:rsidP="00BB0CC3">
      <w:pPr>
        <w:pStyle w:val="Kop3"/>
      </w:pPr>
      <w:bookmarkStart w:id="18" w:name="_Toc201086212"/>
      <w:r w:rsidRPr="00140113">
        <w:t>Event Timer.fired</w:t>
      </w:r>
      <w:bookmarkEnd w:id="18"/>
    </w:p>
    <w:p w:rsidR="002C1FEC" w:rsidRDefault="003362DC" w:rsidP="002C1FEC">
      <w:r w:rsidRPr="003362DC">
        <w:rPr>
          <w:noProof/>
          <w:lang w:bidi="ar-SA"/>
        </w:rPr>
        <w:pict>
          <v:shape id="_x0000_s1036" type="#_x0000_t202" style="position:absolute;margin-left:267.4pt;margin-top:8.1pt;width:207.55pt;height:190.45pt;z-index:251670528;mso-wrap-style:none">
            <v:textbox style="mso-fit-shape-to-text:t">
              <w:txbxContent>
                <w:p w:rsidR="009C7BDA" w:rsidRPr="00716CB6" w:rsidRDefault="009C7BDA" w:rsidP="002C1FEC">
                  <w:pPr>
                    <w:spacing w:before="0" w:after="0"/>
                  </w:pPr>
                  <w:r w:rsidRPr="00716CB6">
                    <w:t xml:space="preserve">  event void Timer.fired() {</w:t>
                  </w:r>
                </w:p>
                <w:p w:rsidR="009C7BDA" w:rsidRPr="00716CB6" w:rsidRDefault="009C7BDA" w:rsidP="002C1FEC">
                  <w:pPr>
                    <w:spacing w:before="0" w:after="0"/>
                    <w:rPr>
                      <w:b/>
                      <w:color w:val="FF0000"/>
                    </w:rPr>
                  </w:pPr>
                  <w:r w:rsidRPr="00716CB6">
                    <w:rPr>
                      <w:b/>
                      <w:color w:val="FF0000"/>
                    </w:rPr>
                    <w:t xml:space="preserve">     if (readinga == NREADINGS) {</w:t>
                  </w:r>
                </w:p>
                <w:p w:rsidR="009C7BDA" w:rsidRPr="00716CB6" w:rsidRDefault="009C7BDA" w:rsidP="002C1FEC">
                  <w:pPr>
                    <w:spacing w:before="0" w:after="0"/>
                    <w:rPr>
                      <w:b/>
                      <w:color w:val="FF0000"/>
                      <w:lang w:val="nl-NL"/>
                    </w:rPr>
                  </w:pPr>
                  <w:r w:rsidRPr="00716CB6">
                    <w:rPr>
                      <w:b/>
                      <w:color w:val="FF0000"/>
                    </w:rPr>
                    <w:tab/>
                    <w:t xml:space="preserve">  </w:t>
                  </w:r>
                  <w:r w:rsidRPr="00716CB6">
                    <w:rPr>
                      <w:b/>
                      <w:color w:val="FF0000"/>
                      <w:lang w:val="nl-NL"/>
                    </w:rPr>
                    <w:t>printf("Aantal metingen bereikt\n");</w:t>
                  </w:r>
                </w:p>
                <w:p w:rsidR="009C7BDA" w:rsidRPr="00716CB6" w:rsidRDefault="009C7BDA" w:rsidP="002C1FEC">
                  <w:pPr>
                    <w:spacing w:before="0" w:after="0"/>
                    <w:rPr>
                      <w:b/>
                      <w:color w:val="FF0000"/>
                    </w:rPr>
                  </w:pPr>
                  <w:r w:rsidRPr="00716CB6">
                    <w:rPr>
                      <w:b/>
                      <w:color w:val="FF0000"/>
                      <w:lang w:val="nl-NL"/>
                    </w:rPr>
                    <w:t xml:space="preserve">      </w:t>
                  </w:r>
                  <w:r w:rsidRPr="00716CB6">
                    <w:rPr>
                      <w:b/>
                      <w:color w:val="FF0000"/>
                    </w:rPr>
                    <w:t>i = 0;</w:t>
                  </w:r>
                </w:p>
                <w:p w:rsidR="009C7BDA" w:rsidRPr="00716CB6" w:rsidRDefault="009C7BDA" w:rsidP="002C1FEC">
                  <w:pPr>
                    <w:spacing w:before="0" w:after="0"/>
                    <w:rPr>
                      <w:b/>
                      <w:color w:val="FF0000"/>
                    </w:rPr>
                  </w:pPr>
                  <w:r w:rsidRPr="00716CB6">
                    <w:rPr>
                      <w:b/>
                      <w:color w:val="FF0000"/>
                    </w:rPr>
                    <w:t xml:space="preserve">      local.count = counta;</w:t>
                  </w:r>
                </w:p>
                <w:p w:rsidR="009C7BDA" w:rsidRPr="00716CB6" w:rsidRDefault="009C7BDA" w:rsidP="002C1FEC">
                  <w:pPr>
                    <w:spacing w:before="0" w:after="0"/>
                    <w:rPr>
                      <w:b/>
                      <w:color w:val="FF0000"/>
                    </w:rPr>
                  </w:pPr>
                  <w:r w:rsidRPr="00716CB6">
                    <w:rPr>
                      <w:b/>
                      <w:color w:val="FF0000"/>
                    </w:rPr>
                    <w:t xml:space="preserve">      local.id = TOS_NODE_ID;</w:t>
                  </w:r>
                </w:p>
                <w:p w:rsidR="009C7BDA" w:rsidRPr="00716CB6" w:rsidRDefault="009C7BDA" w:rsidP="002C1FEC">
                  <w:pPr>
                    <w:spacing w:before="0" w:after="0"/>
                    <w:rPr>
                      <w:b/>
                      <w:color w:val="FF0000"/>
                      <w:lang w:val="nl-NL"/>
                    </w:rPr>
                  </w:pPr>
                  <w:r w:rsidRPr="00716CB6">
                    <w:rPr>
                      <w:b/>
                      <w:color w:val="FF0000"/>
                    </w:rPr>
                    <w:t xml:space="preserve">      </w:t>
                  </w:r>
                  <w:r w:rsidRPr="00716CB6">
                    <w:rPr>
                      <w:b/>
                      <w:color w:val="FF0000"/>
                      <w:lang w:val="nl-NL"/>
                    </w:rPr>
                    <w:t>printf("id = %u\n",local.id);</w:t>
                  </w:r>
                  <w:r w:rsidRPr="00716CB6">
                    <w:rPr>
                      <w:b/>
                      <w:color w:val="FF0000"/>
                      <w:lang w:val="nl-NL"/>
                    </w:rPr>
                    <w:tab/>
                  </w:r>
                </w:p>
                <w:p w:rsidR="009C7BDA" w:rsidRPr="00716CB6" w:rsidRDefault="009C7BDA" w:rsidP="002C1FEC">
                  <w:pPr>
                    <w:spacing w:before="0" w:after="0"/>
                    <w:rPr>
                      <w:b/>
                      <w:color w:val="FF0000"/>
                    </w:rPr>
                  </w:pPr>
                  <w:r w:rsidRPr="00716CB6">
                    <w:rPr>
                      <w:b/>
                      <w:color w:val="FF0000"/>
                      <w:lang w:val="nl-NL"/>
                    </w:rPr>
                    <w:t xml:space="preserve">     </w:t>
                  </w:r>
                  <w:r w:rsidRPr="00716CB6">
                    <w:rPr>
                      <w:b/>
                      <w:color w:val="FF0000"/>
                    </w:rPr>
                    <w:t xml:space="preserve">//call PrintfFlush.flush(); </w:t>
                  </w:r>
                  <w:r w:rsidRPr="00716CB6">
                    <w:rPr>
                      <w:b/>
                      <w:color w:val="FF0000"/>
                    </w:rPr>
                    <w:tab/>
                    <w:t xml:space="preserve">     </w:t>
                  </w:r>
                </w:p>
                <w:p w:rsidR="009C7BDA" w:rsidRPr="00716CB6" w:rsidRDefault="009C7BDA" w:rsidP="002C1FEC">
                  <w:pPr>
                    <w:spacing w:before="0" w:after="0"/>
                    <w:rPr>
                      <w:b/>
                      <w:color w:val="FF0000"/>
                    </w:rPr>
                  </w:pPr>
                  <w:r w:rsidRPr="00716CB6">
                    <w:rPr>
                      <w:b/>
                      <w:color w:val="FF0000"/>
                    </w:rPr>
                    <w:t xml:space="preserve">     while(i&lt;NREADINGS){</w:t>
                  </w:r>
                  <w:r w:rsidRPr="00716CB6">
                    <w:rPr>
                      <w:b/>
                      <w:color w:val="FF0000"/>
                    </w:rPr>
                    <w:tab/>
                  </w:r>
                </w:p>
                <w:p w:rsidR="009C7BDA" w:rsidRPr="00716CB6" w:rsidRDefault="009C7BDA" w:rsidP="002C1FEC">
                  <w:pPr>
                    <w:spacing w:before="0" w:after="0"/>
                    <w:rPr>
                      <w:b/>
                      <w:color w:val="FF0000"/>
                    </w:rPr>
                  </w:pPr>
                  <w:r w:rsidRPr="00716CB6">
                    <w:rPr>
                      <w:b/>
                      <w:color w:val="FF0000"/>
                    </w:rPr>
                    <w:tab/>
                    <w:t>local.readings[i] = readingsa[i];</w:t>
                  </w:r>
                </w:p>
                <w:p w:rsidR="009C7BDA" w:rsidRDefault="009C7BDA" w:rsidP="002C1FEC">
                  <w:pPr>
                    <w:spacing w:before="0" w:after="0"/>
                    <w:rPr>
                      <w:b/>
                      <w:color w:val="FF0000"/>
                      <w:lang w:val="nl-NL"/>
                    </w:rPr>
                  </w:pPr>
                  <w:r w:rsidRPr="00716CB6">
                    <w:rPr>
                      <w:b/>
                      <w:color w:val="FF0000"/>
                    </w:rPr>
                    <w:tab/>
                  </w:r>
                  <w:r w:rsidRPr="00716CB6">
                    <w:rPr>
                      <w:b/>
                      <w:color w:val="FF0000"/>
                      <w:lang w:val="nl-NL"/>
                    </w:rPr>
                    <w:t>i++;</w:t>
                  </w:r>
                  <w:r w:rsidRPr="00716CB6">
                    <w:rPr>
                      <w:b/>
                      <w:color w:val="FF0000"/>
                      <w:lang w:val="nl-NL"/>
                    </w:rPr>
                    <w:tab/>
                  </w:r>
                </w:p>
                <w:p w:rsidR="009C7BDA" w:rsidRDefault="009C7BDA" w:rsidP="002C1FEC">
                  <w:pPr>
                    <w:spacing w:before="0" w:after="0"/>
                    <w:rPr>
                      <w:lang w:val="nl-NL"/>
                    </w:rPr>
                  </w:pPr>
                  <w:r w:rsidRPr="00716CB6">
                    <w:rPr>
                      <w:lang w:val="nl-NL"/>
                    </w:rPr>
                    <w:t xml:space="preserve">      }</w:t>
                  </w:r>
                </w:p>
                <w:p w:rsidR="009C7BDA" w:rsidRPr="004B2C5B" w:rsidRDefault="009C7BDA" w:rsidP="002C1FEC">
                  <w:pPr>
                    <w:spacing w:before="0" w:after="0"/>
                    <w:rPr>
                      <w:lang w:val="nl-NL"/>
                    </w:rPr>
                  </w:pPr>
                  <w:r>
                    <w:rPr>
                      <w:lang w:val="nl-NL"/>
                    </w:rPr>
                    <w:t>...</w:t>
                  </w:r>
                </w:p>
              </w:txbxContent>
            </v:textbox>
            <w10:wrap type="square"/>
          </v:shape>
        </w:pict>
      </w:r>
      <w:r w:rsidR="002C1FEC">
        <w:t>This block of code serves to copy the values from readingsa to local. First we check if there is enough data to transmit, we check if there are as many as NREADINGS readings. NREADINGS is five in our case, it is not advised to raise this number. This would cause the radio to corrupt.</w:t>
      </w:r>
    </w:p>
    <w:p w:rsidR="002C1FEC" w:rsidRDefault="002C1FEC" w:rsidP="002C1FEC">
      <w:r>
        <w:t>The local.count fields makes sure that the data is displayed in the correct order in our GUI. We have declared a counter for both our sensors.</w:t>
      </w:r>
    </w:p>
    <w:p w:rsidR="002C1FEC" w:rsidRDefault="002C1FEC" w:rsidP="002C1FEC">
      <w:r>
        <w:t>The node_id variable is also changed, if we use the 2</w:t>
      </w:r>
      <w:r w:rsidRPr="004F6559">
        <w:rPr>
          <w:vertAlign w:val="superscript"/>
        </w:rPr>
        <w:t>nd</w:t>
      </w:r>
      <w:r>
        <w:t xml:space="preserve"> sensor we increment it with 1, and so on…</w:t>
      </w:r>
    </w:p>
    <w:p w:rsidR="002C1FEC" w:rsidRDefault="002C1FEC" w:rsidP="002C1FEC">
      <w:r>
        <w:t>The printf lines are there for debugging purposes.</w:t>
      </w:r>
    </w:p>
    <w:p w:rsidR="002C1FEC" w:rsidRDefault="002C1FEC" w:rsidP="002C1FEC">
      <w:r>
        <w:t>In the while loop the values of the array readingsa are assigned to local.readings</w:t>
      </w:r>
    </w:p>
    <w:p w:rsidR="002C1FEC" w:rsidRDefault="003362DC" w:rsidP="002C1FEC">
      <w:r w:rsidRPr="003362DC">
        <w:rPr>
          <w:noProof/>
          <w:lang w:bidi="ar-SA"/>
        </w:rPr>
        <w:pict>
          <v:shape id="_x0000_s1037" type="#_x0000_t202" style="position:absolute;margin-left:3.75pt;margin-top:1.3pt;width:195.2pt;height:134.3pt;z-index:251671552;mso-wrap-style:none">
            <v:textbox style="mso-fit-shape-to-text:t">
              <w:txbxContent>
                <w:p w:rsidR="009C7BDA" w:rsidRDefault="009C7BDA" w:rsidP="002C1FEC">
                  <w:pPr>
                    <w:spacing w:before="0" w:after="0"/>
                  </w:pPr>
                  <w:r>
                    <w:t xml:space="preserve">     ….</w:t>
                  </w:r>
                </w:p>
                <w:p w:rsidR="009C7BDA" w:rsidRDefault="009C7BDA" w:rsidP="002C1FEC">
                  <w:pPr>
                    <w:spacing w:before="0" w:after="0"/>
                  </w:pPr>
                  <w:r>
                    <w:t xml:space="preserve">     ....</w:t>
                  </w:r>
                </w:p>
                <w:p w:rsidR="009C7BDA" w:rsidRPr="003219F4" w:rsidRDefault="009C7BDA" w:rsidP="002C1FEC">
                  <w:pPr>
                    <w:spacing w:before="0" w:after="0"/>
                  </w:pPr>
                  <w:r w:rsidRPr="003219F4">
                    <w:t xml:space="preserve">      if (!suppress_count_change)  </w:t>
                  </w:r>
                </w:p>
                <w:p w:rsidR="009C7BDA" w:rsidRPr="003219F4" w:rsidRDefault="009C7BDA" w:rsidP="002C1FEC">
                  <w:pPr>
                    <w:spacing w:before="0" w:after="0"/>
                    <w:rPr>
                      <w:b/>
                      <w:color w:val="FF0000"/>
                    </w:rPr>
                  </w:pPr>
                  <w:r w:rsidRPr="003219F4">
                    <w:tab/>
                  </w:r>
                  <w:r w:rsidRPr="003219F4">
                    <w:rPr>
                      <w:b/>
                      <w:color w:val="FF0000"/>
                    </w:rPr>
                    <w:t xml:space="preserve"> counta++;</w:t>
                  </w:r>
                </w:p>
                <w:p w:rsidR="009C7BDA" w:rsidRPr="003219F4" w:rsidRDefault="009C7BDA" w:rsidP="002C1FEC">
                  <w:pPr>
                    <w:spacing w:before="0" w:after="0"/>
                  </w:pPr>
                  <w:r w:rsidRPr="003219F4">
                    <w:t xml:space="preserve">      suppress_count_change = FALSE;  </w:t>
                  </w:r>
                  <w:r w:rsidRPr="003219F4">
                    <w:tab/>
                  </w:r>
                </w:p>
                <w:p w:rsidR="009C7BDA" w:rsidRPr="003219F4" w:rsidRDefault="009C7BDA" w:rsidP="002C1FEC">
                  <w:pPr>
                    <w:spacing w:before="0" w:after="0"/>
                    <w:rPr>
                      <w:b/>
                      <w:color w:val="FF0000"/>
                    </w:rPr>
                  </w:pPr>
                  <w:r w:rsidRPr="003219F4">
                    <w:t xml:space="preserve">      </w:t>
                  </w:r>
                  <w:r w:rsidRPr="003219F4">
                    <w:rPr>
                      <w:b/>
                      <w:color w:val="FF0000"/>
                    </w:rPr>
                    <w:t xml:space="preserve">readinga = 0;      </w:t>
                  </w:r>
                </w:p>
                <w:p w:rsidR="009C7BDA" w:rsidRPr="006F7C4D" w:rsidRDefault="009C7BDA" w:rsidP="002C1FEC">
                  <w:pPr>
                    <w:spacing w:before="0" w:after="0"/>
                  </w:pPr>
                  <w:r w:rsidRPr="003219F4">
                    <w:t xml:space="preserve">      </w:t>
                  </w:r>
                  <w:r w:rsidRPr="006F7C4D">
                    <w:t>}</w:t>
                  </w:r>
                </w:p>
                <w:p w:rsidR="009C7BDA" w:rsidRPr="003219F4" w:rsidRDefault="009C7BDA" w:rsidP="002C1FEC">
                  <w:pPr>
                    <w:spacing w:before="0" w:after="0"/>
                    <w:rPr>
                      <w:b/>
                      <w:color w:val="FF0000"/>
                      <w:lang w:val="nl-NL"/>
                    </w:rPr>
                  </w:pPr>
                  <w:r w:rsidRPr="006F7C4D">
                    <w:rPr>
                      <w:b/>
                      <w:color w:val="FF0000"/>
                    </w:rPr>
                    <w:t xml:space="preserve">       </w:t>
                  </w:r>
                  <w:r w:rsidRPr="003219F4">
                    <w:rPr>
                      <w:b/>
                      <w:color w:val="FF0000"/>
                      <w:lang w:val="nl-NL"/>
                    </w:rPr>
                    <w:t xml:space="preserve">else </w:t>
                  </w:r>
                </w:p>
                <w:p w:rsidR="009C7BDA" w:rsidRPr="003219F4" w:rsidRDefault="009C7BDA" w:rsidP="002C1FEC">
                  <w:pPr>
                    <w:spacing w:before="0" w:after="0"/>
                    <w:rPr>
                      <w:b/>
                      <w:color w:val="FF0000"/>
                      <w:lang w:val="nl-NL"/>
                    </w:rPr>
                  </w:pPr>
                  <w:r w:rsidRPr="003219F4">
                    <w:rPr>
                      <w:b/>
                      <w:color w:val="FF0000"/>
                      <w:lang w:val="nl-NL"/>
                    </w:rPr>
                    <w:tab/>
                    <w:t xml:space="preserve"> awaiting = TRUE;</w:t>
                  </w:r>
                </w:p>
              </w:txbxContent>
            </v:textbox>
            <w10:wrap type="square"/>
          </v:shape>
        </w:pict>
      </w:r>
      <w:r w:rsidR="002C1FEC">
        <w:t>The lines of code after this block are the same as in the original application.</w:t>
      </w:r>
    </w:p>
    <w:p w:rsidR="002C1FEC" w:rsidRDefault="002C1FEC" w:rsidP="002C1FEC">
      <w:r>
        <w:t>We increment the count so that the data is displayed correctly.</w:t>
      </w:r>
    </w:p>
    <w:p w:rsidR="002C1FEC" w:rsidRDefault="002C1FEC" w:rsidP="002C1FEC">
      <w:r>
        <w:t>Our index is placed at zero again so that new sensordata can be collected.</w:t>
      </w:r>
    </w:p>
    <w:p w:rsidR="002C1FEC" w:rsidRDefault="002C1FEC" w:rsidP="002C1FEC">
      <w:r>
        <w:t>If we couldn’t send for some unknown reason, then awaiting is set TRUE, this variable will be used in the send.SendDone event.</w:t>
      </w:r>
    </w:p>
    <w:p w:rsidR="002C1FEC" w:rsidRDefault="002C1FEC" w:rsidP="002C1FEC">
      <w:r>
        <w:lastRenderedPageBreak/>
        <w:t>The code for the other sensors is analogous to the previous!</w:t>
      </w:r>
    </w:p>
    <w:p w:rsidR="002C1FEC" w:rsidRDefault="003362DC" w:rsidP="002C1FEC">
      <w:r w:rsidRPr="003362DC">
        <w:rPr>
          <w:noProof/>
          <w:lang w:bidi="ar-SA"/>
        </w:rPr>
        <w:pict>
          <v:shape id="_x0000_s1038" type="#_x0000_t202" style="position:absolute;margin-left:-1pt;margin-top:7pt;width:157.9pt;height:78.15pt;z-index:251672576;mso-wrap-style:none">
            <v:textbox style="mso-next-textbox:#_x0000_s1038;mso-fit-shape-to-text:t">
              <w:txbxContent>
                <w:p w:rsidR="009C7BDA" w:rsidRDefault="009C7BDA" w:rsidP="002C1FEC">
                  <w:pPr>
                    <w:spacing w:before="0" w:after="0"/>
                  </w:pPr>
                  <w:r>
                    <w:t xml:space="preserve">//call naar de sensoren  </w:t>
                  </w:r>
                </w:p>
                <w:p w:rsidR="009C7BDA" w:rsidRDefault="009C7BDA" w:rsidP="002C1FEC">
                  <w:pPr>
                    <w:spacing w:before="0" w:after="0"/>
                  </w:pPr>
                  <w:r>
                    <w:t xml:space="preserve">    if (call </w:t>
                  </w:r>
                  <w:r w:rsidRPr="003219F4">
                    <w:rPr>
                      <w:b/>
                      <w:color w:val="FF0000"/>
                    </w:rPr>
                    <w:t>ReadA.read</w:t>
                  </w:r>
                  <w:r>
                    <w:t>() != SUCCESS)</w:t>
                  </w:r>
                </w:p>
                <w:p w:rsidR="009C7BDA" w:rsidRDefault="009C7BDA" w:rsidP="002C1FEC">
                  <w:pPr>
                    <w:spacing w:before="0" w:after="0"/>
                  </w:pPr>
                  <w:r>
                    <w:t xml:space="preserve">      fatal_problem();</w:t>
                  </w:r>
                </w:p>
                <w:p w:rsidR="009C7BDA" w:rsidRPr="003219F4" w:rsidRDefault="009C7BDA" w:rsidP="002C1FEC">
                  <w:pPr>
                    <w:spacing w:before="0" w:after="0"/>
                    <w:rPr>
                      <w:b/>
                      <w:color w:val="FF0000"/>
                    </w:rPr>
                  </w:pPr>
                  <w:r w:rsidRPr="003219F4">
                    <w:rPr>
                      <w:b/>
                      <w:color w:val="FF0000"/>
                    </w:rPr>
                    <w:t xml:space="preserve">    if (call ReadB.read() != SUCCESS)</w:t>
                  </w:r>
                </w:p>
                <w:p w:rsidR="009C7BDA" w:rsidRPr="003219F4" w:rsidRDefault="009C7BDA" w:rsidP="002C1FEC">
                  <w:pPr>
                    <w:spacing w:before="0" w:after="0"/>
                    <w:rPr>
                      <w:b/>
                      <w:color w:val="FF0000"/>
                    </w:rPr>
                  </w:pPr>
                  <w:r w:rsidRPr="003219F4">
                    <w:rPr>
                      <w:b/>
                      <w:color w:val="FF0000"/>
                    </w:rPr>
                    <w:t xml:space="preserve">      fatal_problem();</w:t>
                  </w:r>
                </w:p>
              </w:txbxContent>
            </v:textbox>
            <w10:wrap type="square"/>
          </v:shape>
        </w:pict>
      </w:r>
    </w:p>
    <w:p w:rsidR="002C1FEC" w:rsidRDefault="002C1FEC" w:rsidP="002C1FEC">
      <w:r>
        <w:t>We change the name of the interfaces and add one for the 2</w:t>
      </w:r>
      <w:r w:rsidRPr="00A60D2C">
        <w:rPr>
          <w:vertAlign w:val="superscript"/>
        </w:rPr>
        <w:t>nd</w:t>
      </w:r>
      <w:r>
        <w:t xml:space="preserve"> sensor.</w:t>
      </w:r>
    </w:p>
    <w:p w:rsidR="002C1FEC" w:rsidRDefault="002C1FEC" w:rsidP="002C1FEC"/>
    <w:p w:rsidR="002C1FEC" w:rsidRDefault="002C1FEC" w:rsidP="002C1FEC"/>
    <w:p w:rsidR="002C1FEC" w:rsidRPr="00444930" w:rsidRDefault="002C1FEC" w:rsidP="00BB0CC3">
      <w:pPr>
        <w:pStyle w:val="Kop3"/>
      </w:pPr>
      <w:bookmarkStart w:id="19" w:name="_Toc201086213"/>
      <w:r w:rsidRPr="00444930">
        <w:t>event Send.SendDone</w:t>
      </w:r>
      <w:bookmarkEnd w:id="19"/>
    </w:p>
    <w:p w:rsidR="002C1FEC" w:rsidRDefault="003362DC" w:rsidP="002C1FEC">
      <w:r w:rsidRPr="003362DC">
        <w:rPr>
          <w:noProof/>
          <w:lang w:bidi="ar-SA"/>
        </w:rPr>
        <w:pict>
          <v:shape id="_x0000_s1039" type="#_x0000_t202" style="position:absolute;margin-left:65.3pt;margin-top:17.55pt;width:339.65pt;height:415.05pt;z-index:251673600;mso-wrap-style:none;mso-position-horizontal-relative:margin">
            <v:textbox style="mso-fit-shape-to-text:t">
              <w:txbxContent>
                <w:p w:rsidR="009C7BDA" w:rsidRPr="003219F4" w:rsidRDefault="009C7BDA" w:rsidP="002C1FEC">
                  <w:pPr>
                    <w:spacing w:before="0" w:after="0"/>
                  </w:pPr>
                  <w:r w:rsidRPr="003219F4">
                    <w:t xml:space="preserve">  event void Send.sendDone(message_t* msg, error_t error) {</w:t>
                  </w:r>
                </w:p>
                <w:p w:rsidR="009C7BDA" w:rsidRPr="003219F4" w:rsidRDefault="009C7BDA" w:rsidP="002C1FEC">
                  <w:pPr>
                    <w:spacing w:before="0" w:after="0"/>
                  </w:pPr>
                  <w:r w:rsidRPr="003219F4">
                    <w:t xml:space="preserve">    if (error == SUCCESS)</w:t>
                  </w:r>
                </w:p>
                <w:p w:rsidR="009C7BDA" w:rsidRPr="003219F4" w:rsidRDefault="009C7BDA" w:rsidP="002C1FEC">
                  <w:pPr>
                    <w:spacing w:before="0" w:after="0"/>
                  </w:pPr>
                  <w:r w:rsidRPr="003219F4">
                    <w:t xml:space="preserve">      report_sent();</w:t>
                  </w:r>
                </w:p>
                <w:p w:rsidR="009C7BDA" w:rsidRPr="003219F4" w:rsidRDefault="009C7BDA" w:rsidP="002C1FEC">
                  <w:pPr>
                    <w:spacing w:before="0" w:after="0"/>
                  </w:pPr>
                  <w:r w:rsidRPr="003219F4">
                    <w:t xml:space="preserve">    else</w:t>
                  </w:r>
                </w:p>
                <w:p w:rsidR="009C7BDA" w:rsidRPr="003219F4" w:rsidRDefault="009C7BDA" w:rsidP="002C1FEC">
                  <w:pPr>
                    <w:spacing w:before="0" w:after="0"/>
                  </w:pPr>
                  <w:r w:rsidRPr="003219F4">
                    <w:t xml:space="preserve">      report_problem();</w:t>
                  </w:r>
                </w:p>
                <w:p w:rsidR="009C7BDA" w:rsidRPr="00444930" w:rsidRDefault="009C7BDA" w:rsidP="002C1FEC">
                  <w:pPr>
                    <w:spacing w:before="0" w:after="0"/>
                  </w:pPr>
                  <w:r w:rsidRPr="003219F4">
                    <w:t xml:space="preserve">    </w:t>
                  </w:r>
                  <w:r w:rsidRPr="00444930">
                    <w:t>sendbusy = FALSE;</w:t>
                  </w:r>
                </w:p>
                <w:p w:rsidR="009C7BDA" w:rsidRPr="00444930" w:rsidRDefault="009C7BDA" w:rsidP="002C1FEC">
                  <w:pPr>
                    <w:spacing w:before="0" w:after="0"/>
                  </w:pPr>
                  <w:r w:rsidRPr="00444930">
                    <w:t xml:space="preserve">   </w:t>
                  </w:r>
                </w:p>
                <w:p w:rsidR="009C7BDA" w:rsidRPr="00444930" w:rsidRDefault="009C7BDA" w:rsidP="002C1FEC">
                  <w:pPr>
                    <w:spacing w:before="0" w:after="0"/>
                    <w:rPr>
                      <w:b/>
                      <w:color w:val="FF0000"/>
                    </w:rPr>
                  </w:pPr>
                  <w:r w:rsidRPr="00444930">
                    <w:rPr>
                      <w:b/>
                      <w:color w:val="FF0000"/>
                    </w:rPr>
                    <w:t xml:space="preserve">    if ( awaiting ){</w:t>
                  </w:r>
                </w:p>
                <w:p w:rsidR="009C7BDA" w:rsidRPr="00444930" w:rsidRDefault="009C7BDA" w:rsidP="002C1FEC">
                  <w:pPr>
                    <w:spacing w:before="0" w:after="0"/>
                    <w:rPr>
                      <w:b/>
                      <w:color w:val="FF0000"/>
                    </w:rPr>
                  </w:pPr>
                  <w:r w:rsidRPr="00444930">
                    <w:rPr>
                      <w:b/>
                      <w:color w:val="FF0000"/>
                    </w:rPr>
                    <w:tab/>
                    <w:t xml:space="preserve">    //code for sending packet a</w:t>
                  </w:r>
                </w:p>
                <w:p w:rsidR="009C7BDA" w:rsidRPr="007C108C" w:rsidRDefault="009C7BDA" w:rsidP="002C1FEC">
                  <w:pPr>
                    <w:spacing w:before="0" w:after="0"/>
                    <w:rPr>
                      <w:b/>
                      <w:color w:val="FF0000"/>
                    </w:rPr>
                  </w:pPr>
                  <w:r w:rsidRPr="00444930">
                    <w:rPr>
                      <w:b/>
                      <w:color w:val="FF0000"/>
                    </w:rPr>
                    <w:t xml:space="preserve">    </w:t>
                  </w:r>
                  <w:r w:rsidRPr="007C108C">
                    <w:rPr>
                      <w:b/>
                      <w:color w:val="FF0000"/>
                    </w:rPr>
                    <w:t xml:space="preserve">printf("sendbusy = %u\n",sendbusy);      </w:t>
                  </w:r>
                </w:p>
                <w:p w:rsidR="009C7BDA" w:rsidRPr="007C108C" w:rsidRDefault="009C7BDA" w:rsidP="002C1FEC">
                  <w:pPr>
                    <w:spacing w:before="0" w:after="0"/>
                    <w:rPr>
                      <w:b/>
                      <w:color w:val="FF0000"/>
                    </w:rPr>
                  </w:pPr>
                  <w:r w:rsidRPr="007C108C">
                    <w:rPr>
                      <w:b/>
                      <w:color w:val="FF0000"/>
                    </w:rPr>
                    <w:t xml:space="preserve">      if (!sendbusy) {</w:t>
                  </w:r>
                </w:p>
                <w:p w:rsidR="009C7BDA" w:rsidRPr="007C108C" w:rsidRDefault="009C7BDA" w:rsidP="002C1FEC">
                  <w:pPr>
                    <w:spacing w:before="0" w:after="0"/>
                    <w:rPr>
                      <w:b/>
                      <w:color w:val="FF0000"/>
                    </w:rPr>
                  </w:pPr>
                  <w:r w:rsidRPr="007C108C">
                    <w:rPr>
                      <w:b/>
                      <w:color w:val="FF0000"/>
                    </w:rPr>
                    <w:tab/>
                    <w:t>oscilloscope_t *o = (oscilloscope_t *)call Send.getPayload(&amp;sendbuf);</w:t>
                  </w:r>
                </w:p>
                <w:p w:rsidR="009C7BDA" w:rsidRPr="007C108C" w:rsidRDefault="009C7BDA" w:rsidP="002C1FEC">
                  <w:pPr>
                    <w:spacing w:before="0" w:after="0"/>
                    <w:rPr>
                      <w:b/>
                      <w:color w:val="FF0000"/>
                    </w:rPr>
                  </w:pPr>
                  <w:r w:rsidRPr="007C108C">
                    <w:rPr>
                      <w:b/>
                      <w:color w:val="FF0000"/>
                    </w:rPr>
                    <w:tab/>
                    <w:t>memcpy(o, &amp;local, sizeof(local));</w:t>
                  </w:r>
                </w:p>
                <w:p w:rsidR="009C7BDA" w:rsidRPr="007C108C" w:rsidRDefault="009C7BDA" w:rsidP="002C1FEC">
                  <w:pPr>
                    <w:spacing w:before="0" w:after="0"/>
                    <w:rPr>
                      <w:b/>
                      <w:color w:val="FF0000"/>
                    </w:rPr>
                  </w:pPr>
                  <w:r w:rsidRPr="007C108C">
                    <w:rPr>
                      <w:b/>
                      <w:color w:val="FF0000"/>
                    </w:rPr>
                    <w:tab/>
                    <w:t>if (call Send.send(&amp;sendbuf, sizeof(local)) == SUCCESS){</w:t>
                  </w:r>
                </w:p>
                <w:p w:rsidR="009C7BDA" w:rsidRPr="00444930" w:rsidRDefault="009C7BDA" w:rsidP="002C1FEC">
                  <w:pPr>
                    <w:spacing w:before="0" w:after="0"/>
                    <w:rPr>
                      <w:b/>
                      <w:color w:val="FF0000"/>
                    </w:rPr>
                  </w:pPr>
                  <w:r w:rsidRPr="007C108C">
                    <w:rPr>
                      <w:b/>
                      <w:color w:val="FF0000"/>
                    </w:rPr>
                    <w:tab/>
                    <w:t xml:space="preserve">  </w:t>
                  </w:r>
                  <w:r w:rsidRPr="00444930">
                    <w:rPr>
                      <w:b/>
                      <w:color w:val="FF0000"/>
                    </w:rPr>
                    <w:t>sendbusy = TRUE;</w:t>
                  </w:r>
                </w:p>
                <w:p w:rsidR="009C7BDA" w:rsidRPr="00A60D2C" w:rsidRDefault="009C7BDA" w:rsidP="002C1FEC">
                  <w:pPr>
                    <w:spacing w:before="0" w:after="0"/>
                    <w:rPr>
                      <w:b/>
                      <w:color w:val="FF0000"/>
                    </w:rPr>
                  </w:pPr>
                  <w:r w:rsidRPr="00444930">
                    <w:rPr>
                      <w:b/>
                      <w:color w:val="FF0000"/>
                    </w:rPr>
                    <w:tab/>
                  </w:r>
                  <w:r w:rsidRPr="00A60D2C">
                    <w:rPr>
                      <w:b/>
                      <w:color w:val="FF0000"/>
                    </w:rPr>
                    <w:t xml:space="preserve">  printf("The pa</w:t>
                  </w:r>
                  <w:r>
                    <w:rPr>
                      <w:b/>
                      <w:color w:val="FF0000"/>
                    </w:rPr>
                    <w:t>cket of sensor A has been transmitted</w:t>
                  </w:r>
                  <w:r w:rsidRPr="00A60D2C">
                    <w:rPr>
                      <w:b/>
                      <w:color w:val="FF0000"/>
                    </w:rPr>
                    <w:t>!\n");</w:t>
                  </w:r>
                </w:p>
                <w:p w:rsidR="009C7BDA" w:rsidRPr="00A60D2C" w:rsidRDefault="009C7BDA" w:rsidP="002C1FEC">
                  <w:pPr>
                    <w:spacing w:before="0" w:after="0"/>
                    <w:rPr>
                      <w:b/>
                      <w:color w:val="FF0000"/>
                    </w:rPr>
                  </w:pPr>
                  <w:r w:rsidRPr="00A60D2C">
                    <w:rPr>
                      <w:b/>
                      <w:color w:val="FF0000"/>
                    </w:rPr>
                    <w:t xml:space="preserve">            </w:t>
                  </w:r>
                </w:p>
                <w:p w:rsidR="009C7BDA" w:rsidRPr="00A60D2C" w:rsidRDefault="009C7BDA" w:rsidP="002C1FEC">
                  <w:pPr>
                    <w:spacing w:before="0" w:after="0"/>
                    <w:rPr>
                      <w:b/>
                      <w:color w:val="FF0000"/>
                    </w:rPr>
                  </w:pPr>
                  <w:r w:rsidRPr="00A60D2C">
                    <w:rPr>
                      <w:b/>
                      <w:color w:val="FF0000"/>
                    </w:rPr>
                    <w:tab/>
                    <w:t>}</w:t>
                  </w:r>
                </w:p>
                <w:p w:rsidR="009C7BDA" w:rsidRPr="00A60D2C" w:rsidRDefault="009C7BDA" w:rsidP="002C1FEC">
                  <w:pPr>
                    <w:spacing w:before="0" w:after="0"/>
                    <w:rPr>
                      <w:b/>
                      <w:color w:val="FF0000"/>
                    </w:rPr>
                  </w:pPr>
                  <w:r w:rsidRPr="00A60D2C">
                    <w:rPr>
                      <w:b/>
                      <w:color w:val="FF0000"/>
                    </w:rPr>
                    <w:t xml:space="preserve">        else{</w:t>
                  </w:r>
                </w:p>
                <w:p w:rsidR="009C7BDA" w:rsidRPr="00A60D2C" w:rsidRDefault="009C7BDA" w:rsidP="002C1FEC">
                  <w:pPr>
                    <w:spacing w:before="0" w:after="0"/>
                    <w:rPr>
                      <w:b/>
                      <w:color w:val="FF0000"/>
                    </w:rPr>
                  </w:pPr>
                  <w:r w:rsidRPr="00A60D2C">
                    <w:rPr>
                      <w:b/>
                      <w:color w:val="FF0000"/>
                    </w:rPr>
                    <w:t xml:space="preserve">          report_problem();</w:t>
                  </w:r>
                </w:p>
                <w:p w:rsidR="009C7BDA" w:rsidRPr="00A60D2C" w:rsidRDefault="009C7BDA" w:rsidP="002C1FEC">
                  <w:pPr>
                    <w:spacing w:before="0" w:after="0"/>
                    <w:rPr>
                      <w:b/>
                      <w:color w:val="FF0000"/>
                    </w:rPr>
                  </w:pPr>
                  <w:r w:rsidRPr="00A60D2C">
                    <w:rPr>
                      <w:b/>
                      <w:color w:val="FF0000"/>
                    </w:rPr>
                    <w:tab/>
                    <w:t xml:space="preserve">  printf("</w:t>
                  </w:r>
                  <w:r>
                    <w:rPr>
                      <w:b/>
                      <w:color w:val="FF0000"/>
                    </w:rPr>
                    <w:t>Packet of sensor A has not been transmitted</w:t>
                  </w:r>
                  <w:r w:rsidRPr="00A60D2C">
                    <w:rPr>
                      <w:b/>
                      <w:color w:val="FF0000"/>
                    </w:rPr>
                    <w:t>!\n");</w:t>
                  </w:r>
                </w:p>
                <w:p w:rsidR="009C7BDA" w:rsidRPr="007C108C" w:rsidRDefault="009C7BDA" w:rsidP="002C1FEC">
                  <w:pPr>
                    <w:spacing w:before="0" w:after="0"/>
                    <w:rPr>
                      <w:b/>
                      <w:color w:val="FF0000"/>
                    </w:rPr>
                  </w:pPr>
                  <w:r w:rsidRPr="00A60D2C">
                    <w:rPr>
                      <w:b/>
                      <w:color w:val="FF0000"/>
                    </w:rPr>
                    <w:tab/>
                  </w:r>
                  <w:r w:rsidRPr="007C108C">
                    <w:rPr>
                      <w:b/>
                      <w:color w:val="FF0000"/>
                    </w:rPr>
                    <w:t>}</w:t>
                  </w:r>
                  <w:r w:rsidRPr="007C108C">
                    <w:rPr>
                      <w:b/>
                      <w:color w:val="FF0000"/>
                    </w:rPr>
                    <w:tab/>
                  </w:r>
                  <w:r w:rsidRPr="007C108C">
                    <w:rPr>
                      <w:b/>
                      <w:color w:val="FF0000"/>
                    </w:rPr>
                    <w:tab/>
                  </w:r>
                  <w:r w:rsidRPr="007C108C">
                    <w:rPr>
                      <w:b/>
                      <w:color w:val="FF0000"/>
                    </w:rPr>
                    <w:tab/>
                  </w:r>
                </w:p>
                <w:p w:rsidR="009C7BDA" w:rsidRPr="007C108C" w:rsidRDefault="009C7BDA" w:rsidP="002C1FEC">
                  <w:pPr>
                    <w:spacing w:before="0" w:after="0"/>
                    <w:rPr>
                      <w:b/>
                      <w:color w:val="FF0000"/>
                    </w:rPr>
                  </w:pPr>
                  <w:r w:rsidRPr="007C108C">
                    <w:rPr>
                      <w:b/>
                      <w:color w:val="FF0000"/>
                    </w:rPr>
                    <w:t xml:space="preserve">      if (!suppress_count_change)  </w:t>
                  </w:r>
                </w:p>
                <w:p w:rsidR="009C7BDA" w:rsidRPr="007C108C" w:rsidRDefault="009C7BDA" w:rsidP="002C1FEC">
                  <w:pPr>
                    <w:spacing w:before="0" w:after="0"/>
                    <w:rPr>
                      <w:b/>
                      <w:color w:val="FF0000"/>
                    </w:rPr>
                  </w:pPr>
                  <w:r w:rsidRPr="007C108C">
                    <w:rPr>
                      <w:b/>
                      <w:color w:val="FF0000"/>
                    </w:rPr>
                    <w:tab/>
                    <w:t xml:space="preserve"> counta++;</w:t>
                  </w:r>
                </w:p>
                <w:p w:rsidR="009C7BDA" w:rsidRPr="007C108C" w:rsidRDefault="009C7BDA" w:rsidP="002C1FEC">
                  <w:pPr>
                    <w:spacing w:before="0" w:after="0"/>
                    <w:rPr>
                      <w:b/>
                      <w:color w:val="FF0000"/>
                    </w:rPr>
                  </w:pPr>
                  <w:r w:rsidRPr="007C108C">
                    <w:rPr>
                      <w:b/>
                      <w:color w:val="FF0000"/>
                    </w:rPr>
                    <w:t xml:space="preserve">      suppress_count_change = FALSE;  </w:t>
                  </w:r>
                  <w:r w:rsidRPr="007C108C">
                    <w:rPr>
                      <w:b/>
                      <w:color w:val="FF0000"/>
                    </w:rPr>
                    <w:tab/>
                  </w:r>
                </w:p>
                <w:p w:rsidR="009C7BDA" w:rsidRPr="007C108C" w:rsidRDefault="009C7BDA" w:rsidP="002C1FEC">
                  <w:pPr>
                    <w:spacing w:before="0" w:after="0"/>
                    <w:rPr>
                      <w:b/>
                      <w:color w:val="FF0000"/>
                    </w:rPr>
                  </w:pPr>
                  <w:r w:rsidRPr="007C108C">
                    <w:rPr>
                      <w:b/>
                      <w:color w:val="FF0000"/>
                    </w:rPr>
                    <w:t xml:space="preserve">      readinga = 0;     </w:t>
                  </w:r>
                  <w:r w:rsidRPr="007C108C">
                    <w:rPr>
                      <w:b/>
                      <w:color w:val="FF0000"/>
                    </w:rPr>
                    <w:tab/>
                    <w:t xml:space="preserve">    </w:t>
                  </w:r>
                </w:p>
                <w:p w:rsidR="009C7BDA" w:rsidRPr="006F7C4D" w:rsidRDefault="009C7BDA" w:rsidP="002C1FEC">
                  <w:pPr>
                    <w:spacing w:before="0" w:after="0"/>
                    <w:rPr>
                      <w:b/>
                      <w:color w:val="FF0000"/>
                    </w:rPr>
                  </w:pPr>
                  <w:r w:rsidRPr="007C108C">
                    <w:rPr>
                      <w:b/>
                      <w:color w:val="FF0000"/>
                    </w:rPr>
                    <w:t xml:space="preserve">    </w:t>
                  </w:r>
                  <w:r w:rsidRPr="006F7C4D">
                    <w:rPr>
                      <w:b/>
                      <w:color w:val="FF0000"/>
                    </w:rPr>
                    <w:t>}</w:t>
                  </w:r>
                </w:p>
                <w:p w:rsidR="009C7BDA" w:rsidRPr="00A60D2C" w:rsidRDefault="009C7BDA" w:rsidP="002C1FEC">
                  <w:pPr>
                    <w:spacing w:before="0" w:after="0"/>
                    <w:rPr>
                      <w:b/>
                      <w:color w:val="FF0000"/>
                    </w:rPr>
                  </w:pPr>
                  <w:r w:rsidRPr="006F7C4D">
                    <w:rPr>
                      <w:b/>
                      <w:color w:val="FF0000"/>
                    </w:rPr>
                    <w:t xml:space="preserve">    </w:t>
                  </w:r>
                  <w:r w:rsidRPr="00A60D2C">
                    <w:rPr>
                      <w:b/>
                      <w:color w:val="FF0000"/>
                    </w:rPr>
                    <w:t>}</w:t>
                  </w:r>
                </w:p>
                <w:p w:rsidR="009C7BDA" w:rsidRPr="007C108C" w:rsidRDefault="009C7BDA" w:rsidP="002C1FEC">
                  <w:pPr>
                    <w:spacing w:before="0" w:after="0"/>
                    <w:rPr>
                      <w:b/>
                      <w:color w:val="FF0000"/>
                      <w:lang w:val="nl-NL"/>
                    </w:rPr>
                  </w:pPr>
                  <w:r w:rsidRPr="00A60D2C">
                    <w:rPr>
                      <w:b/>
                      <w:color w:val="FF0000"/>
                    </w:rPr>
                    <w:t xml:space="preserve">    awaiting </w:t>
                  </w:r>
                  <w:r w:rsidRPr="007C108C">
                    <w:rPr>
                      <w:b/>
                      <w:color w:val="FF0000"/>
                      <w:lang w:val="nl-NL"/>
                    </w:rPr>
                    <w:t>= FALSE;</w:t>
                  </w:r>
                </w:p>
              </w:txbxContent>
            </v:textbox>
            <w10:wrap type="square" anchorx="margin"/>
          </v:shape>
        </w:pict>
      </w:r>
    </w:p>
    <w:p w:rsidR="002C1FEC" w:rsidRDefault="002C1FEC" w:rsidP="002C1FEC"/>
    <w:p w:rsidR="002C1FEC" w:rsidRDefault="002C1FEC" w:rsidP="002C1FEC"/>
    <w:p w:rsidR="002C1FEC" w:rsidRDefault="002C1FEC" w:rsidP="002C1FEC"/>
    <w:p w:rsidR="002C1FEC" w:rsidRDefault="002C1FEC" w:rsidP="002C1FEC"/>
    <w:p w:rsidR="002C1FEC" w:rsidRDefault="002C1FEC" w:rsidP="002C1FEC"/>
    <w:p w:rsidR="002C1FEC" w:rsidRDefault="002C1FEC" w:rsidP="002C1FEC"/>
    <w:p w:rsidR="002C1FEC" w:rsidRDefault="002C1FEC" w:rsidP="002C1FEC"/>
    <w:p w:rsidR="002C1FEC" w:rsidRDefault="002C1FEC" w:rsidP="002C1FEC"/>
    <w:p w:rsidR="002C1FEC" w:rsidRDefault="002C1FEC" w:rsidP="002C1FEC">
      <w:pPr>
        <w:ind w:firstLine="720"/>
      </w:pPr>
    </w:p>
    <w:p w:rsidR="002C1FEC" w:rsidRDefault="002C1FEC" w:rsidP="002C1FEC">
      <w:pPr>
        <w:ind w:firstLine="720"/>
      </w:pPr>
    </w:p>
    <w:p w:rsidR="002C1FEC" w:rsidRDefault="002C1FEC" w:rsidP="002C1FEC">
      <w:pPr>
        <w:ind w:firstLine="720"/>
      </w:pPr>
    </w:p>
    <w:p w:rsidR="002C1FEC" w:rsidRDefault="002C1FEC" w:rsidP="002C1FEC">
      <w:pPr>
        <w:ind w:firstLine="720"/>
      </w:pPr>
    </w:p>
    <w:p w:rsidR="002C1FEC" w:rsidRDefault="002C1FEC" w:rsidP="002C1FEC">
      <w:pPr>
        <w:ind w:firstLine="720"/>
      </w:pPr>
    </w:p>
    <w:p w:rsidR="002C1FEC" w:rsidRDefault="002C1FEC" w:rsidP="002C1FEC">
      <w:pPr>
        <w:ind w:firstLine="720"/>
      </w:pPr>
    </w:p>
    <w:p w:rsidR="002C1FEC" w:rsidRDefault="002C1FEC" w:rsidP="002C1FEC">
      <w:pPr>
        <w:ind w:firstLine="720"/>
      </w:pPr>
    </w:p>
    <w:p w:rsidR="002C1FEC" w:rsidRDefault="002C1FEC" w:rsidP="002C1FEC">
      <w:pPr>
        <w:ind w:firstLine="720"/>
      </w:pPr>
    </w:p>
    <w:p w:rsidR="002C1FEC" w:rsidRDefault="002C1FEC" w:rsidP="002C1FEC">
      <w:pPr>
        <w:ind w:firstLine="720"/>
      </w:pPr>
    </w:p>
    <w:p w:rsidR="002C1FEC" w:rsidRDefault="002C1FEC" w:rsidP="002C1FEC">
      <w:r>
        <w:t xml:space="preserve">Why have we added so much code here? The problem with our first implementation of a MultiHopOscilloscope with multiple sensors was that the 2 sensor finished together ( their read.ReadDone event was signaled at the same time) In timer.fired() we then send the data. The problem is that the radio needs to be checked if it’s busy or not. This is absolutely necessary, otherwise 2 functions could access the radio at the same time, corrupting each other’s </w:t>
      </w:r>
      <w:r>
        <w:lastRenderedPageBreak/>
        <w:t>messages. When the application wants to send the first packet it calls Send and sets sendbusy to TRUE. This function is split-phase and as a result immediately returns, while the radio is still busy. This is a form of non-blocking code. The application can then execute the next piece of code, which is the code for sending the packet of the 2</w:t>
      </w:r>
      <w:r w:rsidRPr="00A60D2C">
        <w:rPr>
          <w:vertAlign w:val="superscript"/>
        </w:rPr>
        <w:t>nd</w:t>
      </w:r>
      <w:r>
        <w:t xml:space="preserve"> sensor. This means that while the radio is still busy, the processor will execute the code to start sending the second packet. This will not work considering sendBusy is checked.</w:t>
      </w:r>
    </w:p>
    <w:p w:rsidR="002C1FEC" w:rsidRDefault="002C1FEC" w:rsidP="002C1FEC">
      <w:r>
        <w:t>In practice this would result in the first packet getting sent, but the second would always be skipped. The radio van only send a packet when its ready with the previous packet. That’s why we add a variable to each of pieces of code where the send function is called. This variable checks whether or not the data has been sent or not! In the Send.sendDone event this variable is checked and the data that has not been sent yet, will be transmitted.</w:t>
      </w:r>
    </w:p>
    <w:p w:rsidR="002C1FEC" w:rsidRDefault="002C1FEC" w:rsidP="002C1FEC">
      <w:r>
        <w:t xml:space="preserve">The rest of the code as the same in the event </w:t>
      </w:r>
      <w:r w:rsidR="00B13DD4">
        <w:t>T</w:t>
      </w:r>
      <w:r>
        <w:t>imer.fired(), it is the code for transmitting the data. At the bottom of this block, its guardvariable, awaiting, is changed back to FALSE. Notice that the first block of code from timer.fired() has not been copied. This is not necessary because the sensor collects its data less fast than the radio can transmit a packet. Should the sensor sample faster than the radio, the values in local.readings will not be valid anymore. But then again a lot of packets will be dropped then. This is undesirable.</w:t>
      </w:r>
    </w:p>
    <w:p w:rsidR="002C1FEC" w:rsidRDefault="003362DC" w:rsidP="002C1FEC">
      <w:r w:rsidRPr="003362DC">
        <w:rPr>
          <w:noProof/>
          <w:lang w:bidi="ar-SA"/>
        </w:rPr>
        <w:pict>
          <v:shape id="_x0000_s1040" type="#_x0000_t202" style="position:absolute;margin-left:104.5pt;margin-top:1pt;width:261.3pt;height:218.5pt;z-index:251674624;mso-wrap-style:none;mso-position-horizontal-relative:margin">
            <v:textbox style="mso-fit-shape-to-text:t">
              <w:txbxContent>
                <w:p w:rsidR="009C7BDA" w:rsidRPr="000A349B" w:rsidRDefault="009C7BDA" w:rsidP="002C1FEC">
                  <w:pPr>
                    <w:spacing w:before="0" w:after="0"/>
                  </w:pPr>
                  <w:r w:rsidRPr="000A349B">
                    <w:t>event void ReadA.readDone(error_t result, uint16_t data) {</w:t>
                  </w:r>
                </w:p>
                <w:p w:rsidR="009C7BDA" w:rsidRPr="000A349B" w:rsidRDefault="009C7BDA" w:rsidP="002C1FEC">
                  <w:pPr>
                    <w:spacing w:before="0" w:after="0"/>
                  </w:pPr>
                  <w:r w:rsidRPr="000A349B">
                    <w:t xml:space="preserve">    if (result != SUCCESS) {</w:t>
                  </w:r>
                </w:p>
                <w:p w:rsidR="009C7BDA" w:rsidRPr="000A349B" w:rsidRDefault="009C7BDA" w:rsidP="002C1FEC">
                  <w:pPr>
                    <w:spacing w:before="0" w:after="0"/>
                  </w:pPr>
                  <w:r w:rsidRPr="000A349B">
                    <w:t xml:space="preserve">      data = 0xffff;</w:t>
                  </w:r>
                </w:p>
                <w:p w:rsidR="009C7BDA" w:rsidRPr="000A349B" w:rsidRDefault="009C7BDA" w:rsidP="002C1FEC">
                  <w:pPr>
                    <w:spacing w:before="0" w:after="0"/>
                  </w:pPr>
                  <w:r w:rsidRPr="000A349B">
                    <w:t xml:space="preserve">      report_problem();</w:t>
                  </w:r>
                </w:p>
                <w:p w:rsidR="009C7BDA" w:rsidRPr="000A349B" w:rsidRDefault="009C7BDA" w:rsidP="002C1FEC">
                  <w:pPr>
                    <w:spacing w:before="0" w:after="0"/>
                  </w:pPr>
                  <w:r w:rsidRPr="000A349B">
                    <w:t xml:space="preserve">    }</w:t>
                  </w:r>
                </w:p>
                <w:p w:rsidR="009C7BDA" w:rsidRPr="000A349B" w:rsidRDefault="009C7BDA" w:rsidP="002C1FEC">
                  <w:pPr>
                    <w:spacing w:before="0" w:after="0"/>
                    <w:rPr>
                      <w:b/>
                      <w:color w:val="FF0000"/>
                    </w:rPr>
                  </w:pPr>
                  <w:r w:rsidRPr="000A349B">
                    <w:rPr>
                      <w:b/>
                      <w:color w:val="FF0000"/>
                    </w:rPr>
                    <w:t xml:space="preserve">    readingsa[readinga++] = data;</w:t>
                  </w:r>
                </w:p>
                <w:p w:rsidR="009C7BDA" w:rsidRPr="000A349B" w:rsidRDefault="009C7BDA" w:rsidP="002C1FEC">
                  <w:pPr>
                    <w:spacing w:before="0" w:after="0"/>
                  </w:pPr>
                  <w:r>
                    <w:t xml:space="preserve">  </w:t>
                  </w:r>
                  <w:r w:rsidRPr="000A349B">
                    <w:t xml:space="preserve">  }</w:t>
                  </w:r>
                </w:p>
                <w:p w:rsidR="009C7BDA" w:rsidRPr="000A349B" w:rsidRDefault="009C7BDA" w:rsidP="002C1FEC">
                  <w:pPr>
                    <w:spacing w:before="0" w:after="0"/>
                  </w:pPr>
                </w:p>
                <w:p w:rsidR="009C7BDA" w:rsidRPr="000A349B" w:rsidRDefault="009C7BDA" w:rsidP="002C1FEC">
                  <w:pPr>
                    <w:spacing w:before="0" w:after="0"/>
                    <w:rPr>
                      <w:color w:val="FF0000"/>
                    </w:rPr>
                  </w:pPr>
                  <w:r w:rsidRPr="000A349B">
                    <w:t xml:space="preserve">   </w:t>
                  </w:r>
                  <w:r w:rsidRPr="000A349B">
                    <w:rPr>
                      <w:color w:val="FF0000"/>
                    </w:rPr>
                    <w:t>event void ReadB.readDone(error_t result, uint16_t data) {</w:t>
                  </w:r>
                </w:p>
                <w:p w:rsidR="009C7BDA" w:rsidRPr="000A349B" w:rsidRDefault="009C7BDA" w:rsidP="002C1FEC">
                  <w:pPr>
                    <w:spacing w:before="0" w:after="0"/>
                    <w:rPr>
                      <w:color w:val="FF0000"/>
                    </w:rPr>
                  </w:pPr>
                  <w:r w:rsidRPr="000A349B">
                    <w:rPr>
                      <w:color w:val="FF0000"/>
                    </w:rPr>
                    <w:t xml:space="preserve">    if (result != SUCCESS) {</w:t>
                  </w:r>
                </w:p>
                <w:p w:rsidR="009C7BDA" w:rsidRPr="000A349B" w:rsidRDefault="009C7BDA" w:rsidP="002C1FEC">
                  <w:pPr>
                    <w:spacing w:before="0" w:after="0"/>
                    <w:rPr>
                      <w:color w:val="FF0000"/>
                    </w:rPr>
                  </w:pPr>
                  <w:r w:rsidRPr="000A349B">
                    <w:rPr>
                      <w:color w:val="FF0000"/>
                    </w:rPr>
                    <w:t xml:space="preserve">      data = 0xffff;</w:t>
                  </w:r>
                </w:p>
                <w:p w:rsidR="009C7BDA" w:rsidRPr="000A349B" w:rsidRDefault="009C7BDA" w:rsidP="002C1FEC">
                  <w:pPr>
                    <w:spacing w:before="0" w:after="0"/>
                    <w:rPr>
                      <w:color w:val="FF0000"/>
                    </w:rPr>
                  </w:pPr>
                  <w:r w:rsidRPr="000A349B">
                    <w:rPr>
                      <w:color w:val="FF0000"/>
                    </w:rPr>
                    <w:t xml:space="preserve">      report_problem();</w:t>
                  </w:r>
                </w:p>
                <w:p w:rsidR="009C7BDA" w:rsidRPr="000A349B" w:rsidRDefault="009C7BDA" w:rsidP="002C1FEC">
                  <w:pPr>
                    <w:spacing w:before="0" w:after="0"/>
                    <w:rPr>
                      <w:color w:val="FF0000"/>
                    </w:rPr>
                  </w:pPr>
                  <w:r w:rsidRPr="000A349B">
                    <w:rPr>
                      <w:color w:val="FF0000"/>
                    </w:rPr>
                    <w:t xml:space="preserve">    }</w:t>
                  </w:r>
                </w:p>
                <w:p w:rsidR="009C7BDA" w:rsidRPr="000A349B" w:rsidRDefault="009C7BDA" w:rsidP="002C1FEC">
                  <w:pPr>
                    <w:spacing w:before="0" w:after="0"/>
                    <w:rPr>
                      <w:color w:val="FF0000"/>
                    </w:rPr>
                  </w:pPr>
                  <w:r w:rsidRPr="000A349B">
                    <w:rPr>
                      <w:color w:val="FF0000"/>
                    </w:rPr>
                    <w:t xml:space="preserve">    readingsb[readingb++] = data;</w:t>
                  </w:r>
                </w:p>
                <w:p w:rsidR="009C7BDA" w:rsidRPr="000A349B" w:rsidRDefault="009C7BDA" w:rsidP="002C1FEC">
                  <w:pPr>
                    <w:spacing w:before="0" w:after="0"/>
                    <w:rPr>
                      <w:color w:val="FF0000"/>
                    </w:rPr>
                  </w:pPr>
                  <w:r w:rsidRPr="000A349B">
                    <w:rPr>
                      <w:color w:val="FF0000"/>
                    </w:rPr>
                    <w:t xml:space="preserve">     </w:t>
                  </w:r>
                  <w:r w:rsidRPr="000A349B">
                    <w:rPr>
                      <w:color w:val="FF0000"/>
                      <w:lang w:val="nl-NL"/>
                    </w:rPr>
                    <w:t>}</w:t>
                  </w:r>
                </w:p>
              </w:txbxContent>
            </v:textbox>
            <w10:wrap type="square" anchorx="margin"/>
          </v:shape>
        </w:pict>
      </w:r>
    </w:p>
    <w:p w:rsidR="002C1FEC" w:rsidRDefault="002C1FEC" w:rsidP="002C1FEC"/>
    <w:p w:rsidR="002C1FEC" w:rsidRDefault="002C1FEC" w:rsidP="002C1FEC"/>
    <w:p w:rsidR="002C1FEC" w:rsidRDefault="002C1FEC" w:rsidP="002C1FEC"/>
    <w:p w:rsidR="002C1FEC" w:rsidRDefault="002C1FEC" w:rsidP="002C1FEC"/>
    <w:p w:rsidR="002C1FEC" w:rsidRDefault="002C1FEC" w:rsidP="002C1FEC"/>
    <w:p w:rsidR="002C1FEC" w:rsidRDefault="002C1FEC" w:rsidP="002C1FEC"/>
    <w:p w:rsidR="002C1FEC" w:rsidRDefault="002C1FEC" w:rsidP="002C1FEC"/>
    <w:p w:rsidR="002C1FEC" w:rsidRDefault="002C1FEC" w:rsidP="002C1FEC"/>
    <w:p w:rsidR="002C1FEC" w:rsidRDefault="002C1FEC" w:rsidP="002C1FEC"/>
    <w:p w:rsidR="002C1FEC" w:rsidRDefault="002C1FEC" w:rsidP="002C1FEC">
      <w:r>
        <w:t>De data has to be put in the correct variable, and there is also a block of code for the 2</w:t>
      </w:r>
      <w:r w:rsidRPr="00301F5C">
        <w:rPr>
          <w:vertAlign w:val="superscript"/>
        </w:rPr>
        <w:t>nd</w:t>
      </w:r>
      <w:r>
        <w:t xml:space="preserve"> sensor.</w:t>
      </w:r>
    </w:p>
    <w:p w:rsidR="002C1FEC" w:rsidRPr="00301F5C" w:rsidRDefault="002C1FEC" w:rsidP="00BB0CC3">
      <w:pPr>
        <w:pStyle w:val="Kop2"/>
      </w:pPr>
      <w:bookmarkStart w:id="20" w:name="_Toc201086214"/>
      <w:r>
        <w:t>Conclusion</w:t>
      </w:r>
      <w:bookmarkEnd w:id="20"/>
    </w:p>
    <w:p w:rsidR="002C1FEC" w:rsidRDefault="002C1FEC" w:rsidP="002C1FEC">
      <w:r>
        <w:t xml:space="preserve">Writing </w:t>
      </w:r>
      <w:r w:rsidRPr="00301F5C">
        <w:t>this application was not a walk in the park</w:t>
      </w:r>
      <w:r>
        <w:t xml:space="preserve">. One badly put accolade can cause the application not to reach 5 readings. A small mistake is quickly made and this can result in disastrous effect for your application. The fact that there is not an IDE at hand for TinyOS and that there are no well debugging options doesn’t make programming for this platform any easier. Because of this is made some stupid errors which I didn’t see at first. During the making of this application I learned to work with the printf-library, which is essential in my opinion for solving programming errors. Unfortunately this library has some errors. These errors cost me about a day of work. </w:t>
      </w:r>
    </w:p>
    <w:p w:rsidR="002C1FEC" w:rsidRDefault="002C1FEC" w:rsidP="002C1FEC">
      <w:r>
        <w:lastRenderedPageBreak/>
        <w:t>Furthermore it may be noticeable that this is not so streamlined. If we had used the first solution, the code would be nicer and more compact. The best solution in this could case would be a queue where we can stack up the packets.</w:t>
      </w:r>
    </w:p>
    <w:p w:rsidR="002C1FEC" w:rsidRDefault="002C1FEC" w:rsidP="002C1FEC">
      <w:r>
        <w:t>The only limitation to this program is that the TOD_NODE_IT have to be separated by 2 units for each mote. So the motes should not be given successive ID’s.</w:t>
      </w:r>
    </w:p>
    <w:sdt>
      <w:sdtPr>
        <w:rPr>
          <w:rFonts w:eastAsiaTheme="minorHAnsi"/>
          <w:b/>
          <w:bCs/>
          <w:caps w:val="0"/>
          <w:spacing w:val="0"/>
          <w:sz w:val="20"/>
          <w:szCs w:val="20"/>
          <w:lang w:eastAsia="en-US"/>
        </w:rPr>
        <w:id w:val="434222574"/>
        <w:docPartObj>
          <w:docPartGallery w:val="Bibliographies"/>
          <w:docPartUnique/>
        </w:docPartObj>
      </w:sdtPr>
      <w:sdtEndPr>
        <w:rPr>
          <w:b w:val="0"/>
          <w:bCs w:val="0"/>
        </w:rPr>
      </w:sdtEndPr>
      <w:sdtContent>
        <w:bookmarkStart w:id="21" w:name="_Toc201086215" w:displacedByCustomXml="prev"/>
        <w:p w:rsidR="002C1FEC" w:rsidRDefault="002C1FEC" w:rsidP="00BB0CC3">
          <w:pPr>
            <w:pStyle w:val="Kop2"/>
          </w:pPr>
          <w:r>
            <w:t>Bibliography</w:t>
          </w:r>
          <w:bookmarkEnd w:id="21"/>
        </w:p>
        <w:sdt>
          <w:sdtPr>
            <w:rPr>
              <w:rFonts w:eastAsiaTheme="minorEastAsia"/>
              <w:lang w:eastAsia="zh-CN"/>
            </w:rPr>
            <w:id w:val="111145805"/>
            <w:bibliography/>
          </w:sdtPr>
          <w:sdtEndPr>
            <w:rPr>
              <w:rFonts w:eastAsiaTheme="minorHAnsi"/>
              <w:lang w:eastAsia="en-US"/>
            </w:rPr>
          </w:sdtEndPr>
          <w:sdtContent>
            <w:p w:rsidR="002C1FEC" w:rsidRDefault="003362DC" w:rsidP="00E70AA8">
              <w:pPr>
                <w:pStyle w:val="Bibliografie"/>
              </w:pPr>
              <w:r>
                <w:fldChar w:fldCharType="begin"/>
              </w:r>
              <w:r w:rsidR="002C1FEC" w:rsidRPr="00B25666">
                <w:instrText xml:space="preserve"> BIBLIOGRAPHY </w:instrText>
              </w:r>
              <w:r>
                <w:fldChar w:fldCharType="separate"/>
              </w:r>
              <w:r w:rsidR="00E70AA8" w:rsidRPr="00B25666">
                <w:rPr>
                  <w:noProof/>
                </w:rPr>
                <w:t xml:space="preserve">Björn, S., &amp; David, J. (2006-2007). </w:t>
              </w:r>
              <w:r w:rsidR="00E70AA8" w:rsidRPr="000837FA">
                <w:rPr>
                  <w:noProof/>
                </w:rPr>
                <w:t>Bachelorproef Zigbee.</w:t>
              </w:r>
              <w:r>
                <w:fldChar w:fldCharType="end"/>
              </w:r>
            </w:p>
          </w:sdtContent>
        </w:sdt>
      </w:sdtContent>
    </w:sdt>
    <w:p w:rsidR="002C1FEC" w:rsidRDefault="000837FA" w:rsidP="000837FA">
      <w:pPr>
        <w:pStyle w:val="Kop1"/>
      </w:pPr>
      <w:bookmarkStart w:id="22" w:name="_Toc201086216"/>
      <w:r>
        <w:t>multi hop/sens oscilloscope</w:t>
      </w:r>
      <w:bookmarkEnd w:id="22"/>
    </w:p>
    <w:p w:rsidR="000837FA" w:rsidRDefault="000837FA" w:rsidP="000837FA">
      <w:pPr>
        <w:pStyle w:val="Kop2"/>
      </w:pPr>
      <w:bookmarkStart w:id="23" w:name="_Toc201086217"/>
      <w:r>
        <w:t>introduction</w:t>
      </w:r>
      <w:bookmarkEnd w:id="23"/>
    </w:p>
    <w:p w:rsidR="000837FA" w:rsidRPr="000837FA" w:rsidRDefault="000837FA" w:rsidP="000837FA">
      <w:pPr>
        <w:pStyle w:val="Geenafstand"/>
      </w:pPr>
    </w:p>
    <w:p w:rsidR="000837FA" w:rsidRDefault="000837FA" w:rsidP="000837FA">
      <w:pPr>
        <w:pStyle w:val="Geenafstand"/>
      </w:pPr>
      <w:r>
        <w:t>The multi hop/sens oscilloscope application is an extension to the multihoposcilloscope application. It implements 2 readings from 2 different sensors (light &amp; voltage). This application is a backup plan for implementing multiple sensors.</w:t>
      </w:r>
    </w:p>
    <w:p w:rsidR="000837FA" w:rsidRDefault="000837FA" w:rsidP="000837FA">
      <w:pPr>
        <w:pStyle w:val="Kop2"/>
      </w:pPr>
      <w:bookmarkStart w:id="24" w:name="_Toc201086218"/>
      <w:r>
        <w:t>how does it work</w:t>
      </w:r>
      <w:bookmarkEnd w:id="24"/>
    </w:p>
    <w:p w:rsidR="003F34B1" w:rsidRPr="003F34B1" w:rsidRDefault="003F34B1" w:rsidP="003F34B1">
      <w:pPr>
        <w:pStyle w:val="Geenafstand"/>
      </w:pPr>
    </w:p>
    <w:p w:rsidR="000837FA" w:rsidRDefault="000837FA" w:rsidP="003F34B1">
      <w:pPr>
        <w:pStyle w:val="Geenafstand"/>
      </w:pPr>
      <w:r w:rsidRPr="00B40A92">
        <w:t>We need to send 2 different sensor</w:t>
      </w:r>
      <w:r>
        <w:t xml:space="preserve"> </w:t>
      </w:r>
      <w:r w:rsidRPr="00B40A92">
        <w:t>values, so we specify an extra struct variable (oscilloscope_t localD) to store the readings and to transmit.</w:t>
      </w:r>
    </w:p>
    <w:p w:rsidR="000837FA" w:rsidRDefault="000837FA" w:rsidP="003F34B1">
      <w:pPr>
        <w:pStyle w:val="Geenafstand"/>
      </w:pPr>
      <w:r>
        <w:t>We have 2 different sensors, so we need 2 read interfaces.</w:t>
      </w:r>
    </w:p>
    <w:p w:rsidR="000837FA" w:rsidRPr="001B29D2" w:rsidRDefault="000837FA" w:rsidP="003F34B1">
      <w:pPr>
        <w:pStyle w:val="Geenafstand"/>
      </w:pPr>
      <w:r>
        <w:t>The idea is rather simple, when the Timer fires, then we look if 5 reading have been stored. When this is done, then we block the light</w:t>
      </w:r>
      <w:r w:rsidR="003F34B1">
        <w:t xml:space="preserve"> sensor and activate</w:t>
      </w:r>
      <w:r>
        <w:t xml:space="preserve"> the reading of the voltage sensor. So every 5 reading it switches from sensor and transmits it through RF.</w:t>
      </w:r>
    </w:p>
    <w:p w:rsidR="000837FA" w:rsidRDefault="003F34B1" w:rsidP="003F34B1">
      <w:pPr>
        <w:pStyle w:val="Kop2"/>
      </w:pPr>
      <w:bookmarkStart w:id="25" w:name="_Toc201086219"/>
      <w:r>
        <w:t>implementation file</w:t>
      </w:r>
      <w:bookmarkEnd w:id="25"/>
    </w:p>
    <w:p w:rsidR="00791877" w:rsidRPr="00791877" w:rsidRDefault="00791877" w:rsidP="00791877">
      <w:pPr>
        <w:pStyle w:val="Kop3"/>
      </w:pPr>
      <w:bookmarkStart w:id="26" w:name="_Toc201086220"/>
      <w:r>
        <w:t>declarion</w:t>
      </w:r>
      <w:bookmarkEnd w:id="26"/>
      <w:r>
        <w:t xml:space="preserve"> </w:t>
      </w:r>
    </w:p>
    <w:p w:rsidR="003F34B1" w:rsidRPr="003F34B1" w:rsidRDefault="003F34B1" w:rsidP="003F34B1">
      <w:pPr>
        <w:pStyle w:val="Geenafstand"/>
      </w:pPr>
    </w:p>
    <w:tbl>
      <w:tblPr>
        <w:tblStyle w:val="Tabelraster"/>
        <w:tblW w:w="0" w:type="auto"/>
        <w:tblLook w:val="04A0"/>
      </w:tblPr>
      <w:tblGrid>
        <w:gridCol w:w="9546"/>
      </w:tblGrid>
      <w:tr w:rsidR="003F34B1" w:rsidTr="003F34B1">
        <w:tc>
          <w:tcPr>
            <w:tcW w:w="9546" w:type="dxa"/>
          </w:tcPr>
          <w:p w:rsidR="003F34B1" w:rsidRDefault="003F34B1" w:rsidP="003F34B1">
            <w:r w:rsidRPr="003F34B1">
              <w:t>bool NEXTREADINGREADY=FALSE;</w:t>
            </w:r>
          </w:p>
          <w:p w:rsidR="003F34B1" w:rsidRDefault="003F34B1" w:rsidP="003F34B1"/>
          <w:p w:rsidR="00791877" w:rsidRDefault="00791877" w:rsidP="00791877">
            <w:r>
              <w:t xml:space="preserve">  oscilloscope_t localD;</w:t>
            </w:r>
          </w:p>
          <w:p w:rsidR="00791877" w:rsidRDefault="00791877" w:rsidP="00791877">
            <w:r>
              <w:t xml:space="preserve">  oscilloscope_t localL;</w:t>
            </w:r>
          </w:p>
          <w:p w:rsidR="00791877" w:rsidRDefault="00791877" w:rsidP="00791877"/>
          <w:p w:rsidR="00791877" w:rsidRDefault="00791877" w:rsidP="00791877">
            <w:r>
              <w:t xml:space="preserve">  uint8_t readingL; /* 0 tot NREADINGS */</w:t>
            </w:r>
          </w:p>
          <w:p w:rsidR="00791877" w:rsidRDefault="00791877" w:rsidP="00791877">
            <w:r>
              <w:t xml:space="preserve">  uint8_t readingD;</w:t>
            </w:r>
          </w:p>
        </w:tc>
      </w:tr>
    </w:tbl>
    <w:p w:rsidR="003F34B1" w:rsidRDefault="00791877" w:rsidP="003F34B1">
      <w:r>
        <w:t>We declare the bool NEXTREADINGREADY to be able to switch between the different sensors. We declare 2 variables localD and localL of the type struct. We also declare 2 integers readingL and readingD to keep track of the number of readings that have been taken.</w:t>
      </w:r>
    </w:p>
    <w:p w:rsidR="00791877" w:rsidRDefault="00791877" w:rsidP="00791877">
      <w:pPr>
        <w:pStyle w:val="Kop3"/>
      </w:pPr>
      <w:bookmarkStart w:id="27" w:name="_Toc201086221"/>
      <w:r>
        <w:t>event boot.booted</w:t>
      </w:r>
      <w:bookmarkEnd w:id="27"/>
    </w:p>
    <w:p w:rsidR="00791877" w:rsidRPr="00791877" w:rsidRDefault="00791877" w:rsidP="00791877">
      <w:pPr>
        <w:pStyle w:val="Geenafstand"/>
      </w:pPr>
    </w:p>
    <w:tbl>
      <w:tblPr>
        <w:tblStyle w:val="Tabelraster"/>
        <w:tblW w:w="0" w:type="auto"/>
        <w:tblLook w:val="04A0"/>
      </w:tblPr>
      <w:tblGrid>
        <w:gridCol w:w="9546"/>
      </w:tblGrid>
      <w:tr w:rsidR="00791877" w:rsidTr="00791877">
        <w:tc>
          <w:tcPr>
            <w:tcW w:w="9546" w:type="dxa"/>
          </w:tcPr>
          <w:p w:rsidR="00791877" w:rsidRDefault="00791877" w:rsidP="00791877">
            <w:r>
              <w:t xml:space="preserve"> localL.id = TOS_NODE_ID;</w:t>
            </w:r>
          </w:p>
          <w:p w:rsidR="00791877" w:rsidRDefault="00791877" w:rsidP="00791877">
            <w:r>
              <w:lastRenderedPageBreak/>
              <w:t>localD.id = TOS_NODE_ID + 1;</w:t>
            </w:r>
          </w:p>
        </w:tc>
      </w:tr>
    </w:tbl>
    <w:p w:rsidR="00791877" w:rsidRDefault="00791877" w:rsidP="00791877">
      <w:r>
        <w:lastRenderedPageBreak/>
        <w:t>We specify 2 different ID for each node to make it compatible with the Java GUI supplied by TinyOS.</w:t>
      </w:r>
    </w:p>
    <w:p w:rsidR="00791877" w:rsidRDefault="00791877" w:rsidP="00791877">
      <w:pPr>
        <w:pStyle w:val="Kop3"/>
      </w:pPr>
      <w:bookmarkStart w:id="28" w:name="_Toc201086222"/>
      <w:r>
        <w:t>event timer.fired</w:t>
      </w:r>
      <w:bookmarkEnd w:id="28"/>
    </w:p>
    <w:p w:rsidR="00791877" w:rsidRPr="00791877" w:rsidRDefault="00791877" w:rsidP="00791877">
      <w:pPr>
        <w:pStyle w:val="Geenafstand"/>
      </w:pPr>
    </w:p>
    <w:tbl>
      <w:tblPr>
        <w:tblStyle w:val="Tabelraster"/>
        <w:tblW w:w="0" w:type="auto"/>
        <w:tblLook w:val="04A0"/>
      </w:tblPr>
      <w:tblGrid>
        <w:gridCol w:w="9546"/>
      </w:tblGrid>
      <w:tr w:rsidR="00791877" w:rsidTr="00791877">
        <w:tc>
          <w:tcPr>
            <w:tcW w:w="9546" w:type="dxa"/>
          </w:tcPr>
          <w:p w:rsidR="00791877" w:rsidRPr="00B25666" w:rsidRDefault="00791877" w:rsidP="00791877">
            <w:r w:rsidRPr="00B25666">
              <w:t xml:space="preserve">  {</w:t>
            </w:r>
          </w:p>
          <w:p w:rsidR="00791877" w:rsidRPr="00B25666" w:rsidRDefault="00791877" w:rsidP="00791877">
            <w:r w:rsidRPr="00B25666">
              <w:t xml:space="preserve">    if (readingL == NREADINGS) </w:t>
            </w:r>
          </w:p>
          <w:p w:rsidR="00791877" w:rsidRPr="00B25666" w:rsidRDefault="00791877" w:rsidP="00791877">
            <w:r w:rsidRPr="00B25666">
              <w:tab/>
              <w:t>{</w:t>
            </w:r>
          </w:p>
          <w:p w:rsidR="00791877" w:rsidRDefault="00791877" w:rsidP="00791877">
            <w:r w:rsidRPr="00B25666">
              <w:t xml:space="preserve">      </w:t>
            </w:r>
            <w:r>
              <w:t xml:space="preserve">if (!sendbusy) </w:t>
            </w:r>
          </w:p>
          <w:p w:rsidR="00791877" w:rsidRDefault="00791877" w:rsidP="00791877">
            <w:r>
              <w:tab/>
              <w:t xml:space="preserve">  {</w:t>
            </w:r>
          </w:p>
          <w:p w:rsidR="00791877" w:rsidRDefault="00791877" w:rsidP="00791877">
            <w:r>
              <w:tab/>
            </w:r>
            <w:r>
              <w:tab/>
            </w:r>
          </w:p>
          <w:p w:rsidR="00791877" w:rsidRDefault="00791877" w:rsidP="00791877">
            <w:r>
              <w:tab/>
            </w:r>
            <w:r>
              <w:tab/>
              <w:t>oscilloscope_t *o = (oscilloscope_t *)call Send.getPayload(&amp;sendbuf);</w:t>
            </w:r>
          </w:p>
          <w:p w:rsidR="00791877" w:rsidRPr="009E18A5" w:rsidRDefault="00791877" w:rsidP="00791877">
            <w:r>
              <w:tab/>
            </w:r>
            <w:r>
              <w:tab/>
              <w:t>memcpy(o, &amp;localL, sizeof(localL));</w:t>
            </w:r>
          </w:p>
          <w:p w:rsidR="00791877" w:rsidRPr="009E18A5" w:rsidRDefault="00791877" w:rsidP="00791877"/>
          <w:p w:rsidR="00791877" w:rsidRDefault="00791877" w:rsidP="00791877">
            <w:r w:rsidRPr="009E18A5">
              <w:tab/>
            </w:r>
            <w:r w:rsidRPr="009E18A5">
              <w:tab/>
            </w:r>
            <w:r>
              <w:t>if (call Send.send(&amp;sendbuf, sizeof(localL)) == SUCCESS)</w:t>
            </w:r>
          </w:p>
          <w:p w:rsidR="00791877" w:rsidRPr="00B25666" w:rsidRDefault="00791877" w:rsidP="00791877">
            <w:r>
              <w:tab/>
            </w:r>
            <w:r>
              <w:tab/>
            </w:r>
            <w:r w:rsidRPr="00B25666">
              <w:t>{</w:t>
            </w:r>
          </w:p>
          <w:p w:rsidR="00791877" w:rsidRDefault="00791877" w:rsidP="00791877">
            <w:r w:rsidRPr="00B25666">
              <w:tab/>
            </w:r>
            <w:r w:rsidRPr="00B25666">
              <w:tab/>
            </w:r>
            <w:r w:rsidRPr="00B25666">
              <w:tab/>
            </w:r>
            <w:r>
              <w:t>sendbusy = TRUE;</w:t>
            </w:r>
          </w:p>
          <w:p w:rsidR="00791877" w:rsidRDefault="00791877" w:rsidP="00791877">
            <w:r>
              <w:tab/>
            </w:r>
            <w:r>
              <w:tab/>
              <w:t>}</w:t>
            </w:r>
          </w:p>
          <w:p w:rsidR="00791877" w:rsidRDefault="00791877" w:rsidP="00791877">
            <w:r>
              <w:t xml:space="preserve">        else</w:t>
            </w:r>
          </w:p>
          <w:p w:rsidR="00791877" w:rsidRDefault="00791877" w:rsidP="00791877">
            <w:r>
              <w:tab/>
            </w:r>
            <w:r>
              <w:tab/>
            </w:r>
            <w:r>
              <w:tab/>
              <w:t>report_problem();</w:t>
            </w:r>
          </w:p>
          <w:p w:rsidR="00791877" w:rsidRDefault="00791877" w:rsidP="00791877">
            <w:r>
              <w:t xml:space="preserve">      }</w:t>
            </w:r>
          </w:p>
          <w:p w:rsidR="00791877" w:rsidRDefault="00791877" w:rsidP="00791877">
            <w:r>
              <w:t xml:space="preserve">      readingL = 0;</w:t>
            </w:r>
          </w:p>
          <w:p w:rsidR="00791877" w:rsidRDefault="00791877" w:rsidP="00791877">
            <w:r>
              <w:t xml:space="preserve">      /* Part 2 of cheap "time sync": increment our count if we didn't</w:t>
            </w:r>
          </w:p>
          <w:p w:rsidR="00791877" w:rsidRDefault="00791877" w:rsidP="00791877">
            <w:r>
              <w:t xml:space="preserve">         jump ahead. */</w:t>
            </w:r>
          </w:p>
          <w:p w:rsidR="00791877" w:rsidRDefault="00791877" w:rsidP="00791877">
            <w:r>
              <w:t xml:space="preserve">      if (!suppress_count_change)</w:t>
            </w:r>
          </w:p>
          <w:p w:rsidR="00791877" w:rsidRDefault="00791877" w:rsidP="00791877">
            <w:r>
              <w:t xml:space="preserve">        localL.count++;</w:t>
            </w:r>
          </w:p>
          <w:p w:rsidR="00791877" w:rsidRDefault="00791877" w:rsidP="00791877">
            <w:r>
              <w:tab/>
            </w:r>
            <w:r>
              <w:tab/>
            </w:r>
          </w:p>
          <w:p w:rsidR="00791877" w:rsidRDefault="00791877" w:rsidP="00791877">
            <w:r>
              <w:t xml:space="preserve">      suppress_count_change = FALSE;</w:t>
            </w:r>
          </w:p>
          <w:p w:rsidR="00791877" w:rsidRPr="00B25666" w:rsidRDefault="00791877" w:rsidP="00791877">
            <w:r>
              <w:t xml:space="preserve">    </w:t>
            </w:r>
            <w:r w:rsidRPr="00B25666">
              <w:t>}</w:t>
            </w:r>
          </w:p>
          <w:p w:rsidR="00791877" w:rsidRPr="00B25666" w:rsidRDefault="00791877" w:rsidP="00791877">
            <w:r w:rsidRPr="00B25666">
              <w:tab/>
            </w:r>
          </w:p>
          <w:p w:rsidR="00791877" w:rsidRPr="00B25666" w:rsidRDefault="00791877" w:rsidP="00791877">
            <w:r w:rsidRPr="00B25666">
              <w:tab/>
              <w:t xml:space="preserve">if (readingD == NREADINGS) </w:t>
            </w:r>
          </w:p>
          <w:p w:rsidR="00791877" w:rsidRPr="00B25666" w:rsidRDefault="00791877" w:rsidP="00791877">
            <w:r w:rsidRPr="00B25666">
              <w:tab/>
              <w:t>{</w:t>
            </w:r>
          </w:p>
          <w:p w:rsidR="00791877" w:rsidRDefault="009E18A5" w:rsidP="00791877">
            <w:r w:rsidRPr="00B25666">
              <w:t xml:space="preserve">     </w:t>
            </w:r>
            <w:r w:rsidR="00791877" w:rsidRPr="00B25666">
              <w:t xml:space="preserve">      </w:t>
            </w:r>
            <w:r w:rsidR="00791877">
              <w:t xml:space="preserve">if (!sendbusy) </w:t>
            </w:r>
          </w:p>
          <w:p w:rsidR="00791877" w:rsidRDefault="00791877" w:rsidP="00791877">
            <w:r>
              <w:tab/>
              <w:t xml:space="preserve">  {</w:t>
            </w:r>
          </w:p>
          <w:p w:rsidR="00791877" w:rsidRDefault="00791877" w:rsidP="00791877"/>
          <w:p w:rsidR="00791877" w:rsidRDefault="00791877" w:rsidP="00791877">
            <w:r>
              <w:tab/>
            </w:r>
            <w:r>
              <w:tab/>
              <w:t>oscilloscope_t *o = (oscilloscope_t *)call Send.getPayload(&amp;sendbuf);</w:t>
            </w:r>
          </w:p>
          <w:p w:rsidR="00791877" w:rsidRDefault="00791877" w:rsidP="00791877">
            <w:r>
              <w:tab/>
            </w:r>
            <w:r>
              <w:tab/>
              <w:t>memcpy(o, &amp;localD, sizeof(localL));</w:t>
            </w:r>
          </w:p>
          <w:p w:rsidR="00791877" w:rsidRPr="00B25666" w:rsidRDefault="00791877" w:rsidP="00791877"/>
          <w:p w:rsidR="00791877" w:rsidRDefault="00791877" w:rsidP="00791877">
            <w:r w:rsidRPr="00B25666">
              <w:tab/>
            </w:r>
            <w:r w:rsidRPr="00B25666">
              <w:tab/>
            </w:r>
            <w:r>
              <w:t>if (call Send.send(&amp;sendbuf, sizeof(localD)) == SUCCESS)</w:t>
            </w:r>
          </w:p>
          <w:p w:rsidR="00791877" w:rsidRPr="00B25666" w:rsidRDefault="00791877" w:rsidP="00791877">
            <w:r>
              <w:tab/>
            </w:r>
            <w:r>
              <w:tab/>
            </w:r>
            <w:r w:rsidRPr="00B25666">
              <w:t>{</w:t>
            </w:r>
          </w:p>
          <w:p w:rsidR="00791877" w:rsidRDefault="00791877" w:rsidP="00791877">
            <w:r w:rsidRPr="00B25666">
              <w:tab/>
            </w:r>
            <w:r w:rsidRPr="00B25666">
              <w:tab/>
            </w:r>
            <w:r w:rsidRPr="00B25666">
              <w:tab/>
            </w:r>
            <w:r>
              <w:t>sendbusy = TRUE;</w:t>
            </w:r>
          </w:p>
          <w:p w:rsidR="00791877" w:rsidRDefault="00791877" w:rsidP="00791877">
            <w:r>
              <w:tab/>
            </w:r>
            <w:r>
              <w:tab/>
              <w:t>}</w:t>
            </w:r>
          </w:p>
          <w:p w:rsidR="00791877" w:rsidRDefault="00791877" w:rsidP="00791877">
            <w:r>
              <w:t xml:space="preserve">        else</w:t>
            </w:r>
          </w:p>
          <w:p w:rsidR="00791877" w:rsidRDefault="00791877" w:rsidP="00791877">
            <w:r>
              <w:tab/>
            </w:r>
            <w:r>
              <w:tab/>
            </w:r>
            <w:r>
              <w:tab/>
              <w:t>report_problem();</w:t>
            </w:r>
          </w:p>
          <w:p w:rsidR="00791877" w:rsidRDefault="00791877" w:rsidP="00791877">
            <w:r>
              <w:t xml:space="preserve">      }</w:t>
            </w:r>
          </w:p>
          <w:p w:rsidR="00791877" w:rsidRDefault="00791877" w:rsidP="00791877">
            <w:r>
              <w:t xml:space="preserve">      readingD = 0;</w:t>
            </w:r>
          </w:p>
          <w:p w:rsidR="00791877" w:rsidRDefault="00791877" w:rsidP="00791877">
            <w:r>
              <w:t xml:space="preserve">      /* Part 3 of cheap "time sync": increment our count if we didn't</w:t>
            </w:r>
          </w:p>
          <w:p w:rsidR="00791877" w:rsidRDefault="00791877" w:rsidP="00791877">
            <w:r>
              <w:t xml:space="preserve">         jump ahead. */</w:t>
            </w:r>
          </w:p>
          <w:p w:rsidR="00791877" w:rsidRDefault="00791877" w:rsidP="00791877">
            <w:r>
              <w:t xml:space="preserve">      if (!suppress_count_change)</w:t>
            </w:r>
          </w:p>
          <w:p w:rsidR="00791877" w:rsidRDefault="00791877" w:rsidP="00791877">
            <w:r>
              <w:t xml:space="preserve">        localD.count++;</w:t>
            </w:r>
          </w:p>
          <w:p w:rsidR="00791877" w:rsidRDefault="00791877" w:rsidP="00791877">
            <w:r>
              <w:tab/>
            </w:r>
            <w:r>
              <w:tab/>
            </w:r>
          </w:p>
          <w:p w:rsidR="00791877" w:rsidRDefault="00791877" w:rsidP="00791877">
            <w:r>
              <w:lastRenderedPageBreak/>
              <w:t xml:space="preserve">      suppress_count_change = FALSE;</w:t>
            </w:r>
          </w:p>
          <w:p w:rsidR="00791877" w:rsidRDefault="00791877" w:rsidP="00791877">
            <w:r>
              <w:t xml:space="preserve">    }</w:t>
            </w:r>
          </w:p>
          <w:p w:rsidR="00791877" w:rsidRDefault="00791877" w:rsidP="00791877"/>
          <w:p w:rsidR="00791877" w:rsidRDefault="00791877" w:rsidP="00791877">
            <w:r>
              <w:tab/>
              <w:t>if ( NEXTREADINGREADY == FALSE )</w:t>
            </w:r>
          </w:p>
          <w:p w:rsidR="00791877" w:rsidRDefault="00791877" w:rsidP="00791877">
            <w:r>
              <w:tab/>
              <w:t>{</w:t>
            </w:r>
          </w:p>
          <w:p w:rsidR="00791877" w:rsidRDefault="00791877" w:rsidP="00791877">
            <w:r>
              <w:tab/>
            </w:r>
            <w:r>
              <w:tab/>
              <w:t>printf("start van readL!\n");</w:t>
            </w:r>
          </w:p>
          <w:p w:rsidR="00791877" w:rsidRDefault="00791877" w:rsidP="00791877">
            <w:r>
              <w:tab/>
            </w:r>
            <w:r>
              <w:tab/>
            </w:r>
            <w:r>
              <w:tab/>
              <w:t>if (call ReadL.read() != SUCCESS)</w:t>
            </w:r>
          </w:p>
          <w:p w:rsidR="00791877" w:rsidRDefault="00791877" w:rsidP="00791877">
            <w:r>
              <w:tab/>
            </w:r>
            <w:r>
              <w:tab/>
            </w:r>
            <w:r>
              <w:tab/>
              <w:t>fatal_problem();</w:t>
            </w:r>
          </w:p>
          <w:p w:rsidR="00791877" w:rsidRDefault="00791877" w:rsidP="00791877">
            <w:r>
              <w:tab/>
              <w:t>}</w:t>
            </w:r>
          </w:p>
          <w:p w:rsidR="00791877" w:rsidRDefault="00791877" w:rsidP="00791877">
            <w:r>
              <w:tab/>
              <w:t>else</w:t>
            </w:r>
          </w:p>
          <w:p w:rsidR="00791877" w:rsidRDefault="00791877" w:rsidP="00791877">
            <w:r>
              <w:tab/>
              <w:t>{</w:t>
            </w:r>
          </w:p>
          <w:p w:rsidR="00791877" w:rsidRDefault="00791877" w:rsidP="00791877">
            <w:r>
              <w:tab/>
            </w:r>
            <w:r>
              <w:tab/>
              <w:t>printf("start van readD!\n");</w:t>
            </w:r>
            <w:r>
              <w:tab/>
            </w:r>
            <w:r>
              <w:tab/>
            </w:r>
          </w:p>
          <w:p w:rsidR="00791877" w:rsidRDefault="00791877" w:rsidP="00791877">
            <w:r>
              <w:tab/>
            </w:r>
            <w:r>
              <w:tab/>
              <w:t>if (call ReadD.read() != SUCCESS)</w:t>
            </w:r>
          </w:p>
          <w:p w:rsidR="00791877" w:rsidRDefault="00791877" w:rsidP="00791877">
            <w:r>
              <w:tab/>
            </w:r>
            <w:r>
              <w:tab/>
            </w:r>
            <w:r>
              <w:tab/>
              <w:t>fatal_problem();</w:t>
            </w:r>
          </w:p>
          <w:p w:rsidR="00791877" w:rsidRDefault="00791877" w:rsidP="00791877">
            <w:r>
              <w:tab/>
              <w:t>}</w:t>
            </w:r>
          </w:p>
          <w:p w:rsidR="00791877" w:rsidRDefault="00791877" w:rsidP="00791877">
            <w:r>
              <w:t xml:space="preserve">  }</w:t>
            </w:r>
          </w:p>
        </w:tc>
      </w:tr>
    </w:tbl>
    <w:p w:rsidR="00791877" w:rsidRPr="00791877" w:rsidRDefault="009E18A5" w:rsidP="00791877">
      <w:r>
        <w:lastRenderedPageBreak/>
        <w:t>Basically in this event we check if 5 reading</w:t>
      </w:r>
      <w:r w:rsidR="00B13DD4">
        <w:t>s</w:t>
      </w:r>
      <w:r>
        <w:t xml:space="preserve"> have been taken from the light sensor, if so, then we transmit the data with the ID of localL. After the 5 readings we switch from sensor and take 5 readings from the voltage sensor. After the transmission of these 5 readings we switch again to the light sensor.</w:t>
      </w:r>
    </w:p>
    <w:p w:rsidR="000837FA" w:rsidRDefault="009E18A5" w:rsidP="00D17904">
      <w:pPr>
        <w:pStyle w:val="Kop3"/>
      </w:pPr>
      <w:bookmarkStart w:id="29" w:name="_Toc201086223"/>
      <w:r>
        <w:t>event readL.readdone</w:t>
      </w:r>
      <w:bookmarkEnd w:id="29"/>
    </w:p>
    <w:p w:rsidR="00D17904" w:rsidRPr="00D17904" w:rsidRDefault="00D17904" w:rsidP="00D17904">
      <w:pPr>
        <w:pStyle w:val="Geenafstand"/>
      </w:pPr>
    </w:p>
    <w:tbl>
      <w:tblPr>
        <w:tblStyle w:val="Tabelraster"/>
        <w:tblW w:w="0" w:type="auto"/>
        <w:tblLook w:val="04A0"/>
      </w:tblPr>
      <w:tblGrid>
        <w:gridCol w:w="9546"/>
      </w:tblGrid>
      <w:tr w:rsidR="00D17904" w:rsidTr="00D17904">
        <w:tc>
          <w:tcPr>
            <w:tcW w:w="9546" w:type="dxa"/>
          </w:tcPr>
          <w:p w:rsidR="00D17904" w:rsidRPr="00B25666" w:rsidRDefault="00D17904" w:rsidP="00D17904">
            <w:r w:rsidRPr="00B25666">
              <w:t xml:space="preserve">  {</w:t>
            </w:r>
          </w:p>
          <w:p w:rsidR="00D17904" w:rsidRDefault="00D17904" w:rsidP="00D17904">
            <w:r w:rsidRPr="00B25666">
              <w:t xml:space="preserve">    </w:t>
            </w:r>
            <w:r>
              <w:t xml:space="preserve">if (result != SUCCESS) </w:t>
            </w:r>
          </w:p>
          <w:p w:rsidR="00D17904" w:rsidRDefault="00D17904" w:rsidP="00D17904">
            <w:r>
              <w:tab/>
              <w:t>{</w:t>
            </w:r>
          </w:p>
          <w:p w:rsidR="00D17904" w:rsidRDefault="00D17904" w:rsidP="00D17904">
            <w:r>
              <w:t xml:space="preserve">      data = 0xffff;</w:t>
            </w:r>
          </w:p>
          <w:p w:rsidR="00D17904" w:rsidRDefault="00D17904" w:rsidP="00D17904">
            <w:r>
              <w:t xml:space="preserve">      report_problem();</w:t>
            </w:r>
          </w:p>
          <w:p w:rsidR="00D17904" w:rsidRDefault="00D17904" w:rsidP="00D17904">
            <w:r>
              <w:t xml:space="preserve">    }</w:t>
            </w:r>
          </w:p>
          <w:p w:rsidR="00D17904" w:rsidRDefault="00D17904" w:rsidP="00D17904">
            <w:r>
              <w:tab/>
            </w:r>
          </w:p>
          <w:p w:rsidR="00D17904" w:rsidRDefault="00D17904" w:rsidP="00D17904">
            <w:r>
              <w:t xml:space="preserve">    localL.readings[readingL++] = data;</w:t>
            </w:r>
          </w:p>
          <w:p w:rsidR="00D17904" w:rsidRPr="00D17904" w:rsidRDefault="00D17904" w:rsidP="00D17904">
            <w:r>
              <w:tab/>
            </w:r>
            <w:r w:rsidRPr="00B25666">
              <w:tab/>
            </w:r>
          </w:p>
          <w:p w:rsidR="00D17904" w:rsidRDefault="00D17904" w:rsidP="00D17904">
            <w:r w:rsidRPr="00B25666">
              <w:tab/>
            </w:r>
            <w:r>
              <w:t>if (readingL == 5)</w:t>
            </w:r>
          </w:p>
          <w:p w:rsidR="00D17904" w:rsidRDefault="00D17904" w:rsidP="00D17904">
            <w:r>
              <w:tab/>
              <w:t>{</w:t>
            </w:r>
          </w:p>
          <w:p w:rsidR="00D17904" w:rsidRDefault="00D17904" w:rsidP="00D17904">
            <w:r>
              <w:tab/>
              <w:t>NEXTREADINGREADY = TRUE;</w:t>
            </w:r>
          </w:p>
          <w:p w:rsidR="00D17904" w:rsidRDefault="00D17904" w:rsidP="00D17904">
            <w:r>
              <w:tab/>
              <w:t>printf("NEXTREADINGREADY is TRUE\n");</w:t>
            </w:r>
          </w:p>
          <w:p w:rsidR="00D17904" w:rsidRDefault="00D17904" w:rsidP="00D17904">
            <w:r>
              <w:tab/>
              <w:t>}</w:t>
            </w:r>
          </w:p>
          <w:p w:rsidR="00D17904" w:rsidRDefault="00D17904" w:rsidP="00D17904">
            <w:r>
              <w:t xml:space="preserve">  }</w:t>
            </w:r>
          </w:p>
        </w:tc>
      </w:tr>
    </w:tbl>
    <w:p w:rsidR="009E18A5" w:rsidRDefault="00D17904" w:rsidP="009E18A5">
      <w:r>
        <w:t>In</w:t>
      </w:r>
      <w:r w:rsidR="007B2FE2">
        <w:t xml:space="preserve"> this event we take</w:t>
      </w:r>
      <w:r>
        <w:t xml:space="preserve"> readings</w:t>
      </w:r>
      <w:r w:rsidR="007B2FE2">
        <w:t xml:space="preserve"> from the light sensor</w:t>
      </w:r>
      <w:r>
        <w:t>, if we reach 5 readings then we give the bool NEXTREADINGREADY a certain value, so that we switch to the other sensor.</w:t>
      </w:r>
    </w:p>
    <w:p w:rsidR="00D17904" w:rsidRDefault="00D17904" w:rsidP="00D17904">
      <w:pPr>
        <w:pStyle w:val="Kop3"/>
      </w:pPr>
      <w:bookmarkStart w:id="30" w:name="_Toc201086224"/>
      <w:r>
        <w:t>event readl.readdone</w:t>
      </w:r>
      <w:bookmarkEnd w:id="30"/>
    </w:p>
    <w:p w:rsidR="00D17904" w:rsidRPr="00D17904" w:rsidRDefault="00D17904" w:rsidP="00D17904">
      <w:pPr>
        <w:pStyle w:val="Geenafstand"/>
      </w:pPr>
    </w:p>
    <w:tbl>
      <w:tblPr>
        <w:tblStyle w:val="Tabelraster"/>
        <w:tblW w:w="0" w:type="auto"/>
        <w:tblLook w:val="04A0"/>
      </w:tblPr>
      <w:tblGrid>
        <w:gridCol w:w="9546"/>
      </w:tblGrid>
      <w:tr w:rsidR="00D17904" w:rsidTr="00D17904">
        <w:tc>
          <w:tcPr>
            <w:tcW w:w="9546" w:type="dxa"/>
          </w:tcPr>
          <w:p w:rsidR="007B2FE2" w:rsidRPr="00B25666" w:rsidRDefault="007B2FE2" w:rsidP="007B2FE2">
            <w:r w:rsidRPr="00B25666">
              <w:t>{</w:t>
            </w:r>
          </w:p>
          <w:p w:rsidR="007B2FE2" w:rsidRDefault="007B2FE2" w:rsidP="007B2FE2">
            <w:r w:rsidRPr="00B25666">
              <w:tab/>
            </w:r>
            <w:r>
              <w:t xml:space="preserve">if (result != SUCCESS) </w:t>
            </w:r>
          </w:p>
          <w:p w:rsidR="007B2FE2" w:rsidRDefault="007B2FE2" w:rsidP="007B2FE2">
            <w:r>
              <w:tab/>
              <w:t>{</w:t>
            </w:r>
          </w:p>
          <w:p w:rsidR="007B2FE2" w:rsidRDefault="007B2FE2" w:rsidP="007B2FE2">
            <w:r>
              <w:t xml:space="preserve">      data = 0xffff;</w:t>
            </w:r>
          </w:p>
          <w:p w:rsidR="007B2FE2" w:rsidRDefault="007B2FE2" w:rsidP="007B2FE2">
            <w:r>
              <w:t xml:space="preserve">      report_problem();</w:t>
            </w:r>
          </w:p>
          <w:p w:rsidR="007B2FE2" w:rsidRDefault="007B2FE2" w:rsidP="007B2FE2">
            <w:r>
              <w:t xml:space="preserve">  </w:t>
            </w:r>
            <w:r>
              <w:tab/>
              <w:t xml:space="preserve">  }</w:t>
            </w:r>
          </w:p>
          <w:p w:rsidR="007B2FE2" w:rsidRDefault="007B2FE2" w:rsidP="007B2FE2">
            <w:r>
              <w:tab/>
              <w:t>data = data/100;</w:t>
            </w:r>
          </w:p>
          <w:p w:rsidR="007B2FE2" w:rsidRDefault="007B2FE2" w:rsidP="007B2FE2">
            <w:r>
              <w:lastRenderedPageBreak/>
              <w:tab/>
            </w:r>
          </w:p>
          <w:p w:rsidR="007B2FE2" w:rsidRDefault="007B2FE2" w:rsidP="007B2FE2">
            <w:r>
              <w:t xml:space="preserve">    localD.readings[readingD++] = data;</w:t>
            </w:r>
          </w:p>
          <w:p w:rsidR="007B2FE2" w:rsidRDefault="007B2FE2" w:rsidP="007B2FE2"/>
          <w:p w:rsidR="007B2FE2" w:rsidRDefault="007B2FE2" w:rsidP="007B2FE2">
            <w:r>
              <w:tab/>
              <w:t>if ( readingD == 5)</w:t>
            </w:r>
          </w:p>
          <w:p w:rsidR="007B2FE2" w:rsidRDefault="007B2FE2" w:rsidP="007B2FE2">
            <w:r>
              <w:tab/>
              <w:t>NEXTREADINGREADY = FALSE;</w:t>
            </w:r>
          </w:p>
          <w:p w:rsidR="00D17904" w:rsidRDefault="007B2FE2" w:rsidP="007B2FE2">
            <w:r>
              <w:t xml:space="preserve">  }</w:t>
            </w:r>
          </w:p>
        </w:tc>
      </w:tr>
    </w:tbl>
    <w:p w:rsidR="007B2FE2" w:rsidRDefault="007B2FE2" w:rsidP="007B2FE2">
      <w:r>
        <w:lastRenderedPageBreak/>
        <w:t>In this event we take readings from the voltage sensor, if we reach 5 readings then we give the bool NEXTREADINGREADY a certain value, so that we switch to the other sensor.</w:t>
      </w:r>
    </w:p>
    <w:p w:rsidR="00D17904" w:rsidRDefault="00D17904" w:rsidP="00D17904"/>
    <w:p w:rsidR="00B25666" w:rsidRDefault="00B25666" w:rsidP="00D17904"/>
    <w:p w:rsidR="00B25666" w:rsidRDefault="00B25666" w:rsidP="00D17904"/>
    <w:p w:rsidR="00B25666" w:rsidRDefault="00B25666" w:rsidP="00D17904"/>
    <w:p w:rsidR="00B25666" w:rsidRDefault="00B25666" w:rsidP="00D17904"/>
    <w:p w:rsidR="00B25666" w:rsidRDefault="00B25666" w:rsidP="00D17904"/>
    <w:p w:rsidR="00B25666" w:rsidRDefault="00B25666" w:rsidP="00D17904"/>
    <w:p w:rsidR="00B25666" w:rsidRDefault="00B25666" w:rsidP="00D17904"/>
    <w:p w:rsidR="00B25666" w:rsidRDefault="00B25666" w:rsidP="00D17904"/>
    <w:p w:rsidR="00B25666" w:rsidRDefault="00B25666" w:rsidP="00D17904"/>
    <w:p w:rsidR="00B25666" w:rsidRDefault="00B25666" w:rsidP="00D17904"/>
    <w:p w:rsidR="00B25666" w:rsidRDefault="00B25666" w:rsidP="00D17904"/>
    <w:p w:rsidR="00B25666" w:rsidRDefault="00B25666" w:rsidP="00D17904"/>
    <w:p w:rsidR="00B25666" w:rsidRDefault="00B25666" w:rsidP="00D17904"/>
    <w:p w:rsidR="00B25666" w:rsidRDefault="00B25666" w:rsidP="00D17904"/>
    <w:p w:rsidR="00B25666" w:rsidRDefault="00B25666" w:rsidP="00D17904"/>
    <w:p w:rsidR="00B25666" w:rsidRDefault="00B25666" w:rsidP="00D17904"/>
    <w:p w:rsidR="00B25666" w:rsidRDefault="00B25666" w:rsidP="00D17904"/>
    <w:p w:rsidR="00B25666" w:rsidRDefault="00B25666" w:rsidP="00D17904"/>
    <w:p w:rsidR="00B25666" w:rsidRDefault="00B25666" w:rsidP="00D17904"/>
    <w:p w:rsidR="00B25666" w:rsidRDefault="00B25666" w:rsidP="00D17904"/>
    <w:p w:rsidR="00B25666" w:rsidRPr="00D17904" w:rsidRDefault="00B25666" w:rsidP="00D17904"/>
    <w:p w:rsidR="002C1FEC" w:rsidRPr="0033534E" w:rsidRDefault="002C1FEC" w:rsidP="00347013">
      <w:pPr>
        <w:pStyle w:val="Kop1"/>
      </w:pPr>
      <w:bookmarkStart w:id="31" w:name="_Toc201086225"/>
      <w:r w:rsidRPr="0033534E">
        <w:lastRenderedPageBreak/>
        <w:t>RSSI Testing</w:t>
      </w:r>
      <w:bookmarkEnd w:id="31"/>
    </w:p>
    <w:p w:rsidR="002C1FEC" w:rsidRPr="0033534E" w:rsidRDefault="002C1FEC" w:rsidP="00347013">
      <w:pPr>
        <w:pStyle w:val="Kop2"/>
      </w:pPr>
      <w:bookmarkStart w:id="32" w:name="_Toc201086226"/>
      <w:r w:rsidRPr="0033534E">
        <w:t>Introduction</w:t>
      </w:r>
      <w:bookmarkEnd w:id="32"/>
    </w:p>
    <w:p w:rsidR="002C1FEC" w:rsidRDefault="002C1FEC" w:rsidP="002C1FEC">
      <w:r w:rsidRPr="0033534E">
        <w:t>The final step of our thesis was to integrate our work with that of the master</w:t>
      </w:r>
      <w:r>
        <w:t xml:space="preserve"> students. The subject of their research was dynamic event positioning. This means that when an event occurs at a node (the sensors exceed a certain value), a </w:t>
      </w:r>
      <w:r w:rsidRPr="0033534E">
        <w:rPr>
          <w:i/>
        </w:rPr>
        <w:t>mobile node</w:t>
      </w:r>
      <w:r>
        <w:t xml:space="preserve"> should be sent to it, to investigate the situation, for example by taking a picture of the environment. To be able to direct this </w:t>
      </w:r>
      <w:r>
        <w:rPr>
          <w:i/>
        </w:rPr>
        <w:t>mobile node</w:t>
      </w:r>
      <w:r>
        <w:t xml:space="preserve"> to the correct coordinates, its position should be known. The best solution according to the masters is to use RSSI readings and then triangulate these. </w:t>
      </w:r>
    </w:p>
    <w:p w:rsidR="002C1FEC" w:rsidRDefault="002C1FEC" w:rsidP="002C1FEC">
      <w:r>
        <w:t xml:space="preserve">To know the distance between nodes, we need to know the relation between distance and RSS. The purpose of this work was to write an application so that we could gather some data about this relationship. If we want to know the distance to a certain node, we need to know the standard RSSI value for that distance. </w:t>
      </w:r>
    </w:p>
    <w:p w:rsidR="002C1FEC" w:rsidRDefault="002C1FEC" w:rsidP="002C1FEC">
      <w:r>
        <w:t>The second piece of functionality this application will demonstrate is that we can put the intelligence in the mobile node. In the application of our master students, all the data would get routed to a base station which processes this data, calculates the correct direction for the mobile node to follow from it, and then sends these directions back to the mobile node.</w:t>
      </w:r>
    </w:p>
    <w:p w:rsidR="002C1FEC" w:rsidRDefault="002C1FEC" w:rsidP="002C1FEC">
      <w:r>
        <w:t>The application we built is merely for testing purpose only, it has too little functionality to be of any practical value, but is has been a helpful tool in helping us collect the RSSI data.</w:t>
      </w:r>
    </w:p>
    <w:p w:rsidR="002C1FEC" w:rsidRDefault="002C1FEC" w:rsidP="002C1FEC">
      <w:r>
        <w:t>The application actually consists of 2 applications, namely one for the anchor node which detects the event and broadcasts a warning signal, and one for the mobile node which detects this warning and tries to find the anchor node.</w:t>
      </w:r>
    </w:p>
    <w:p w:rsidR="002C1FEC" w:rsidRDefault="002C1FEC" w:rsidP="00347013">
      <w:pPr>
        <w:pStyle w:val="Kop2"/>
      </w:pPr>
      <w:bookmarkStart w:id="33" w:name="_Toc201086227"/>
      <w:r>
        <w:t>Anchor node</w:t>
      </w:r>
      <w:bookmarkEnd w:id="33"/>
    </w:p>
    <w:p w:rsidR="002C1FEC" w:rsidRPr="007046E9" w:rsidRDefault="002C1FEC" w:rsidP="00347013">
      <w:pPr>
        <w:pStyle w:val="Kop3"/>
      </w:pPr>
      <w:bookmarkStart w:id="34" w:name="_Toc201086228"/>
      <w:r>
        <w:t>Functional description</w:t>
      </w:r>
      <w:bookmarkEnd w:id="34"/>
    </w:p>
    <w:p w:rsidR="002C1FEC" w:rsidRDefault="002C1FEC" w:rsidP="002C1FEC">
      <w:r>
        <w:t xml:space="preserve">This mode checks it sensors for a threshold, when one of the sensor values exceeds this threshold, it signals a warning to the other nodes. </w:t>
      </w:r>
    </w:p>
    <w:p w:rsidR="002C1FEC" w:rsidRDefault="002C1FEC" w:rsidP="00347013">
      <w:pPr>
        <w:pStyle w:val="Kop3"/>
        <w:tabs>
          <w:tab w:val="left" w:pos="2127"/>
        </w:tabs>
      </w:pPr>
      <w:bookmarkStart w:id="35" w:name="_Toc201086229"/>
      <w:r>
        <w:t>Anchornode.H</w:t>
      </w:r>
      <w:bookmarkEnd w:id="35"/>
    </w:p>
    <w:p w:rsidR="002C1FEC" w:rsidRDefault="002C1FEC" w:rsidP="002C1FEC">
      <w:r>
        <w:t>In this header file we declare some constants and the packet format.</w:t>
      </w:r>
    </w:p>
    <w:p w:rsidR="002C1FEC" w:rsidRDefault="003362DC" w:rsidP="002C1FEC">
      <w:r w:rsidRPr="003362DC">
        <w:rPr>
          <w:noProof/>
        </w:rPr>
        <w:pict>
          <v:shape id="_x0000_s1041" type="#_x0000_t202" style="position:absolute;margin-left:0;margin-top:13.85pt;width:141.85pt;height:105.6pt;z-index:251676672;mso-wrap-style:none">
            <v:textbox style="mso-fit-shape-to-text:t">
              <w:txbxContent>
                <w:p w:rsidR="009C7BDA" w:rsidRDefault="009C7BDA" w:rsidP="002C1FEC">
                  <w:pPr>
                    <w:pStyle w:val="Geenafstand"/>
                  </w:pPr>
                  <w:r>
                    <w:t>enum {</w:t>
                  </w:r>
                </w:p>
                <w:p w:rsidR="009C7BDA" w:rsidRDefault="009C7BDA" w:rsidP="002C1FEC">
                  <w:pPr>
                    <w:pStyle w:val="Geenafstand"/>
                  </w:pPr>
                  <w:r>
                    <w:t xml:space="preserve">  /* Default sampling period. */</w:t>
                  </w:r>
                </w:p>
                <w:p w:rsidR="009C7BDA" w:rsidRDefault="009C7BDA" w:rsidP="002C1FEC">
                  <w:pPr>
                    <w:pStyle w:val="Geenafstand"/>
                  </w:pPr>
                  <w:r>
                    <w:t xml:space="preserve">  DEFAULT_INTERVAL = 512,</w:t>
                  </w:r>
                </w:p>
                <w:p w:rsidR="009C7BDA" w:rsidRDefault="009C7BDA" w:rsidP="002C1FEC">
                  <w:pPr>
                    <w:pStyle w:val="Geenafstand"/>
                  </w:pPr>
                </w:p>
                <w:p w:rsidR="009C7BDA" w:rsidRDefault="009C7BDA" w:rsidP="002C1FEC">
                  <w:pPr>
                    <w:pStyle w:val="Geenafstand"/>
                  </w:pPr>
                  <w:r>
                    <w:t xml:space="preserve">  AM_OSCILLOSCOPE = 0x93,</w:t>
                  </w:r>
                </w:p>
                <w:p w:rsidR="009C7BDA" w:rsidRDefault="009C7BDA" w:rsidP="002C1FEC">
                  <w:pPr>
                    <w:pStyle w:val="Geenafstand"/>
                  </w:pPr>
                </w:p>
                <w:p w:rsidR="009C7BDA" w:rsidRDefault="009C7BDA" w:rsidP="002C1FEC">
                  <w:pPr>
                    <w:pStyle w:val="Geenafstand"/>
                  </w:pPr>
                  <w:r>
                    <w:t xml:space="preserve">  MAX_SENS_VAL = 1000</w:t>
                  </w:r>
                  <w:r>
                    <w:tab/>
                  </w:r>
                </w:p>
                <w:p w:rsidR="009C7BDA" w:rsidRPr="005A6453" w:rsidRDefault="009C7BDA" w:rsidP="002C1FEC">
                  <w:pPr>
                    <w:pStyle w:val="Geenafstand"/>
                  </w:pPr>
                  <w:r>
                    <w:t>};</w:t>
                  </w:r>
                </w:p>
              </w:txbxContent>
            </v:textbox>
            <w10:wrap type="square"/>
          </v:shape>
        </w:pict>
      </w:r>
    </w:p>
    <w:p w:rsidR="002C1FEC" w:rsidRDefault="002C1FEC" w:rsidP="002C1FEC">
      <w:r>
        <w:t>DEFAULT_INTERVAL is our sampling interval, MAX_SENS_VAL is the threshold for our sensors. If it exceeds this, we start broadcasting.</w:t>
      </w:r>
    </w:p>
    <w:p w:rsidR="002C1FEC" w:rsidRDefault="002C1FEC" w:rsidP="002C1FEC"/>
    <w:p w:rsidR="002C1FEC" w:rsidRDefault="002C1FEC" w:rsidP="002C1FEC"/>
    <w:p w:rsidR="007B2FE2" w:rsidRDefault="007B2FE2" w:rsidP="002C1FEC"/>
    <w:p w:rsidR="007B2FE2" w:rsidRDefault="003362DC" w:rsidP="002C1FEC">
      <w:r w:rsidRPr="003362DC">
        <w:rPr>
          <w:noProof/>
        </w:rPr>
        <w:lastRenderedPageBreak/>
        <w:pict>
          <v:shape id="_x0000_s1042" type="#_x0000_t202" style="position:absolute;margin-left:224.8pt;margin-top:-2pt;width:212.55pt;height:114.1pt;z-index:251677696;mso-wrap-style:none">
            <v:textbox style="mso-fit-shape-to-text:t">
              <w:txbxContent>
                <w:p w:rsidR="009C7BDA" w:rsidRDefault="009C7BDA" w:rsidP="002C1FEC">
                  <w:r>
                    <w:t>typedef nx_struct oscilloscope {</w:t>
                  </w:r>
                </w:p>
                <w:p w:rsidR="009C7BDA" w:rsidRDefault="009C7BDA" w:rsidP="002C1FEC">
                  <w:r>
                    <w:t xml:space="preserve">  nx_uint16_t id; /* Mote id of sending mote. */</w:t>
                  </w:r>
                </w:p>
                <w:p w:rsidR="009C7BDA" w:rsidRDefault="009C7BDA" w:rsidP="002C1FEC">
                  <w:r>
                    <w:t xml:space="preserve">  nx_bool</w:t>
                  </w:r>
                  <w:r>
                    <w:tab/>
                    <w:t>warning;  /* Warning or Not */</w:t>
                  </w:r>
                </w:p>
                <w:p w:rsidR="009C7BDA" w:rsidRPr="00DE210D" w:rsidRDefault="009C7BDA" w:rsidP="002C1FEC">
                  <w:r>
                    <w:t>} oscilloscope_t;</w:t>
                  </w:r>
                </w:p>
              </w:txbxContent>
            </v:textbox>
            <w10:wrap type="square"/>
          </v:shape>
        </w:pict>
      </w:r>
    </w:p>
    <w:p w:rsidR="002C1FEC" w:rsidRDefault="002C1FEC" w:rsidP="002C1FEC">
      <w:r>
        <w:t>This is our format of our payload. It contains the id of the mote needing sending, and a bool warning which signals whether there is a problem or not.</w:t>
      </w:r>
    </w:p>
    <w:p w:rsidR="001459FA" w:rsidRDefault="001459FA" w:rsidP="002C1FEC"/>
    <w:p w:rsidR="001459FA" w:rsidRDefault="001459FA" w:rsidP="002C1FEC"/>
    <w:p w:rsidR="002C1FEC" w:rsidRDefault="002C1FEC" w:rsidP="00347013">
      <w:pPr>
        <w:pStyle w:val="Kop3"/>
      </w:pPr>
      <w:bookmarkStart w:id="36" w:name="_Toc201086230"/>
      <w:r>
        <w:t>AnchornodeAppC</w:t>
      </w:r>
      <w:bookmarkEnd w:id="36"/>
    </w:p>
    <w:p w:rsidR="002C1FEC" w:rsidRDefault="003362DC" w:rsidP="002C1FEC">
      <w:pPr>
        <w:pStyle w:val="Geenafstand"/>
      </w:pPr>
      <w:r w:rsidRPr="003362DC">
        <w:rPr>
          <w:noProof/>
        </w:rPr>
        <w:pict>
          <v:shape id="_x0000_s1043" type="#_x0000_t202" style="position:absolute;margin-left:0;margin-top:10pt;width:262.25pt;height:227.7pt;z-index:251678720;mso-wrap-style:none">
            <v:textbox style="mso-fit-shape-to-text:t">
              <w:txbxContent>
                <w:p w:rsidR="009C7BDA" w:rsidRDefault="009C7BDA" w:rsidP="002C1FEC">
                  <w:pPr>
                    <w:pStyle w:val="Geenafstand"/>
                  </w:pPr>
                  <w:r>
                    <w:t>#include "printf.h"</w:t>
                  </w:r>
                </w:p>
                <w:p w:rsidR="009C7BDA" w:rsidRDefault="009C7BDA" w:rsidP="002C1FEC">
                  <w:pPr>
                    <w:pStyle w:val="Geenafstand"/>
                  </w:pPr>
                </w:p>
                <w:p w:rsidR="009C7BDA" w:rsidRDefault="009C7BDA" w:rsidP="002C1FEC">
                  <w:pPr>
                    <w:pStyle w:val="Geenafstand"/>
                  </w:pPr>
                  <w:r>
                    <w:t>configuration AnchorNodeAppC { }</w:t>
                  </w:r>
                </w:p>
                <w:p w:rsidR="009C7BDA" w:rsidRPr="002C1FEC" w:rsidRDefault="009C7BDA" w:rsidP="002C1FEC">
                  <w:pPr>
                    <w:pStyle w:val="Geenafstand"/>
                    <w:rPr>
                      <w:lang w:val="fr-BE"/>
                    </w:rPr>
                  </w:pPr>
                  <w:r w:rsidRPr="002C1FEC">
                    <w:rPr>
                      <w:lang w:val="fr-BE"/>
                    </w:rPr>
                    <w:t>implementation</w:t>
                  </w:r>
                </w:p>
                <w:p w:rsidR="009C7BDA" w:rsidRPr="002C1FEC" w:rsidRDefault="009C7BDA" w:rsidP="002C1FEC">
                  <w:pPr>
                    <w:pStyle w:val="Geenafstand"/>
                    <w:rPr>
                      <w:lang w:val="fr-BE"/>
                    </w:rPr>
                  </w:pPr>
                  <w:r w:rsidRPr="002C1FEC">
                    <w:rPr>
                      <w:lang w:val="fr-BE"/>
                    </w:rPr>
                    <w:t>{</w:t>
                  </w:r>
                </w:p>
                <w:p w:rsidR="009C7BDA" w:rsidRPr="002E35DB" w:rsidRDefault="009C7BDA" w:rsidP="002C1FEC">
                  <w:pPr>
                    <w:pStyle w:val="Geenafstand"/>
                    <w:rPr>
                      <w:lang w:val="fr-BE"/>
                    </w:rPr>
                  </w:pPr>
                  <w:r w:rsidRPr="002C1FEC">
                    <w:rPr>
                      <w:lang w:val="fr-BE"/>
                    </w:rPr>
                    <w:t xml:space="preserve">  </w:t>
                  </w:r>
                  <w:r w:rsidRPr="002E35DB">
                    <w:rPr>
                      <w:lang w:val="fr-BE"/>
                    </w:rPr>
                    <w:t>components AnchorNodeC, MainC, ActiveMessageC, LedsC,</w:t>
                  </w:r>
                </w:p>
                <w:p w:rsidR="009C7BDA" w:rsidRDefault="009C7BDA" w:rsidP="002C1FEC">
                  <w:pPr>
                    <w:pStyle w:val="Geenafstand"/>
                  </w:pPr>
                  <w:r w:rsidRPr="002E35DB">
                    <w:rPr>
                      <w:lang w:val="fr-BE"/>
                    </w:rPr>
                    <w:t xml:space="preserve">    </w:t>
                  </w:r>
                  <w:r>
                    <w:t xml:space="preserve">new TimerMilliC(), new DemoSensorC() as Sensor, </w:t>
                  </w:r>
                </w:p>
                <w:p w:rsidR="009C7BDA" w:rsidRDefault="009C7BDA" w:rsidP="002C1FEC">
                  <w:pPr>
                    <w:pStyle w:val="Geenafstand"/>
                  </w:pPr>
                  <w:r>
                    <w:t xml:space="preserve">    new AMSenderC(AM_OSCILLOSCOPE), PrintfC; </w:t>
                  </w:r>
                </w:p>
                <w:p w:rsidR="009C7BDA" w:rsidRDefault="009C7BDA" w:rsidP="002C1FEC">
                  <w:pPr>
                    <w:pStyle w:val="Geenafstand"/>
                  </w:pPr>
                </w:p>
                <w:p w:rsidR="009C7BDA" w:rsidRDefault="009C7BDA" w:rsidP="002C1FEC">
                  <w:pPr>
                    <w:pStyle w:val="Geenafstand"/>
                  </w:pPr>
                  <w:r>
                    <w:t xml:space="preserve">  AnchorNodeC.Boot -&gt; MainC;</w:t>
                  </w:r>
                </w:p>
                <w:p w:rsidR="009C7BDA" w:rsidRDefault="009C7BDA" w:rsidP="002C1FEC">
                  <w:pPr>
                    <w:pStyle w:val="Geenafstand"/>
                  </w:pPr>
                  <w:r>
                    <w:t xml:space="preserve">  AnchorNodeC.RadioControl -&gt; ActiveMessageC;</w:t>
                  </w:r>
                </w:p>
                <w:p w:rsidR="009C7BDA" w:rsidRDefault="009C7BDA" w:rsidP="002C1FEC">
                  <w:pPr>
                    <w:pStyle w:val="Geenafstand"/>
                  </w:pPr>
                  <w:r>
                    <w:t xml:space="preserve">  AnchorNodeC.AMSend -&gt; AMSenderC;</w:t>
                  </w:r>
                </w:p>
                <w:p w:rsidR="009C7BDA" w:rsidRDefault="009C7BDA" w:rsidP="002C1FEC">
                  <w:pPr>
                    <w:pStyle w:val="Geenafstand"/>
                  </w:pPr>
                  <w:r>
                    <w:t xml:space="preserve">  AnchorNodeC.Timer -&gt; TimerMilliC;</w:t>
                  </w:r>
                </w:p>
                <w:p w:rsidR="009C7BDA" w:rsidRDefault="009C7BDA" w:rsidP="002C1FEC">
                  <w:pPr>
                    <w:pStyle w:val="Geenafstand"/>
                  </w:pPr>
                  <w:r>
                    <w:t xml:space="preserve">  AnchorNodeC.Read -&gt; Sensor;</w:t>
                  </w:r>
                </w:p>
                <w:p w:rsidR="009C7BDA" w:rsidRDefault="009C7BDA" w:rsidP="002C1FEC">
                  <w:pPr>
                    <w:pStyle w:val="Geenafstand"/>
                  </w:pPr>
                  <w:r>
                    <w:t xml:space="preserve">  AnchorNodeC.Leds -&gt; LedsC;</w:t>
                  </w:r>
                </w:p>
                <w:p w:rsidR="009C7BDA" w:rsidRDefault="009C7BDA" w:rsidP="002C1FEC">
                  <w:pPr>
                    <w:pStyle w:val="Geenafstand"/>
                  </w:pPr>
                  <w:r>
                    <w:t xml:space="preserve">  AnchorNodeC.PrintfControl -&gt; PrintfC;</w:t>
                  </w:r>
                </w:p>
                <w:p w:rsidR="009C7BDA" w:rsidRDefault="009C7BDA" w:rsidP="002C1FEC">
                  <w:pPr>
                    <w:pStyle w:val="Geenafstand"/>
                  </w:pPr>
                  <w:r>
                    <w:t xml:space="preserve">  AnchorNodeC.PrintfFlush -&gt; PrintfC;</w:t>
                  </w:r>
                  <w:r>
                    <w:tab/>
                    <w:t xml:space="preserve"> </w:t>
                  </w:r>
                </w:p>
                <w:p w:rsidR="009C7BDA" w:rsidRPr="001B666A" w:rsidRDefault="009C7BDA" w:rsidP="002C1FEC">
                  <w:pPr>
                    <w:pStyle w:val="Geenafstand"/>
                  </w:pPr>
                  <w:r>
                    <w:t>}</w:t>
                  </w:r>
                </w:p>
              </w:txbxContent>
            </v:textbox>
            <w10:wrap type="square"/>
          </v:shape>
        </w:pict>
      </w:r>
    </w:p>
    <w:p w:rsidR="002C1FEC" w:rsidRDefault="002C1FEC" w:rsidP="002C1FEC">
      <w:pPr>
        <w:pStyle w:val="Geenafstand"/>
      </w:pPr>
    </w:p>
    <w:p w:rsidR="002C1FEC" w:rsidRDefault="002C1FEC" w:rsidP="002C1FEC">
      <w:pPr>
        <w:pStyle w:val="Geenafstand"/>
      </w:pPr>
      <w:r>
        <w:t>This is al pretty easy, we add the interfaces for the radio, boot, timers, sensors, leds and the printf library.</w:t>
      </w:r>
    </w:p>
    <w:p w:rsidR="002C1FEC" w:rsidRDefault="002C1FEC" w:rsidP="002C1FEC">
      <w:pPr>
        <w:pStyle w:val="Geenafstand"/>
      </w:pPr>
    </w:p>
    <w:p w:rsidR="002C1FEC" w:rsidRDefault="002C1FEC" w:rsidP="002C1FEC">
      <w:pPr>
        <w:pStyle w:val="Geenafstand"/>
      </w:pPr>
      <w:r>
        <w:t>Note that we do an include for the printf library.</w:t>
      </w: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347013">
      <w:pPr>
        <w:pStyle w:val="Kop3"/>
      </w:pPr>
      <w:bookmarkStart w:id="37" w:name="_Toc201086231"/>
      <w:r>
        <w:t>AnchorNodeC</w:t>
      </w:r>
      <w:bookmarkEnd w:id="37"/>
    </w:p>
    <w:p w:rsidR="002C1FEC" w:rsidRDefault="002C1FEC" w:rsidP="002C1FEC">
      <w:r>
        <w:t>Here we will discuss the actual implementation of the program.</w:t>
      </w:r>
    </w:p>
    <w:p w:rsidR="002C1FEC" w:rsidRDefault="002C1FEC" w:rsidP="002C1FEC">
      <w:pPr>
        <w:pStyle w:val="Kop3"/>
      </w:pPr>
      <w:bookmarkStart w:id="38" w:name="_Toc201086232"/>
      <w:r>
        <w:t>Preprocessor</w:t>
      </w:r>
      <w:bookmarkEnd w:id="38"/>
    </w:p>
    <w:p w:rsidR="002C1FEC" w:rsidRDefault="003362DC" w:rsidP="002C1FEC">
      <w:r w:rsidRPr="003362DC">
        <w:rPr>
          <w:noProof/>
        </w:rPr>
        <w:pict>
          <v:shape id="_x0000_s1044" type="#_x0000_t202" style="position:absolute;margin-left:0;margin-top:14.1pt;width:119pt;height:44.55pt;z-index:251679744;mso-wrap-style:none">
            <v:textbox style="mso-fit-shape-to-text:t">
              <w:txbxContent>
                <w:p w:rsidR="009C7BDA" w:rsidRDefault="009C7BDA" w:rsidP="002C1FEC">
                  <w:pPr>
                    <w:pStyle w:val="Geenafstand"/>
                  </w:pPr>
                  <w:r>
                    <w:t>#include "Timer.h"</w:t>
                  </w:r>
                </w:p>
                <w:p w:rsidR="009C7BDA" w:rsidRDefault="009C7BDA" w:rsidP="002C1FEC">
                  <w:pPr>
                    <w:pStyle w:val="Geenafstand"/>
                  </w:pPr>
                  <w:r>
                    <w:t>#include "AnchorNode.h"</w:t>
                  </w:r>
                </w:p>
                <w:p w:rsidR="009C7BDA" w:rsidRPr="00FE4846" w:rsidRDefault="009C7BDA" w:rsidP="002C1FEC">
                  <w:pPr>
                    <w:pStyle w:val="Geenafstand"/>
                  </w:pPr>
                  <w:r>
                    <w:t>#include "printf.h"</w:t>
                  </w:r>
                </w:p>
              </w:txbxContent>
            </v:textbox>
            <w10:wrap type="square"/>
          </v:shape>
        </w:pict>
      </w:r>
      <w:r w:rsidR="002C1FEC">
        <w:t>The necessary header files of course.</w:t>
      </w:r>
    </w:p>
    <w:p w:rsidR="002C1FEC" w:rsidRDefault="002C1FEC" w:rsidP="002C1FEC"/>
    <w:p w:rsidR="002C1FEC" w:rsidRDefault="002C1FEC" w:rsidP="002C1FEC"/>
    <w:p w:rsidR="002C1FEC" w:rsidRDefault="002C1FEC" w:rsidP="002C1FEC">
      <w:pPr>
        <w:pStyle w:val="Kop3"/>
      </w:pPr>
      <w:bookmarkStart w:id="39" w:name="_Toc201086233"/>
      <w:r>
        <w:t>interfaces</w:t>
      </w:r>
      <w:bookmarkEnd w:id="39"/>
    </w:p>
    <w:p w:rsidR="002C1FEC" w:rsidRDefault="002C1FEC" w:rsidP="002C1FEC">
      <w:r>
        <w:t>This is the signature of our applications, here we declare the interfaces we use.</w:t>
      </w:r>
    </w:p>
    <w:p w:rsidR="002C1FEC" w:rsidRDefault="003362DC" w:rsidP="002C1FEC">
      <w:pPr>
        <w:pStyle w:val="Geenafstand"/>
      </w:pPr>
      <w:r w:rsidRPr="003362DC">
        <w:rPr>
          <w:noProof/>
        </w:rPr>
        <w:lastRenderedPageBreak/>
        <w:pict>
          <v:shape id="_x0000_s1045" type="#_x0000_t202" style="position:absolute;margin-left:0;margin-top:0;width:2in;height:2in;z-index:251680768;mso-wrap-style:none">
            <v:textbox style="mso-fit-shape-to-text:t">
              <w:txbxContent>
                <w:p w:rsidR="009C7BDA" w:rsidRDefault="009C7BDA" w:rsidP="002C1FEC">
                  <w:pPr>
                    <w:pStyle w:val="Geenafstand"/>
                  </w:pPr>
                  <w:r>
                    <w:t>module AnchorNodeC</w:t>
                  </w:r>
                </w:p>
                <w:p w:rsidR="009C7BDA" w:rsidRDefault="009C7BDA" w:rsidP="002C1FEC">
                  <w:pPr>
                    <w:pStyle w:val="Geenafstand"/>
                  </w:pPr>
                  <w:r>
                    <w:t>{</w:t>
                  </w:r>
                </w:p>
                <w:p w:rsidR="009C7BDA" w:rsidRDefault="009C7BDA" w:rsidP="002C1FEC">
                  <w:pPr>
                    <w:pStyle w:val="Geenafstand"/>
                  </w:pPr>
                  <w:r>
                    <w:t xml:space="preserve">  uses {</w:t>
                  </w:r>
                </w:p>
                <w:p w:rsidR="009C7BDA" w:rsidRDefault="009C7BDA" w:rsidP="002C1FEC">
                  <w:pPr>
                    <w:pStyle w:val="Geenafstand"/>
                  </w:pPr>
                  <w:r>
                    <w:t xml:space="preserve">    interface Boot;</w:t>
                  </w:r>
                </w:p>
                <w:p w:rsidR="009C7BDA" w:rsidRDefault="009C7BDA" w:rsidP="002C1FEC">
                  <w:pPr>
                    <w:pStyle w:val="Geenafstand"/>
                  </w:pPr>
                  <w:r>
                    <w:t xml:space="preserve">    interface SplitControl as RadioControl;</w:t>
                  </w:r>
                </w:p>
                <w:p w:rsidR="009C7BDA" w:rsidRDefault="009C7BDA" w:rsidP="002C1FEC">
                  <w:pPr>
                    <w:pStyle w:val="Geenafstand"/>
                  </w:pPr>
                  <w:r>
                    <w:t xml:space="preserve">    interface AMSend;</w:t>
                  </w:r>
                </w:p>
                <w:p w:rsidR="009C7BDA" w:rsidRDefault="009C7BDA" w:rsidP="002C1FEC">
                  <w:pPr>
                    <w:pStyle w:val="Geenafstand"/>
                  </w:pPr>
                  <w:r>
                    <w:t xml:space="preserve">    interface Timer&lt;TMilli&gt;;</w:t>
                  </w:r>
                </w:p>
                <w:p w:rsidR="009C7BDA" w:rsidRDefault="009C7BDA" w:rsidP="002C1FEC">
                  <w:pPr>
                    <w:pStyle w:val="Geenafstand"/>
                  </w:pPr>
                  <w:r>
                    <w:t xml:space="preserve">    interface Read&lt;uint16_t&gt;;</w:t>
                  </w:r>
                </w:p>
                <w:p w:rsidR="009C7BDA" w:rsidRDefault="009C7BDA" w:rsidP="002C1FEC">
                  <w:pPr>
                    <w:pStyle w:val="Geenafstand"/>
                  </w:pPr>
                  <w:r>
                    <w:t xml:space="preserve">    interface Leds;</w:t>
                  </w:r>
                </w:p>
                <w:p w:rsidR="009C7BDA" w:rsidRDefault="009C7BDA" w:rsidP="002C1FEC">
                  <w:pPr>
                    <w:pStyle w:val="Geenafstand"/>
                  </w:pPr>
                  <w:r>
                    <w:t xml:space="preserve">    interface SplitControl as PrintfControl;</w:t>
                  </w:r>
                </w:p>
                <w:p w:rsidR="009C7BDA" w:rsidRDefault="009C7BDA" w:rsidP="002C1FEC">
                  <w:pPr>
                    <w:pStyle w:val="Geenafstand"/>
                  </w:pPr>
                  <w:r>
                    <w:t xml:space="preserve">    interface PrintfFlush;</w:t>
                  </w:r>
                </w:p>
                <w:p w:rsidR="009C7BDA" w:rsidRDefault="009C7BDA" w:rsidP="002C1FEC">
                  <w:pPr>
                    <w:pStyle w:val="Geenafstand"/>
                  </w:pPr>
                  <w:r>
                    <w:t xml:space="preserve">  }</w:t>
                  </w:r>
                </w:p>
                <w:p w:rsidR="009C7BDA" w:rsidRPr="00A07CF6" w:rsidRDefault="009C7BDA" w:rsidP="002C1FEC">
                  <w:pPr>
                    <w:pStyle w:val="Geenafstand"/>
                  </w:pPr>
                  <w:r>
                    <w:t xml:space="preserve">} </w:t>
                  </w:r>
                </w:p>
              </w:txbxContent>
            </v:textbox>
            <w10:wrap type="square"/>
          </v:shape>
        </w:pict>
      </w:r>
      <w:r w:rsidR="002C1FEC">
        <w:t>We provide the same interfaces as the one we wire in our app file.</w:t>
      </w:r>
    </w:p>
    <w:p w:rsidR="002C1FEC" w:rsidRDefault="002C1FEC"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2C1FEC" w:rsidRPr="002C1FEC" w:rsidRDefault="002C1FEC" w:rsidP="00347013">
      <w:pPr>
        <w:pStyle w:val="Kop4"/>
      </w:pPr>
      <w:r w:rsidRPr="002C1FEC">
        <w:t>Variables</w:t>
      </w:r>
    </w:p>
    <w:p w:rsidR="002C1FEC" w:rsidRDefault="003362DC" w:rsidP="002C1FEC">
      <w:pPr>
        <w:pStyle w:val="Geenafstand"/>
      </w:pPr>
      <w:r w:rsidRPr="003362DC">
        <w:rPr>
          <w:noProof/>
        </w:rPr>
        <w:pict>
          <v:shape id="_x0000_s1046" type="#_x0000_t202" style="position:absolute;margin-left:0;margin-top:7.6pt;width:192.65pt;height:93.4pt;z-index:251681792;mso-wrap-style:none">
            <v:textbox style="mso-fit-shape-to-text:t">
              <w:txbxContent>
                <w:p w:rsidR="009C7BDA" w:rsidRPr="002C1FEC" w:rsidRDefault="009C7BDA" w:rsidP="002C1FEC">
                  <w:pPr>
                    <w:pStyle w:val="Geenafstand"/>
                  </w:pPr>
                  <w:r w:rsidRPr="002C1FEC">
                    <w:t>implementation</w:t>
                  </w:r>
                </w:p>
                <w:p w:rsidR="009C7BDA" w:rsidRPr="002C1FEC" w:rsidRDefault="009C7BDA" w:rsidP="002C1FEC">
                  <w:pPr>
                    <w:pStyle w:val="Geenafstand"/>
                  </w:pPr>
                  <w:r w:rsidRPr="002C1FEC">
                    <w:t>{</w:t>
                  </w:r>
                </w:p>
                <w:p w:rsidR="009C7BDA" w:rsidRPr="002C1FEC" w:rsidRDefault="009C7BDA" w:rsidP="002C1FEC">
                  <w:pPr>
                    <w:pStyle w:val="Geenafstand"/>
                  </w:pPr>
                  <w:r w:rsidRPr="002C1FEC">
                    <w:t xml:space="preserve">  message_t sendbuf;</w:t>
                  </w:r>
                </w:p>
                <w:p w:rsidR="009C7BDA" w:rsidRDefault="009C7BDA" w:rsidP="002C1FEC">
                  <w:pPr>
                    <w:pStyle w:val="Geenafstand"/>
                  </w:pPr>
                  <w:r w:rsidRPr="002C1FEC">
                    <w:t xml:space="preserve">  </w:t>
                  </w:r>
                  <w:r>
                    <w:t>bool sendbusy;</w:t>
                  </w:r>
                </w:p>
                <w:p w:rsidR="009C7BDA" w:rsidRDefault="009C7BDA" w:rsidP="002C1FEC">
                  <w:pPr>
                    <w:pStyle w:val="Geenafstand"/>
                  </w:pPr>
                </w:p>
                <w:p w:rsidR="009C7BDA" w:rsidRDefault="009C7BDA" w:rsidP="002C1FEC">
                  <w:pPr>
                    <w:pStyle w:val="Geenafstand"/>
                  </w:pPr>
                  <w:r>
                    <w:t xml:space="preserve">  /* Current local state - warning, node id */</w:t>
                  </w:r>
                </w:p>
                <w:p w:rsidR="009C7BDA" w:rsidRPr="009958F6" w:rsidRDefault="009C7BDA" w:rsidP="002C1FEC">
                  <w:pPr>
                    <w:pStyle w:val="Geenafstand"/>
                  </w:pPr>
                  <w:r>
                    <w:t xml:space="preserve">  oscilloscope_t local;</w:t>
                  </w:r>
                </w:p>
              </w:txbxContent>
            </v:textbox>
            <w10:wrap type="square"/>
          </v:shape>
        </w:pict>
      </w:r>
    </w:p>
    <w:p w:rsidR="002C1FEC" w:rsidRDefault="002C1FEC" w:rsidP="002C1FEC">
      <w:pPr>
        <w:pStyle w:val="Geenafstand"/>
      </w:pPr>
      <w:r>
        <w:t>Here we declare the necessary variables. Sendbuf is the buffer of our radio and is standard practice in any application that uses the radio or the uart.</w:t>
      </w:r>
    </w:p>
    <w:p w:rsidR="002C1FEC" w:rsidRDefault="002C1FEC" w:rsidP="002C1FEC">
      <w:pPr>
        <w:pStyle w:val="Geenafstand"/>
      </w:pPr>
    </w:p>
    <w:p w:rsidR="002C1FEC" w:rsidRDefault="002C1FEC" w:rsidP="002C1FEC">
      <w:pPr>
        <w:pStyle w:val="Geenafstand"/>
      </w:pPr>
      <w:r>
        <w:t>Sendbusy is a guard variable which enforces that only one function has access to the radio at a given time.</w:t>
      </w:r>
    </w:p>
    <w:p w:rsidR="002C1FEC" w:rsidRDefault="002C1FEC" w:rsidP="002C1FEC">
      <w:pPr>
        <w:pStyle w:val="Geenafstand"/>
      </w:pPr>
    </w:p>
    <w:p w:rsidR="002C1FEC" w:rsidRDefault="002C1FEC" w:rsidP="002C1FEC">
      <w:pPr>
        <w:pStyle w:val="Geenafstand"/>
      </w:pPr>
      <w:r>
        <w:t>Local is where we keep our data, this will be used as the payload for the radio packet</w:t>
      </w:r>
    </w:p>
    <w:p w:rsidR="002C1FEC" w:rsidRDefault="002C1FEC" w:rsidP="00347013">
      <w:pPr>
        <w:pStyle w:val="Kop4"/>
      </w:pPr>
      <w:r>
        <w:t>Events &amp; Calls</w:t>
      </w:r>
    </w:p>
    <w:p w:rsidR="002C1FEC" w:rsidRDefault="002C1FEC" w:rsidP="002C1FEC">
      <w:pPr>
        <w:pStyle w:val="Geenafstand"/>
      </w:pPr>
    </w:p>
    <w:p w:rsidR="002C1FEC" w:rsidRDefault="003362DC" w:rsidP="002C1FEC">
      <w:pPr>
        <w:pStyle w:val="Geenafstand"/>
      </w:pPr>
      <w:r w:rsidRPr="003362DC">
        <w:rPr>
          <w:noProof/>
        </w:rPr>
        <w:pict>
          <v:shape id="_x0000_s1047" type="#_x0000_t202" style="position:absolute;margin-left:0;margin-top:5.15pt;width:213.65pt;height:154.45pt;z-index:251682816;mso-wrap-style:none">
            <v:textbox style="mso-fit-shape-to-text:t">
              <w:txbxContent>
                <w:p w:rsidR="009C7BDA" w:rsidRDefault="009C7BDA" w:rsidP="002C1FEC">
                  <w:pPr>
                    <w:pStyle w:val="Geenafstand"/>
                  </w:pPr>
                  <w:r>
                    <w:t xml:space="preserve">  // Use LEDs to report various status issues.</w:t>
                  </w:r>
                </w:p>
                <w:p w:rsidR="009C7BDA" w:rsidRDefault="009C7BDA" w:rsidP="002C1FEC">
                  <w:pPr>
                    <w:pStyle w:val="Geenafstand"/>
                  </w:pPr>
                  <w:r>
                    <w:t xml:space="preserve">  void report_problem() { call Leds.led0Toggle(); }</w:t>
                  </w:r>
                </w:p>
                <w:p w:rsidR="009C7BDA" w:rsidRDefault="009C7BDA" w:rsidP="002C1FEC">
                  <w:pPr>
                    <w:pStyle w:val="Geenafstand"/>
                  </w:pPr>
                  <w:r>
                    <w:t xml:space="preserve">  void report_sent() { call Leds.led1Toggle(); }</w:t>
                  </w:r>
                </w:p>
                <w:p w:rsidR="009C7BDA" w:rsidRDefault="009C7BDA" w:rsidP="002C1FEC">
                  <w:pPr>
                    <w:pStyle w:val="Geenafstand"/>
                  </w:pPr>
                  <w:r>
                    <w:t xml:space="preserve">  void report_event() { call Leds.led2Toggle(); }</w:t>
                  </w:r>
                </w:p>
                <w:p w:rsidR="009C7BDA" w:rsidRDefault="009C7BDA" w:rsidP="002C1FEC">
                  <w:pPr>
                    <w:pStyle w:val="Geenafstand"/>
                  </w:pPr>
                </w:p>
                <w:p w:rsidR="009C7BDA" w:rsidRDefault="009C7BDA" w:rsidP="002C1FEC">
                  <w:pPr>
                    <w:pStyle w:val="Geenafstand"/>
                  </w:pPr>
                  <w:r>
                    <w:t xml:space="preserve">  event void Boot.booted() {</w:t>
                  </w:r>
                </w:p>
                <w:p w:rsidR="009C7BDA" w:rsidRDefault="009C7BDA" w:rsidP="002C1FEC">
                  <w:pPr>
                    <w:pStyle w:val="Geenafstand"/>
                  </w:pPr>
                  <w:r>
                    <w:t xml:space="preserve">    local.id = TOS_NODE_ID;</w:t>
                  </w:r>
                </w:p>
                <w:p w:rsidR="009C7BDA" w:rsidRDefault="009C7BDA" w:rsidP="002C1FEC">
                  <w:pPr>
                    <w:pStyle w:val="Geenafstand"/>
                  </w:pPr>
                  <w:r>
                    <w:t xml:space="preserve">    if (call RadioControl.start() != SUCCESS)</w:t>
                  </w:r>
                </w:p>
                <w:p w:rsidR="009C7BDA" w:rsidRDefault="009C7BDA" w:rsidP="002C1FEC">
                  <w:pPr>
                    <w:pStyle w:val="Geenafstand"/>
                  </w:pPr>
                  <w:r>
                    <w:t xml:space="preserve">      report_problem();</w:t>
                  </w:r>
                </w:p>
                <w:p w:rsidR="009C7BDA" w:rsidRDefault="009C7BDA" w:rsidP="002C1FEC">
                  <w:pPr>
                    <w:pStyle w:val="Geenafstand"/>
                  </w:pPr>
                  <w:r>
                    <w:t xml:space="preserve">    if (call PrintfControl.start() != SUCCESS)</w:t>
                  </w:r>
                </w:p>
                <w:p w:rsidR="009C7BDA" w:rsidRDefault="009C7BDA" w:rsidP="002C1FEC">
                  <w:pPr>
                    <w:pStyle w:val="Geenafstand"/>
                  </w:pPr>
                  <w:r>
                    <w:t xml:space="preserve">      report_problem();</w:t>
                  </w:r>
                </w:p>
                <w:p w:rsidR="009C7BDA" w:rsidRPr="00355AB1" w:rsidRDefault="009C7BDA" w:rsidP="002C1FEC">
                  <w:pPr>
                    <w:pStyle w:val="Geenafstand"/>
                  </w:pPr>
                  <w:r>
                    <w:t xml:space="preserve">  }</w:t>
                  </w:r>
                </w:p>
              </w:txbxContent>
            </v:textbox>
            <w10:wrap type="square"/>
          </v:shape>
        </w:pict>
      </w:r>
    </w:p>
    <w:p w:rsidR="002C1FEC" w:rsidRDefault="002C1FEC" w:rsidP="002C1FEC">
      <w:pPr>
        <w:pStyle w:val="Geenafstand"/>
      </w:pPr>
    </w:p>
    <w:p w:rsidR="002C1FEC" w:rsidRDefault="002C1FEC" w:rsidP="002C1FEC">
      <w:pPr>
        <w:pStyle w:val="Geenafstand"/>
      </w:pPr>
      <w:r>
        <w:t>Used for debugging and for signaling that the mote has booted</w:t>
      </w: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3362DC" w:rsidP="002C1FEC">
      <w:pPr>
        <w:pStyle w:val="Geenafstand"/>
      </w:pPr>
      <w:r w:rsidRPr="003362DC">
        <w:rPr>
          <w:noProof/>
        </w:rPr>
        <w:lastRenderedPageBreak/>
        <w:pict>
          <v:shape id="_x0000_s1048" type="#_x0000_t202" style="position:absolute;margin-left:0;margin-top:0;width:2in;height:2in;z-index:251683840;mso-wrap-style:none">
            <v:textbox style="mso-fit-shape-to-text:t">
              <w:txbxContent>
                <w:p w:rsidR="009C7BDA" w:rsidRDefault="009C7BDA" w:rsidP="002C1FEC">
                  <w:pPr>
                    <w:pStyle w:val="Geenafstand"/>
                  </w:pPr>
                  <w:r>
                    <w:t xml:space="preserve">  void startTimer() {</w:t>
                  </w:r>
                </w:p>
                <w:p w:rsidR="009C7BDA" w:rsidRDefault="009C7BDA" w:rsidP="002C1FEC">
                  <w:pPr>
                    <w:pStyle w:val="Geenafstand"/>
                  </w:pPr>
                  <w:r>
                    <w:t xml:space="preserve">    call Timer.startPeriodic(DEFAULT_INTERVAL);</w:t>
                  </w:r>
                </w:p>
                <w:p w:rsidR="009C7BDA" w:rsidRDefault="009C7BDA" w:rsidP="002C1FEC">
                  <w:pPr>
                    <w:pStyle w:val="Geenafstand"/>
                  </w:pPr>
                  <w:r>
                    <w:t xml:space="preserve">  }</w:t>
                  </w:r>
                </w:p>
                <w:p w:rsidR="009C7BDA" w:rsidRDefault="009C7BDA" w:rsidP="002C1FEC">
                  <w:pPr>
                    <w:pStyle w:val="Geenafstand"/>
                  </w:pPr>
                  <w:r>
                    <w:t xml:space="preserve">  event void RadioControl.startDone(error_t error) {</w:t>
                  </w:r>
                </w:p>
                <w:p w:rsidR="009C7BDA" w:rsidRDefault="009C7BDA" w:rsidP="002C1FEC">
                  <w:pPr>
                    <w:pStyle w:val="Geenafstand"/>
                  </w:pPr>
                  <w:r>
                    <w:t xml:space="preserve">    startTimer();</w:t>
                  </w:r>
                </w:p>
                <w:p w:rsidR="009C7BDA" w:rsidRDefault="009C7BDA" w:rsidP="002C1FEC">
                  <w:pPr>
                    <w:pStyle w:val="Geenafstand"/>
                  </w:pPr>
                  <w:r>
                    <w:t xml:space="preserve">  }</w:t>
                  </w:r>
                </w:p>
                <w:p w:rsidR="009C7BDA" w:rsidRDefault="009C7BDA" w:rsidP="002C1FEC">
                  <w:pPr>
                    <w:pStyle w:val="Geenafstand"/>
                  </w:pPr>
                  <w:r>
                    <w:t xml:space="preserve">  event void RadioControl.stopDone(error_t error) {</w:t>
                  </w:r>
                </w:p>
                <w:p w:rsidR="009C7BDA" w:rsidRDefault="009C7BDA" w:rsidP="002C1FEC">
                  <w:pPr>
                    <w:pStyle w:val="Geenafstand"/>
                  </w:pPr>
                  <w:r>
                    <w:t xml:space="preserve">  }</w:t>
                  </w:r>
                </w:p>
                <w:p w:rsidR="009C7BDA" w:rsidRDefault="009C7BDA" w:rsidP="002C1FEC">
                  <w:pPr>
                    <w:pStyle w:val="Geenafstand"/>
                  </w:pPr>
                  <w:r>
                    <w:t xml:space="preserve">  event void PrintfControl.startDone(error_t error) {</w:t>
                  </w:r>
                </w:p>
                <w:p w:rsidR="009C7BDA" w:rsidRDefault="009C7BDA" w:rsidP="002C1FEC">
                  <w:pPr>
                    <w:pStyle w:val="Geenafstand"/>
                  </w:pPr>
                  <w:r>
                    <w:t xml:space="preserve">  </w:t>
                  </w:r>
                  <w:r>
                    <w:tab/>
                    <w:t>printf("Hi I am writing to you from my TinyOS application!!\n");</w:t>
                  </w:r>
                </w:p>
                <w:p w:rsidR="009C7BDA" w:rsidRDefault="009C7BDA" w:rsidP="002C1FEC">
                  <w:pPr>
                    <w:pStyle w:val="Geenafstand"/>
                  </w:pPr>
                  <w:r>
                    <w:t xml:space="preserve">    </w:t>
                  </w:r>
                  <w:r>
                    <w:tab/>
                    <w:t>call PrintfFlush.flush();</w:t>
                  </w:r>
                </w:p>
                <w:p w:rsidR="009C7BDA" w:rsidRDefault="009C7BDA" w:rsidP="002C1FEC">
                  <w:pPr>
                    <w:pStyle w:val="Geenafstand"/>
                  </w:pPr>
                  <w:r>
                    <w:t xml:space="preserve">  }</w:t>
                  </w:r>
                </w:p>
                <w:p w:rsidR="009C7BDA" w:rsidRDefault="009C7BDA" w:rsidP="002C1FEC">
                  <w:pPr>
                    <w:pStyle w:val="Geenafstand"/>
                  </w:pPr>
                  <w:r>
                    <w:t xml:space="preserve">  event void PrintfControl.stopDone(error_t error) {</w:t>
                  </w:r>
                </w:p>
                <w:p w:rsidR="009C7BDA" w:rsidRDefault="009C7BDA" w:rsidP="002C1FEC">
                  <w:pPr>
                    <w:pStyle w:val="Geenafstand"/>
                  </w:pPr>
                  <w:r>
                    <w:t xml:space="preserve">    </w:t>
                  </w:r>
                  <w:r>
                    <w:tab/>
                    <w:t>printf("This should not be printed...");</w:t>
                  </w:r>
                </w:p>
                <w:p w:rsidR="009C7BDA" w:rsidRDefault="009C7BDA" w:rsidP="002C1FEC">
                  <w:pPr>
                    <w:pStyle w:val="Geenafstand"/>
                  </w:pPr>
                  <w:r>
                    <w:t xml:space="preserve">  </w:t>
                  </w:r>
                  <w:r>
                    <w:tab/>
                    <w:t>call PrintfFlush.flush();</w:t>
                  </w:r>
                </w:p>
                <w:p w:rsidR="009C7BDA" w:rsidRDefault="009C7BDA" w:rsidP="002C1FEC">
                  <w:pPr>
                    <w:pStyle w:val="Geenafstand"/>
                  </w:pPr>
                  <w:r>
                    <w:t xml:space="preserve">  }</w:t>
                  </w:r>
                </w:p>
                <w:p w:rsidR="009C7BDA" w:rsidRDefault="009C7BDA" w:rsidP="002C1FEC">
                  <w:pPr>
                    <w:pStyle w:val="Geenafstand"/>
                  </w:pPr>
                  <w:r>
                    <w:t xml:space="preserve">  event void PrintfFlush.flushDone(error_t error) {</w:t>
                  </w:r>
                </w:p>
                <w:p w:rsidR="009C7BDA" w:rsidRPr="00170E60" w:rsidRDefault="009C7BDA" w:rsidP="002C1FEC">
                  <w:pPr>
                    <w:pStyle w:val="Geenafstand"/>
                  </w:pPr>
                  <w:r>
                    <w:t xml:space="preserve">  </w:t>
                  </w:r>
                  <w:r>
                    <w:tab/>
                    <w:t xml:space="preserve">    }</w:t>
                  </w:r>
                </w:p>
              </w:txbxContent>
            </v:textbox>
            <w10:wrap type="square"/>
          </v:shape>
        </w:pict>
      </w:r>
      <w:r w:rsidR="002C1FEC">
        <w:t>Some events to start the radio, timer and the printf service.</w:t>
      </w:r>
    </w:p>
    <w:p w:rsidR="002C1FEC" w:rsidRDefault="002C1FEC" w:rsidP="002C1FEC">
      <w:pPr>
        <w:pStyle w:val="Geenafstand"/>
      </w:pPr>
    </w:p>
    <w:p w:rsidR="002C1FEC" w:rsidRDefault="002C1FEC" w:rsidP="002C1FEC">
      <w:pPr>
        <w:pStyle w:val="Geenafstand"/>
      </w:pPr>
      <w:r>
        <w:t>We start the timer with the interval defined in our header file, the interval is DEFAULT_INTERVAL.</w:t>
      </w: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3362DC" w:rsidP="002C1FEC">
      <w:pPr>
        <w:pStyle w:val="Geenafstand"/>
      </w:pPr>
      <w:r w:rsidRPr="003362DC">
        <w:rPr>
          <w:noProof/>
        </w:rPr>
        <w:pict>
          <v:shape id="_x0000_s1049" type="#_x0000_t202" style="position:absolute;margin-left:19.15pt;margin-top:9.75pt;width:444.75pt;height:191.05pt;z-index:251684864">
            <v:textbox style="mso-fit-shape-to-text:t">
              <w:txbxContent>
                <w:p w:rsidR="009C7BDA" w:rsidRDefault="009C7BDA" w:rsidP="002C1FEC">
                  <w:pPr>
                    <w:pStyle w:val="Geenafstand"/>
                  </w:pPr>
                  <w:r>
                    <w:t xml:space="preserve">  event void Timer.fired() {</w:t>
                  </w:r>
                </w:p>
                <w:p w:rsidR="009C7BDA" w:rsidRDefault="009C7BDA" w:rsidP="002C1FEC">
                  <w:pPr>
                    <w:pStyle w:val="Geenafstand"/>
                  </w:pPr>
                  <w:r>
                    <w:t xml:space="preserve"> </w:t>
                  </w:r>
                  <w:r>
                    <w:tab/>
                    <w:t>if ( local.warning == 1 )</w:t>
                  </w:r>
                </w:p>
                <w:p w:rsidR="009C7BDA" w:rsidRDefault="009C7BDA" w:rsidP="002C1FEC">
                  <w:pPr>
                    <w:pStyle w:val="Geenafstand"/>
                  </w:pPr>
                  <w:r>
                    <w:t xml:space="preserve">   </w:t>
                  </w:r>
                  <w:r>
                    <w:tab/>
                    <w:t xml:space="preserve"> {</w:t>
                  </w:r>
                </w:p>
                <w:p w:rsidR="009C7BDA" w:rsidRDefault="009C7BDA" w:rsidP="002C1FEC">
                  <w:pPr>
                    <w:pStyle w:val="Geenafstand"/>
                  </w:pPr>
                  <w:r>
                    <w:tab/>
                    <w:t>if (!sendbusy &amp;&amp; sizeof local &lt;= call AMSend.maxPayloadLength())</w:t>
                  </w:r>
                </w:p>
                <w:p w:rsidR="009C7BDA" w:rsidRDefault="009C7BDA" w:rsidP="002C1FEC">
                  <w:pPr>
                    <w:pStyle w:val="Geenafstand"/>
                  </w:pPr>
                  <w:r>
                    <w:tab/>
                    <w:t xml:space="preserve">  {</w:t>
                  </w:r>
                </w:p>
                <w:p w:rsidR="009C7BDA" w:rsidRDefault="009C7BDA" w:rsidP="002C1FEC">
                  <w:pPr>
                    <w:pStyle w:val="Geenafstand"/>
                  </w:pPr>
                  <w:r>
                    <w:tab/>
                    <w:t xml:space="preserve">    memcpy(call AMSend.getPayload(&amp;sendbuf), &amp;local, sizeof local);</w:t>
                  </w:r>
                </w:p>
                <w:p w:rsidR="009C7BDA" w:rsidRDefault="009C7BDA" w:rsidP="002C1FEC">
                  <w:pPr>
                    <w:pStyle w:val="Geenafstand"/>
                  </w:pPr>
                  <w:r>
                    <w:tab/>
                    <w:t xml:space="preserve">    if (call AMSend.send(AM_BROADCAST_ADDR, &amp;sendbuf, sizeof local) == SUCCESS)</w:t>
                  </w:r>
                </w:p>
                <w:p w:rsidR="009C7BDA" w:rsidRDefault="009C7BDA" w:rsidP="002C1FEC">
                  <w:pPr>
                    <w:pStyle w:val="Geenafstand"/>
                  </w:pPr>
                  <w:r>
                    <w:tab/>
                    <w:t xml:space="preserve">      sendbusy = TRUE;</w:t>
                  </w:r>
                </w:p>
                <w:p w:rsidR="009C7BDA" w:rsidRDefault="009C7BDA" w:rsidP="002C1FEC">
                  <w:pPr>
                    <w:pStyle w:val="Geenafstand"/>
                  </w:pPr>
                  <w:r>
                    <w:tab/>
                    <w:t xml:space="preserve">  }</w:t>
                  </w:r>
                </w:p>
                <w:p w:rsidR="009C7BDA" w:rsidRDefault="009C7BDA" w:rsidP="002C1FEC">
                  <w:pPr>
                    <w:pStyle w:val="Geenafstand"/>
                  </w:pPr>
                  <w:r>
                    <w:tab/>
                    <w:t>if (!sendbusy)</w:t>
                  </w:r>
                </w:p>
                <w:p w:rsidR="009C7BDA" w:rsidRDefault="009C7BDA" w:rsidP="002C1FEC">
                  <w:pPr>
                    <w:pStyle w:val="Geenafstand"/>
                  </w:pPr>
                  <w:r>
                    <w:tab/>
                    <w:t xml:space="preserve">  report_problem();</w:t>
                  </w:r>
                </w:p>
                <w:p w:rsidR="009C7BDA" w:rsidRDefault="009C7BDA" w:rsidP="002C1FEC">
                  <w:pPr>
                    <w:pStyle w:val="Geenafstand"/>
                  </w:pPr>
                  <w:r>
                    <w:t xml:space="preserve">      }</w:t>
                  </w:r>
                </w:p>
                <w:p w:rsidR="009C7BDA" w:rsidRDefault="009C7BDA" w:rsidP="002C1FEC">
                  <w:pPr>
                    <w:pStyle w:val="Geenafstand"/>
                  </w:pPr>
                  <w:r>
                    <w:t xml:space="preserve">    if (call Read.read() != SUCCESS)</w:t>
                  </w:r>
                </w:p>
                <w:p w:rsidR="009C7BDA" w:rsidRDefault="009C7BDA" w:rsidP="002C1FEC">
                  <w:pPr>
                    <w:pStyle w:val="Geenafstand"/>
                  </w:pPr>
                  <w:r>
                    <w:t xml:space="preserve">      report_problem();</w:t>
                  </w:r>
                </w:p>
                <w:p w:rsidR="009C7BDA" w:rsidRPr="00035C71" w:rsidRDefault="009C7BDA" w:rsidP="002C1FEC">
                  <w:pPr>
                    <w:pStyle w:val="Geenafstand"/>
                  </w:pPr>
                  <w:r>
                    <w:t xml:space="preserve">  }</w:t>
                  </w:r>
                </w:p>
              </w:txbxContent>
            </v:textbox>
            <w10:wrap type="square"/>
          </v:shape>
        </w:pict>
      </w:r>
    </w:p>
    <w:p w:rsidR="002C1FEC" w:rsidRDefault="002C1FEC" w:rsidP="002C1FEC">
      <w:pPr>
        <w:pStyle w:val="Geenafstand"/>
      </w:pPr>
    </w:p>
    <w:p w:rsidR="002C1FEC" w:rsidRDefault="002C1FEC" w:rsidP="002C1FEC">
      <w:pPr>
        <w:pStyle w:val="Geenafstand"/>
      </w:pPr>
      <w:r>
        <w:t xml:space="preserve">The timer.fired event is fired when a certain amount of time has passed by. If local.warning = TRUE then we start sending our emergency broadcast. But first me must check whether our data will fit in one packet. The memcopy is used to copy local into our sendbuffer. </w:t>
      </w:r>
    </w:p>
    <w:p w:rsidR="002C1FEC" w:rsidRDefault="002C1FEC" w:rsidP="002C1FEC">
      <w:pPr>
        <w:pStyle w:val="Geenafstand"/>
      </w:pPr>
    </w:p>
    <w:p w:rsidR="002C1FEC" w:rsidRDefault="002C1FEC" w:rsidP="002C1FEC">
      <w:pPr>
        <w:pStyle w:val="Geenafstand"/>
      </w:pPr>
      <w:r>
        <w:t xml:space="preserve">We send our packet with the AMSend interface, which is single-hop and use the AM identifiers… Our first argument is the address to which we want to send. In this case we used the broadcast address. </w:t>
      </w:r>
    </w:p>
    <w:p w:rsidR="002C1FEC" w:rsidRDefault="003362DC" w:rsidP="002C1FEC">
      <w:pPr>
        <w:pStyle w:val="Geenafstand"/>
      </w:pPr>
      <w:r w:rsidRPr="003362DC">
        <w:rPr>
          <w:noProof/>
        </w:rPr>
        <w:pict>
          <v:shape id="_x0000_s1050" type="#_x0000_t202" style="position:absolute;margin-left:3.75pt;margin-top:8.8pt;width:273.75pt;height:105.6pt;z-index:251685888;mso-wrap-style:none">
            <v:textbox style="mso-fit-shape-to-text:t">
              <w:txbxContent>
                <w:p w:rsidR="009C7BDA" w:rsidRDefault="009C7BDA" w:rsidP="002C1FEC">
                  <w:pPr>
                    <w:pStyle w:val="Geenafstand"/>
                  </w:pPr>
                  <w:r>
                    <w:t>event void AMSend.sendDone(message_t* msg, error_t error) {</w:t>
                  </w:r>
                </w:p>
                <w:p w:rsidR="009C7BDA" w:rsidRDefault="009C7BDA" w:rsidP="002C1FEC">
                  <w:pPr>
                    <w:pStyle w:val="Geenafstand"/>
                  </w:pPr>
                  <w:r>
                    <w:t xml:space="preserve">    if (error == SUCCESS)</w:t>
                  </w:r>
                </w:p>
                <w:p w:rsidR="009C7BDA" w:rsidRDefault="009C7BDA" w:rsidP="002C1FEC">
                  <w:pPr>
                    <w:pStyle w:val="Geenafstand"/>
                  </w:pPr>
                  <w:r>
                    <w:t xml:space="preserve">      report_sent();</w:t>
                  </w:r>
                </w:p>
                <w:p w:rsidR="009C7BDA" w:rsidRDefault="009C7BDA" w:rsidP="002C1FEC">
                  <w:pPr>
                    <w:pStyle w:val="Geenafstand"/>
                  </w:pPr>
                  <w:r>
                    <w:t xml:space="preserve">    else</w:t>
                  </w:r>
                </w:p>
                <w:p w:rsidR="009C7BDA" w:rsidRDefault="009C7BDA" w:rsidP="002C1FEC">
                  <w:pPr>
                    <w:pStyle w:val="Geenafstand"/>
                  </w:pPr>
                  <w:r>
                    <w:t xml:space="preserve">      report_problem();</w:t>
                  </w:r>
                </w:p>
                <w:p w:rsidR="009C7BDA" w:rsidRDefault="009C7BDA" w:rsidP="002C1FEC">
                  <w:pPr>
                    <w:pStyle w:val="Geenafstand"/>
                  </w:pPr>
                </w:p>
                <w:p w:rsidR="009C7BDA" w:rsidRDefault="009C7BDA" w:rsidP="002C1FEC">
                  <w:pPr>
                    <w:pStyle w:val="Geenafstand"/>
                  </w:pPr>
                  <w:r>
                    <w:t xml:space="preserve">    sendbusy = FALSE;</w:t>
                  </w:r>
                </w:p>
                <w:p w:rsidR="009C7BDA" w:rsidRPr="00122088" w:rsidRDefault="009C7BDA" w:rsidP="002C1FEC">
                  <w:pPr>
                    <w:pStyle w:val="Geenafstand"/>
                  </w:pPr>
                  <w:r>
                    <w:t xml:space="preserve">  }</w:t>
                  </w:r>
                </w:p>
              </w:txbxContent>
            </v:textbox>
            <w10:wrap type="square"/>
          </v:shape>
        </w:pict>
      </w:r>
    </w:p>
    <w:p w:rsidR="002C1FEC" w:rsidRDefault="002C1FEC" w:rsidP="002C1FEC">
      <w:pPr>
        <w:pStyle w:val="Geenafstand"/>
      </w:pPr>
      <w:r>
        <w:t>Finally we call Read.read() which makes our sensor start reading its value. It will signal the Read.readDone event when its ready, which is explained below.</w:t>
      </w:r>
    </w:p>
    <w:p w:rsidR="002C1FEC" w:rsidRDefault="002C1FEC" w:rsidP="002C1FEC">
      <w:pPr>
        <w:pStyle w:val="Geenafstand"/>
      </w:pPr>
    </w:p>
    <w:p w:rsidR="002C1FEC" w:rsidRDefault="002C1FEC" w:rsidP="002C1FEC">
      <w:pPr>
        <w:pStyle w:val="Geenafstand"/>
      </w:pPr>
    </w:p>
    <w:p w:rsidR="00AF7819" w:rsidRDefault="00AF7819" w:rsidP="002C1FEC">
      <w:pPr>
        <w:pStyle w:val="Geenafstand"/>
      </w:pPr>
    </w:p>
    <w:p w:rsidR="00AF7819" w:rsidRDefault="00AF7819" w:rsidP="002C1FEC">
      <w:pPr>
        <w:pStyle w:val="Geenafstand"/>
      </w:pPr>
    </w:p>
    <w:p w:rsidR="002C1FEC" w:rsidRDefault="002C1FEC" w:rsidP="002C1FEC">
      <w:pPr>
        <w:pStyle w:val="Geenafstand"/>
      </w:pPr>
      <w:r>
        <w:lastRenderedPageBreak/>
        <w:t>This event is signaled when the radio has finished sending its packet. The error status is defined in error.  We set the sendbusy variable back to FALSE.</w:t>
      </w:r>
    </w:p>
    <w:p w:rsidR="002C1FEC" w:rsidRDefault="002C1FEC" w:rsidP="002C1FEC">
      <w:pPr>
        <w:pStyle w:val="Geenafstand"/>
      </w:pPr>
    </w:p>
    <w:p w:rsidR="002C1FEC" w:rsidRDefault="003362DC" w:rsidP="002C1FEC">
      <w:pPr>
        <w:pStyle w:val="Geenafstand"/>
      </w:pPr>
      <w:r w:rsidRPr="003362DC">
        <w:rPr>
          <w:noProof/>
        </w:rPr>
        <w:pict>
          <v:shape id="_x0000_s1051" type="#_x0000_t202" style="position:absolute;margin-left:0;margin-top:0;width:2in;height:2in;z-index:251686912;mso-wrap-style:none">
            <v:textbox style="mso-fit-shape-to-text:t">
              <w:txbxContent>
                <w:p w:rsidR="009C7BDA" w:rsidRDefault="009C7BDA" w:rsidP="002C1FEC">
                  <w:pPr>
                    <w:pStyle w:val="Geenafstand"/>
                  </w:pPr>
                  <w:r>
                    <w:t>event void Read.readDone(error_t result, uint16_t data) {</w:t>
                  </w:r>
                </w:p>
                <w:p w:rsidR="009C7BDA" w:rsidRDefault="009C7BDA" w:rsidP="002C1FEC">
                  <w:pPr>
                    <w:pStyle w:val="Geenafstand"/>
                  </w:pPr>
                  <w:r>
                    <w:t xml:space="preserve">    if (result != SUCCESS)</w:t>
                  </w:r>
                </w:p>
                <w:p w:rsidR="009C7BDA" w:rsidRDefault="009C7BDA" w:rsidP="002C1FEC">
                  <w:pPr>
                    <w:pStyle w:val="Geenafstand"/>
                  </w:pPr>
                  <w:r>
                    <w:t xml:space="preserve">      {</w:t>
                  </w:r>
                </w:p>
                <w:p w:rsidR="009C7BDA" w:rsidRDefault="009C7BDA" w:rsidP="002C1FEC">
                  <w:pPr>
                    <w:pStyle w:val="Geenafstand"/>
                  </w:pPr>
                  <w:r>
                    <w:tab/>
                    <w:t>data = 0xffff;</w:t>
                  </w:r>
                </w:p>
                <w:p w:rsidR="009C7BDA" w:rsidRDefault="009C7BDA" w:rsidP="002C1FEC">
                  <w:pPr>
                    <w:pStyle w:val="Geenafstand"/>
                  </w:pPr>
                  <w:r>
                    <w:tab/>
                    <w:t>report_problem();</w:t>
                  </w:r>
                </w:p>
                <w:p w:rsidR="009C7BDA" w:rsidRDefault="009C7BDA" w:rsidP="002C1FEC">
                  <w:pPr>
                    <w:pStyle w:val="Geenafstand"/>
                  </w:pPr>
                  <w:r>
                    <w:t xml:space="preserve">      }</w:t>
                  </w:r>
                </w:p>
                <w:p w:rsidR="009C7BDA" w:rsidRDefault="009C7BDA" w:rsidP="002C1FEC">
                  <w:pPr>
                    <w:pStyle w:val="Geenafstand"/>
                  </w:pPr>
                  <w:r>
                    <w:t xml:space="preserve">      if ( data &gt; MAX_SENS_VAL )</w:t>
                  </w:r>
                </w:p>
                <w:p w:rsidR="009C7BDA" w:rsidRDefault="009C7BDA" w:rsidP="002C1FEC">
                  <w:pPr>
                    <w:pStyle w:val="Geenafstand"/>
                  </w:pPr>
                  <w:r>
                    <w:tab/>
                    <w:t>local.warning = 1;</w:t>
                  </w:r>
                </w:p>
                <w:p w:rsidR="009C7BDA" w:rsidRDefault="009C7BDA" w:rsidP="002C1FEC">
                  <w:pPr>
                    <w:pStyle w:val="Geenafstand"/>
                  </w:pPr>
                  <w:r>
                    <w:t xml:space="preserve">      printf("Sensorvalue = %u\n",data);</w:t>
                  </w:r>
                </w:p>
                <w:p w:rsidR="009C7BDA" w:rsidRDefault="009C7BDA" w:rsidP="002C1FEC">
                  <w:pPr>
                    <w:pStyle w:val="Geenafstand"/>
                  </w:pPr>
                  <w:r>
                    <w:t xml:space="preserve">      printf("Warning = %u\n",local.warning);</w:t>
                  </w:r>
                </w:p>
                <w:p w:rsidR="009C7BDA" w:rsidRDefault="009C7BDA" w:rsidP="002C1FEC">
                  <w:pPr>
                    <w:pStyle w:val="Geenafstand"/>
                  </w:pPr>
                  <w:r>
                    <w:t xml:space="preserve">      call PrintfFlush.flush();</w:t>
                  </w:r>
                </w:p>
                <w:p w:rsidR="009C7BDA" w:rsidRPr="001021E2" w:rsidRDefault="009C7BDA" w:rsidP="002C1FEC">
                  <w:pPr>
                    <w:pStyle w:val="Geenafstand"/>
                  </w:pPr>
                  <w:r>
                    <w:t xml:space="preserve">  }</w:t>
                  </w:r>
                </w:p>
              </w:txbxContent>
            </v:textbox>
            <w10:wrap type="square"/>
          </v:shape>
        </w:pict>
      </w:r>
      <w:r w:rsidR="002C1FEC">
        <w:t xml:space="preserve">This event signals when the sensors has finished sampling its data. The data is passed in the data argument. </w:t>
      </w: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r>
        <w:t xml:space="preserve"> If the value of data exceeds our threshold we set local.warning to true. We also print some lines for debugging purposes.</w:t>
      </w:r>
    </w:p>
    <w:p w:rsidR="00245285" w:rsidRDefault="00245285" w:rsidP="002C1FEC">
      <w:pPr>
        <w:pStyle w:val="Geenafstand"/>
      </w:pPr>
    </w:p>
    <w:p w:rsidR="00245285" w:rsidRDefault="00245285" w:rsidP="002C1FEC">
      <w:pPr>
        <w:pStyle w:val="Geenafstand"/>
      </w:pPr>
    </w:p>
    <w:p w:rsidR="001459FA" w:rsidRDefault="001459FA" w:rsidP="002C1FEC">
      <w:pPr>
        <w:pStyle w:val="Geenafstand"/>
      </w:pPr>
    </w:p>
    <w:p w:rsidR="00245285" w:rsidRDefault="00245285" w:rsidP="002C1FEC">
      <w:pPr>
        <w:pStyle w:val="Geenafstand"/>
      </w:pPr>
    </w:p>
    <w:p w:rsidR="002C1FEC" w:rsidRDefault="00245285" w:rsidP="00347013">
      <w:pPr>
        <w:pStyle w:val="Kop3"/>
      </w:pPr>
      <w:bookmarkStart w:id="40" w:name="_Toc201086234"/>
      <w:r>
        <w:t>con</w:t>
      </w:r>
      <w:r w:rsidR="002C1FEC">
        <w:t>clusion</w:t>
      </w:r>
      <w:bookmarkEnd w:id="40"/>
      <w:r w:rsidR="002C1FEC">
        <w:t xml:space="preserve"> </w:t>
      </w:r>
    </w:p>
    <w:p w:rsidR="002C1FEC" w:rsidRDefault="002C1FEC" w:rsidP="002C1FEC">
      <w:r>
        <w:t>This should be easy enough to understand, if you however for some reason don’t, it might be a good idea to read some of the basic tutorials in the TinyOS documentation.</w:t>
      </w:r>
    </w:p>
    <w:p w:rsidR="002C1FEC" w:rsidRDefault="002C1FEC" w:rsidP="00347013">
      <w:pPr>
        <w:pStyle w:val="Kop2"/>
      </w:pPr>
      <w:bookmarkStart w:id="41" w:name="_Toc201086235"/>
      <w:r>
        <w:t>BlindNode</w:t>
      </w:r>
      <w:bookmarkEnd w:id="41"/>
    </w:p>
    <w:p w:rsidR="002C1FEC" w:rsidRDefault="002C1FEC" w:rsidP="00347013">
      <w:pPr>
        <w:pStyle w:val="Kop3"/>
      </w:pPr>
      <w:bookmarkStart w:id="42" w:name="_Toc201086236"/>
      <w:r>
        <w:t>Functional description</w:t>
      </w:r>
      <w:bookmarkEnd w:id="42"/>
    </w:p>
    <w:p w:rsidR="002C1FEC" w:rsidRDefault="002C1FEC" w:rsidP="002C1FEC">
      <w:r>
        <w:t xml:space="preserve">This application listens for the broadcasts sent by the anchor nodes. When it receives one, it calculates the RSSI of the message and stores this data. Since RSSI values are very fluctuating, we need to apply a filter to it. In our case we took the average of a number of readings. </w:t>
      </w:r>
    </w:p>
    <w:p w:rsidR="002C1FEC" w:rsidRDefault="002C1FEC" w:rsidP="002C1FEC">
      <w:r>
        <w:t xml:space="preserve">With this data the mobile node should be able to determine where it should go to. Since we only get data from one node we can only determine the distance between the two, but not their angle, or their exact position to each other. </w:t>
      </w:r>
    </w:p>
    <w:p w:rsidR="002C1FEC" w:rsidRDefault="002C1FEC" w:rsidP="002C1FEC">
      <w:r>
        <w:t xml:space="preserve">We added a very simple mechanism through which the mobile node can come closer to its anchornode. Note that this routing mechanism is very simple, it was merely intended as a helpful tool for our master students. </w:t>
      </w:r>
    </w:p>
    <w:p w:rsidR="002C1FEC" w:rsidRDefault="002C1FEC" w:rsidP="00347013">
      <w:pPr>
        <w:pStyle w:val="Kop3"/>
      </w:pPr>
      <w:bookmarkStart w:id="43" w:name="_Toc201086237"/>
      <w:r>
        <w:t>Blindnode.h</w:t>
      </w:r>
      <w:bookmarkEnd w:id="43"/>
    </w:p>
    <w:p w:rsidR="002C1FEC" w:rsidRDefault="002C1FEC" w:rsidP="002C1FEC">
      <w:r>
        <w:t>This event is roughly the same as AnchorNode.h</w:t>
      </w:r>
    </w:p>
    <w:p w:rsidR="002C1FEC" w:rsidRDefault="002C1FEC" w:rsidP="002C1FEC">
      <w:r>
        <w:t>The only thing we add is the constant:</w:t>
      </w:r>
    </w:p>
    <w:p w:rsidR="002C1FEC" w:rsidRPr="006112FA" w:rsidRDefault="002C1FEC" w:rsidP="002C1FEC">
      <w:pPr>
        <w:ind w:firstLine="720"/>
      </w:pPr>
      <w:r>
        <w:t>NREADINGS = 10</w:t>
      </w:r>
    </w:p>
    <w:p w:rsidR="002C1FEC" w:rsidRDefault="002C1FEC" w:rsidP="002C1FEC">
      <w:r>
        <w:t>This defines the number of RSSI readings we need before we calculate the average.</w:t>
      </w:r>
    </w:p>
    <w:p w:rsidR="002C1FEC" w:rsidRDefault="002C1FEC" w:rsidP="00347013">
      <w:pPr>
        <w:pStyle w:val="Kop3"/>
      </w:pPr>
      <w:bookmarkStart w:id="44" w:name="_Toc201086238"/>
      <w:r>
        <w:t>BlindnodeAppC</w:t>
      </w:r>
      <w:bookmarkEnd w:id="44"/>
    </w:p>
    <w:p w:rsidR="002C1FEC" w:rsidRDefault="002C1FEC" w:rsidP="002C1FEC">
      <w:r>
        <w:lastRenderedPageBreak/>
        <w:t>The app file is also simple and adds few little interfaces. We the CC2420ActiveMessageC which provides the CC2420Packet interface. With this interfaces we can measure our RSSI.</w:t>
      </w:r>
    </w:p>
    <w:p w:rsidR="002C1FEC" w:rsidRDefault="002C1FEC" w:rsidP="00347013">
      <w:pPr>
        <w:pStyle w:val="Kop3"/>
      </w:pPr>
      <w:bookmarkStart w:id="45" w:name="_Toc201086239"/>
      <w:r>
        <w:t>BlindNodeC</w:t>
      </w:r>
      <w:bookmarkEnd w:id="45"/>
    </w:p>
    <w:p w:rsidR="002C1FEC" w:rsidRDefault="002C1FEC" w:rsidP="00347013">
      <w:pPr>
        <w:pStyle w:val="Kop4"/>
      </w:pPr>
      <w:r>
        <w:t>Variables</w:t>
      </w:r>
    </w:p>
    <w:p w:rsidR="002C1FEC" w:rsidRDefault="003362DC" w:rsidP="002C1FEC">
      <w:pPr>
        <w:pStyle w:val="Geenafstand"/>
      </w:pPr>
      <w:r w:rsidRPr="003362DC">
        <w:rPr>
          <w:noProof/>
        </w:rPr>
        <w:pict>
          <v:shape id="_x0000_s1052" type="#_x0000_t202" style="position:absolute;margin-left:0;margin-top:11.9pt;width:136.3pt;height:117.8pt;z-index:251687936;mso-wrap-style:none">
            <v:textbox style="mso-fit-shape-to-text:t">
              <w:txbxContent>
                <w:p w:rsidR="009C7BDA" w:rsidRDefault="009C7BDA" w:rsidP="002C1FEC">
                  <w:pPr>
                    <w:pStyle w:val="Geenafstand"/>
                  </w:pPr>
                  <w:r>
                    <w:t>implementation</w:t>
                  </w:r>
                </w:p>
                <w:p w:rsidR="009C7BDA" w:rsidRDefault="009C7BDA" w:rsidP="002C1FEC">
                  <w:pPr>
                    <w:pStyle w:val="Geenafstand"/>
                  </w:pPr>
                  <w:r>
                    <w:t>{</w:t>
                  </w:r>
                </w:p>
                <w:p w:rsidR="009C7BDA" w:rsidRDefault="009C7BDA" w:rsidP="002C1FEC">
                  <w:pPr>
                    <w:pStyle w:val="Geenafstand"/>
                  </w:pPr>
                  <w:r>
                    <w:t xml:space="preserve">  int8_t RSSIvals[NREADINGS];</w:t>
                  </w:r>
                </w:p>
                <w:p w:rsidR="009C7BDA" w:rsidRDefault="009C7BDA" w:rsidP="002C1FEC">
                  <w:pPr>
                    <w:pStyle w:val="Geenafstand"/>
                  </w:pPr>
                  <w:r>
                    <w:t xml:space="preserve">  int8_t reading = 0;</w:t>
                  </w:r>
                </w:p>
                <w:p w:rsidR="009C7BDA" w:rsidRDefault="009C7BDA" w:rsidP="002C1FEC">
                  <w:pPr>
                    <w:pStyle w:val="Geenafstand"/>
                  </w:pPr>
                  <w:r>
                    <w:t xml:space="preserve">  int8_t RSSIval_filter_old;</w:t>
                  </w:r>
                </w:p>
                <w:p w:rsidR="009C7BDA" w:rsidRDefault="009C7BDA" w:rsidP="002C1FEC">
                  <w:pPr>
                    <w:pStyle w:val="Geenafstand"/>
                  </w:pPr>
                  <w:r>
                    <w:t xml:space="preserve">  int8_t RSSIval_filter_new;</w:t>
                  </w:r>
                </w:p>
                <w:p w:rsidR="009C7BDA" w:rsidRPr="005F2796" w:rsidRDefault="009C7BDA" w:rsidP="002C1FEC">
                  <w:pPr>
                    <w:pStyle w:val="Geenafstand"/>
                    <w:rPr>
                      <w:lang w:val="fr-BE"/>
                    </w:rPr>
                  </w:pPr>
                  <w:r>
                    <w:t xml:space="preserve">  </w:t>
                  </w:r>
                  <w:r w:rsidRPr="005F2796">
                    <w:rPr>
                      <w:lang w:val="fr-BE"/>
                    </w:rPr>
                    <w:t>int8_t direction = 1;</w:t>
                  </w:r>
                </w:p>
                <w:p w:rsidR="009C7BDA" w:rsidRPr="005F2796" w:rsidRDefault="009C7BDA" w:rsidP="002C1FEC">
                  <w:pPr>
                    <w:pStyle w:val="Geenafstand"/>
                    <w:rPr>
                      <w:lang w:val="fr-BE"/>
                    </w:rPr>
                  </w:pPr>
                  <w:r w:rsidRPr="005F2796">
                    <w:rPr>
                      <w:lang w:val="fr-BE"/>
                    </w:rPr>
                    <w:t xml:space="preserve">  bool wait = FALSE;</w:t>
                  </w:r>
                </w:p>
                <w:p w:rsidR="009C7BDA" w:rsidRPr="00243BE8" w:rsidRDefault="009C7BDA" w:rsidP="002C1FEC">
                  <w:pPr>
                    <w:pStyle w:val="Geenafstand"/>
                  </w:pPr>
                  <w:r w:rsidRPr="005F2796">
                    <w:rPr>
                      <w:lang w:val="fr-BE"/>
                    </w:rPr>
                    <w:t xml:space="preserve">  </w:t>
                  </w:r>
                  <w:r>
                    <w:t>bool first = TRUE;</w:t>
                  </w:r>
                </w:p>
              </w:txbxContent>
            </v:textbox>
            <w10:wrap type="square"/>
          </v:shape>
        </w:pict>
      </w:r>
    </w:p>
    <w:p w:rsidR="002C1FEC" w:rsidRDefault="002C1FEC" w:rsidP="002C1FEC">
      <w:pPr>
        <w:pStyle w:val="Geenafstand"/>
      </w:pPr>
      <w:r>
        <w:t>RSSIvals is the array that stores the RSSI readings. RSSIval_filter_old &amp; new are the results we get from our filter function. Direction defines the direction we should head out.</w:t>
      </w:r>
    </w:p>
    <w:p w:rsidR="002C1FEC" w:rsidRDefault="002C1FEC" w:rsidP="002C1FEC">
      <w:pPr>
        <w:pStyle w:val="Geenafstand"/>
      </w:pPr>
    </w:p>
    <w:p w:rsidR="002C1FEC" w:rsidRDefault="002C1FEC" w:rsidP="002C1FEC">
      <w:pPr>
        <w:pStyle w:val="Geenafstand"/>
      </w:pPr>
      <w:r>
        <w:t>The bool wait is necessary for when the mobile node is moving to its destination, any RSSI measurements then are pretty useless.</w:t>
      </w:r>
    </w:p>
    <w:p w:rsidR="002C1FEC" w:rsidRDefault="002C1FEC" w:rsidP="002C1FEC">
      <w:pPr>
        <w:pStyle w:val="Geenafstand"/>
      </w:pPr>
    </w:p>
    <w:p w:rsidR="002C1FEC" w:rsidRDefault="002C1FEC" w:rsidP="002C1FEC">
      <w:pPr>
        <w:pStyle w:val="Geenafstand"/>
      </w:pPr>
    </w:p>
    <w:p w:rsidR="00AF7819" w:rsidRDefault="00AF7819" w:rsidP="002C1FEC">
      <w:pPr>
        <w:pStyle w:val="Geenafstand"/>
      </w:pPr>
    </w:p>
    <w:p w:rsidR="00AF7819" w:rsidRDefault="00AF7819" w:rsidP="002C1FEC">
      <w:pPr>
        <w:pStyle w:val="Geenafstand"/>
      </w:pPr>
    </w:p>
    <w:p w:rsidR="002C1FEC" w:rsidRDefault="002C1FEC" w:rsidP="00347013">
      <w:pPr>
        <w:pStyle w:val="Kop4"/>
      </w:pPr>
      <w:r>
        <w:t>Events</w:t>
      </w:r>
    </w:p>
    <w:p w:rsidR="002C1FEC" w:rsidRDefault="002C1FEC" w:rsidP="002C1FEC">
      <w:pPr>
        <w:pStyle w:val="Geenafstand"/>
      </w:pPr>
    </w:p>
    <w:p w:rsidR="002C1FEC" w:rsidRDefault="003362DC" w:rsidP="002C1FEC">
      <w:pPr>
        <w:pStyle w:val="Geenafstand"/>
      </w:pPr>
      <w:r w:rsidRPr="003362DC">
        <w:rPr>
          <w:noProof/>
        </w:rPr>
        <w:pict>
          <v:shape id="_x0000_s1053" type="#_x0000_t202" style="position:absolute;margin-left:0;margin-top:2.25pt;width:215.9pt;height:93.4pt;z-index:251688960;mso-wrap-style:none">
            <v:textbox style="mso-fit-shape-to-text:t">
              <w:txbxContent>
                <w:p w:rsidR="009C7BDA" w:rsidRDefault="009C7BDA" w:rsidP="002C1FEC">
                  <w:pPr>
                    <w:pStyle w:val="Geenafstand"/>
                  </w:pPr>
                  <w:r>
                    <w:t xml:space="preserve">  event void Notify.notify( button_state_t state ) {</w:t>
                  </w:r>
                </w:p>
                <w:p w:rsidR="009C7BDA" w:rsidRDefault="009C7BDA" w:rsidP="002C1FEC">
                  <w:pPr>
                    <w:pStyle w:val="Geenafstand"/>
                  </w:pPr>
                  <w:r>
                    <w:t xml:space="preserve">    if ( state == BUTTON_PRESSED ) {</w:t>
                  </w:r>
                </w:p>
                <w:p w:rsidR="009C7BDA" w:rsidRDefault="009C7BDA" w:rsidP="002C1FEC">
                  <w:pPr>
                    <w:pStyle w:val="Geenafstand"/>
                  </w:pPr>
                  <w:r>
                    <w:t xml:space="preserve">      wait = FALSE;  </w:t>
                  </w:r>
                </w:p>
                <w:p w:rsidR="009C7BDA" w:rsidRDefault="009C7BDA" w:rsidP="002C1FEC">
                  <w:pPr>
                    <w:pStyle w:val="Geenafstand"/>
                  </w:pPr>
                  <w:r>
                    <w:t xml:space="preserve">      printf("Userbutton is pressed\n");</w:t>
                  </w:r>
                </w:p>
                <w:p w:rsidR="009C7BDA" w:rsidRDefault="009C7BDA" w:rsidP="002C1FEC">
                  <w:pPr>
                    <w:pStyle w:val="Geenafstand"/>
                  </w:pPr>
                  <w:r>
                    <w:tab/>
                    <w:t xml:space="preserve"> call PrintfFlush.flush();</w:t>
                  </w:r>
                </w:p>
                <w:p w:rsidR="009C7BDA" w:rsidRDefault="009C7BDA" w:rsidP="002C1FEC">
                  <w:pPr>
                    <w:pStyle w:val="Geenafstand"/>
                  </w:pPr>
                  <w:r>
                    <w:t xml:space="preserve">    }</w:t>
                  </w:r>
                </w:p>
                <w:p w:rsidR="009C7BDA" w:rsidRPr="00FD2CC3" w:rsidRDefault="009C7BDA" w:rsidP="002C1FEC">
                  <w:pPr>
                    <w:pStyle w:val="Geenafstand"/>
                  </w:pPr>
                  <w:r>
                    <w:t xml:space="preserve">  }</w:t>
                  </w:r>
                </w:p>
              </w:txbxContent>
            </v:textbox>
            <w10:wrap type="square"/>
          </v:shape>
        </w:pict>
      </w:r>
    </w:p>
    <w:p w:rsidR="002C1FEC" w:rsidRDefault="002C1FEC" w:rsidP="002C1FEC">
      <w:pPr>
        <w:pStyle w:val="Geenafstand"/>
      </w:pPr>
      <w:r>
        <w:t>This event is fired when the user presses the userbutton (telosb platform only!). This is used to tell the application that the mote has reached its destination. Masterstudent Man Hun Wong will interface a mobile robot to the mote, so this should become the event where the robot signals that the movement is done.</w:t>
      </w:r>
    </w:p>
    <w:p w:rsidR="002C1FEC" w:rsidRDefault="002C1FEC" w:rsidP="002C1FEC">
      <w:pPr>
        <w:pStyle w:val="Geenafstand"/>
      </w:pPr>
    </w:p>
    <w:p w:rsidR="002C1FEC" w:rsidRDefault="002C1FEC" w:rsidP="002C1FEC">
      <w:pPr>
        <w:pStyle w:val="Geenafstand"/>
      </w:pPr>
    </w:p>
    <w:p w:rsidR="002C1FEC" w:rsidRDefault="003362DC" w:rsidP="002C1FEC">
      <w:pPr>
        <w:pStyle w:val="Geenafstand"/>
      </w:pPr>
      <w:r w:rsidRPr="003362DC">
        <w:rPr>
          <w:noProof/>
        </w:rPr>
        <w:pict>
          <v:shape id="_x0000_s1054" type="#_x0000_t202" style="position:absolute;margin-left:0;margin-top:0;width:2in;height:2in;z-index:251689984;mso-wrap-style:none">
            <v:textbox style="mso-fit-shape-to-text:t">
              <w:txbxContent>
                <w:p w:rsidR="009C7BDA" w:rsidRPr="00897520" w:rsidRDefault="009C7BDA" w:rsidP="002C1FEC">
                  <w:pPr>
                    <w:pStyle w:val="Geenafstand"/>
                    <w:rPr>
                      <w:lang w:val="fr-BE"/>
                    </w:rPr>
                  </w:pPr>
                  <w:r w:rsidRPr="00897520">
                    <w:rPr>
                      <w:lang w:val="fr-BE"/>
                    </w:rPr>
                    <w:t xml:space="preserve">  void filter(){</w:t>
                  </w:r>
                </w:p>
                <w:p w:rsidR="009C7BDA" w:rsidRPr="00897520" w:rsidRDefault="009C7BDA" w:rsidP="002C1FEC">
                  <w:pPr>
                    <w:pStyle w:val="Geenafstand"/>
                    <w:rPr>
                      <w:lang w:val="fr-BE"/>
                    </w:rPr>
                  </w:pPr>
                  <w:r w:rsidRPr="00897520">
                    <w:rPr>
                      <w:lang w:val="fr-BE"/>
                    </w:rPr>
                    <w:t xml:space="preserve">    int16_t temp_total = 0;</w:t>
                  </w:r>
                </w:p>
                <w:p w:rsidR="009C7BDA" w:rsidRDefault="009C7BDA" w:rsidP="002C1FEC">
                  <w:pPr>
                    <w:pStyle w:val="Geenafstand"/>
                  </w:pPr>
                  <w:r w:rsidRPr="00897520">
                    <w:rPr>
                      <w:lang w:val="fr-BE"/>
                    </w:rPr>
                    <w:t xml:space="preserve">    </w:t>
                  </w:r>
                  <w:r>
                    <w:t>for(i=0;i&lt;NREADINGS;i++){</w:t>
                  </w:r>
                </w:p>
                <w:p w:rsidR="009C7BDA" w:rsidRDefault="009C7BDA" w:rsidP="002C1FEC">
                  <w:pPr>
                    <w:pStyle w:val="Geenafstand"/>
                  </w:pPr>
                  <w:r>
                    <w:t xml:space="preserve">        temp_total += RSSIvals[i]; </w:t>
                  </w:r>
                </w:p>
                <w:p w:rsidR="009C7BDA" w:rsidRDefault="009C7BDA" w:rsidP="002C1FEC">
                  <w:pPr>
                    <w:pStyle w:val="Geenafstand"/>
                  </w:pPr>
                  <w:r>
                    <w:t xml:space="preserve">    }</w:t>
                  </w:r>
                </w:p>
                <w:p w:rsidR="009C7BDA" w:rsidRDefault="009C7BDA" w:rsidP="002C1FEC">
                  <w:pPr>
                    <w:pStyle w:val="Geenafstand"/>
                  </w:pPr>
                  <w:r>
                    <w:t xml:space="preserve">    RSSIval_filter_new = temp_total / NREADINGS;  </w:t>
                  </w:r>
                </w:p>
                <w:p w:rsidR="009C7BDA" w:rsidRPr="00E72DED" w:rsidRDefault="009C7BDA" w:rsidP="002C1FEC">
                  <w:pPr>
                    <w:pStyle w:val="Geenafstand"/>
                  </w:pPr>
                  <w:r>
                    <w:t xml:space="preserve">  }</w:t>
                  </w:r>
                </w:p>
              </w:txbxContent>
            </v:textbox>
            <w10:wrap type="square"/>
          </v:shape>
        </w:pict>
      </w:r>
      <w:r w:rsidR="002C1FEC">
        <w:t>A simple averaging filter</w:t>
      </w:r>
    </w:p>
    <w:p w:rsidR="002C1FEC" w:rsidRDefault="002C1FEC" w:rsidP="002C1FEC">
      <w:pPr>
        <w:pStyle w:val="Geenafstand"/>
      </w:pPr>
    </w:p>
    <w:p w:rsidR="002C1FEC" w:rsidRDefault="002C1FEC"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2C1FEC" w:rsidRDefault="002C1FEC" w:rsidP="002C1FEC">
      <w:pPr>
        <w:pStyle w:val="Geenafstand"/>
      </w:pPr>
    </w:p>
    <w:p w:rsidR="002C1FEC" w:rsidRDefault="002C1FEC"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1459FA" w:rsidRDefault="001459FA" w:rsidP="002C1FEC">
      <w:pPr>
        <w:pStyle w:val="Geenafstand"/>
      </w:pPr>
    </w:p>
    <w:p w:rsidR="002C1FEC" w:rsidRDefault="002C1FEC" w:rsidP="002C1FEC">
      <w:pPr>
        <w:pStyle w:val="Geenafstand"/>
      </w:pPr>
    </w:p>
    <w:p w:rsidR="002C1FEC" w:rsidRDefault="002C1FEC" w:rsidP="002C1FEC">
      <w:pPr>
        <w:pStyle w:val="Geenafstand"/>
      </w:pPr>
    </w:p>
    <w:p w:rsidR="002C1FEC" w:rsidRDefault="003362DC" w:rsidP="002C1FEC">
      <w:pPr>
        <w:pStyle w:val="Geenafstand"/>
      </w:pPr>
      <w:r w:rsidRPr="003362DC">
        <w:rPr>
          <w:noProof/>
        </w:rPr>
        <w:lastRenderedPageBreak/>
        <w:pict>
          <v:shape id="_x0000_s1055" type="#_x0000_t202" style="position:absolute;margin-left:-3.15pt;margin-top:12.7pt;width:243.05pt;height:337.55pt;z-index:251691008;mso-wrap-style:none">
            <v:textbox style="mso-fit-shape-to-text:t">
              <w:txbxContent>
                <w:p w:rsidR="009C7BDA" w:rsidRPr="00897520" w:rsidRDefault="009C7BDA" w:rsidP="002C1FEC">
                  <w:pPr>
                    <w:pStyle w:val="Geenafstand"/>
                  </w:pPr>
                  <w:r w:rsidRPr="00897520">
                    <w:t xml:space="preserve">void movement(){  </w:t>
                  </w:r>
                </w:p>
                <w:p w:rsidR="009C7BDA" w:rsidRPr="00897520" w:rsidRDefault="009C7BDA" w:rsidP="002C1FEC">
                  <w:pPr>
                    <w:pStyle w:val="Geenafstand"/>
                  </w:pPr>
                  <w:r w:rsidRPr="00897520">
                    <w:t xml:space="preserve">  if (first){</w:t>
                  </w:r>
                </w:p>
                <w:p w:rsidR="009C7BDA" w:rsidRPr="00897520" w:rsidRDefault="009C7BDA" w:rsidP="002C1FEC">
                  <w:pPr>
                    <w:pStyle w:val="Geenafstand"/>
                  </w:pPr>
                  <w:r w:rsidRPr="00897520">
                    <w:tab/>
                    <w:t>RSSIval_filter_old = RSSIval_filter_new;</w:t>
                  </w:r>
                </w:p>
                <w:p w:rsidR="009C7BDA" w:rsidRPr="00897520" w:rsidRDefault="009C7BDA" w:rsidP="002C1FEC">
                  <w:pPr>
                    <w:pStyle w:val="Geenafstand"/>
                  </w:pPr>
                  <w:r w:rsidRPr="00897520">
                    <w:tab/>
                    <w:t>first = FALSE;</w:t>
                  </w:r>
                </w:p>
                <w:p w:rsidR="009C7BDA" w:rsidRPr="00897520" w:rsidRDefault="009C7BDA" w:rsidP="002C1FEC">
                  <w:pPr>
                    <w:pStyle w:val="Geenafstand"/>
                  </w:pPr>
                  <w:r w:rsidRPr="00897520">
                    <w:t xml:space="preserve">  }</w:t>
                  </w:r>
                </w:p>
                <w:p w:rsidR="009C7BDA" w:rsidRPr="00897520" w:rsidRDefault="009C7BDA" w:rsidP="002C1FEC">
                  <w:pPr>
                    <w:pStyle w:val="Geenafstand"/>
                  </w:pPr>
                  <w:r w:rsidRPr="00897520">
                    <w:t xml:space="preserve">  printf("RSSIval_filter_new = %i\n", RSSIval_filter_new);  </w:t>
                  </w:r>
                </w:p>
                <w:p w:rsidR="009C7BDA" w:rsidRPr="00897520" w:rsidRDefault="009C7BDA" w:rsidP="002C1FEC">
                  <w:pPr>
                    <w:pStyle w:val="Geenafstand"/>
                  </w:pPr>
                </w:p>
                <w:p w:rsidR="009C7BDA" w:rsidRPr="00897520" w:rsidRDefault="009C7BDA" w:rsidP="002C1FEC">
                  <w:pPr>
                    <w:pStyle w:val="Geenafstand"/>
                  </w:pPr>
                  <w:r w:rsidRPr="00897520">
                    <w:t xml:space="preserve">  if (RSSIval_filter_new &lt; RSSIval_filter_old){</w:t>
                  </w:r>
                </w:p>
                <w:p w:rsidR="009C7BDA" w:rsidRPr="002C1FEC" w:rsidRDefault="009C7BDA" w:rsidP="002C1FEC">
                  <w:pPr>
                    <w:pStyle w:val="Geenafstand"/>
                    <w:rPr>
                      <w:lang w:val="nl-NL"/>
                    </w:rPr>
                  </w:pPr>
                  <w:r w:rsidRPr="00897520">
                    <w:tab/>
                  </w:r>
                  <w:r w:rsidRPr="002C1FEC">
                    <w:rPr>
                      <w:lang w:val="nl-NL"/>
                    </w:rPr>
                    <w:t>printf("RSSI is verslechterd!\n");</w:t>
                  </w:r>
                </w:p>
                <w:p w:rsidR="009C7BDA" w:rsidRPr="00E5786C" w:rsidRDefault="009C7BDA" w:rsidP="002C1FEC">
                  <w:pPr>
                    <w:pStyle w:val="Geenafstand"/>
                  </w:pPr>
                  <w:r w:rsidRPr="002C1FEC">
                    <w:rPr>
                      <w:lang w:val="nl-NL"/>
                    </w:rPr>
                    <w:tab/>
                  </w:r>
                  <w:r w:rsidRPr="00E5786C">
                    <w:t>direction++;</w:t>
                  </w:r>
                </w:p>
                <w:p w:rsidR="009C7BDA" w:rsidRPr="00E5786C" w:rsidRDefault="009C7BDA" w:rsidP="002C1FEC">
                  <w:pPr>
                    <w:pStyle w:val="Geenafstand"/>
                  </w:pPr>
                  <w:r w:rsidRPr="00E5786C">
                    <w:tab/>
                    <w:t>if (direction &gt;= 5)</w:t>
                  </w:r>
                </w:p>
                <w:p w:rsidR="009C7BDA" w:rsidRPr="00E5786C" w:rsidRDefault="009C7BDA" w:rsidP="002C1FEC">
                  <w:pPr>
                    <w:pStyle w:val="Geenafstand"/>
                  </w:pPr>
                  <w:r w:rsidRPr="00E5786C">
                    <w:tab/>
                  </w:r>
                  <w:r w:rsidRPr="00E5786C">
                    <w:tab/>
                    <w:t>direction = 1;</w:t>
                  </w:r>
                </w:p>
                <w:p w:rsidR="009C7BDA" w:rsidRPr="00E5786C" w:rsidRDefault="009C7BDA" w:rsidP="002C1FEC">
                  <w:pPr>
                    <w:pStyle w:val="Geenafstand"/>
                  </w:pPr>
                  <w:r w:rsidRPr="00E5786C">
                    <w:t xml:space="preserve">  }</w:t>
                  </w:r>
                  <w:r w:rsidRPr="00E5786C">
                    <w:tab/>
                    <w:t xml:space="preserve"> </w:t>
                  </w:r>
                </w:p>
                <w:p w:rsidR="009C7BDA" w:rsidRPr="00E5786C" w:rsidRDefault="009C7BDA" w:rsidP="002C1FEC">
                  <w:pPr>
                    <w:pStyle w:val="Geenafstand"/>
                  </w:pPr>
                  <w:r w:rsidRPr="00E5786C">
                    <w:t xml:space="preserve">  else {</w:t>
                  </w:r>
                </w:p>
                <w:p w:rsidR="009C7BDA" w:rsidRPr="002C1FEC" w:rsidRDefault="009C7BDA" w:rsidP="002C1FEC">
                  <w:pPr>
                    <w:pStyle w:val="Geenafstand"/>
                    <w:rPr>
                      <w:lang w:val="nl-NL"/>
                    </w:rPr>
                  </w:pPr>
                  <w:r w:rsidRPr="00E5786C">
                    <w:tab/>
                  </w:r>
                  <w:r w:rsidRPr="002C1FEC">
                    <w:rPr>
                      <w:lang w:val="nl-NL"/>
                    </w:rPr>
                    <w:t xml:space="preserve">printf("RSSI is verbeterd!\n"); </w:t>
                  </w:r>
                </w:p>
                <w:p w:rsidR="009C7BDA" w:rsidRPr="002C1FEC" w:rsidRDefault="009C7BDA" w:rsidP="002C1FEC">
                  <w:pPr>
                    <w:pStyle w:val="Geenafstand"/>
                    <w:rPr>
                      <w:lang w:val="nl-NL"/>
                    </w:rPr>
                  </w:pPr>
                  <w:r w:rsidRPr="002C1FEC">
                    <w:rPr>
                      <w:lang w:val="nl-NL"/>
                    </w:rPr>
                    <w:t xml:space="preserve">  }</w:t>
                  </w:r>
                </w:p>
                <w:p w:rsidR="009C7BDA" w:rsidRPr="00897520" w:rsidRDefault="009C7BDA" w:rsidP="002C1FEC">
                  <w:pPr>
                    <w:pStyle w:val="Geenafstand"/>
                    <w:rPr>
                      <w:lang w:val="nl-NL"/>
                    </w:rPr>
                  </w:pPr>
                  <w:r w:rsidRPr="00897520">
                    <w:rPr>
                      <w:lang w:val="nl-NL"/>
                    </w:rPr>
                    <w:t xml:space="preserve">  printf("Druk op de knop als je klaar bent!\n");</w:t>
                  </w:r>
                </w:p>
                <w:p w:rsidR="009C7BDA" w:rsidRPr="00897520" w:rsidRDefault="009C7BDA" w:rsidP="002C1FEC">
                  <w:pPr>
                    <w:pStyle w:val="Geenafstand"/>
                  </w:pPr>
                  <w:r w:rsidRPr="00897520">
                    <w:rPr>
                      <w:lang w:val="nl-NL"/>
                    </w:rPr>
                    <w:t xml:space="preserve">  </w:t>
                  </w:r>
                  <w:r w:rsidRPr="00897520">
                    <w:t>if (direction == 1)</w:t>
                  </w:r>
                </w:p>
                <w:p w:rsidR="009C7BDA" w:rsidRPr="00897520" w:rsidRDefault="009C7BDA" w:rsidP="002C1FEC">
                  <w:pPr>
                    <w:pStyle w:val="Geenafstand"/>
                  </w:pPr>
                  <w:r w:rsidRPr="00897520">
                    <w:tab/>
                    <w:t xml:space="preserve">printf("Vooruit\n"); </w:t>
                  </w:r>
                </w:p>
                <w:p w:rsidR="009C7BDA" w:rsidRPr="00897520" w:rsidRDefault="009C7BDA" w:rsidP="002C1FEC">
                  <w:pPr>
                    <w:pStyle w:val="Geenafstand"/>
                  </w:pPr>
                  <w:r w:rsidRPr="00897520">
                    <w:t xml:space="preserve">  else if (direction == 2)</w:t>
                  </w:r>
                </w:p>
                <w:p w:rsidR="009C7BDA" w:rsidRPr="00897520" w:rsidRDefault="009C7BDA" w:rsidP="002C1FEC">
                  <w:pPr>
                    <w:pStyle w:val="Geenafstand"/>
                  </w:pPr>
                  <w:r w:rsidRPr="00897520">
                    <w:tab/>
                    <w:t>printf("Achteruit\n");</w:t>
                  </w:r>
                </w:p>
                <w:p w:rsidR="009C7BDA" w:rsidRPr="00897520" w:rsidRDefault="009C7BDA" w:rsidP="002C1FEC">
                  <w:pPr>
                    <w:pStyle w:val="Geenafstand"/>
                  </w:pPr>
                  <w:r w:rsidRPr="00897520">
                    <w:t xml:space="preserve">  else if (direction == 3)</w:t>
                  </w:r>
                </w:p>
                <w:p w:rsidR="009C7BDA" w:rsidRPr="00897520" w:rsidRDefault="009C7BDA" w:rsidP="002C1FEC">
                  <w:pPr>
                    <w:pStyle w:val="Geenafstand"/>
                  </w:pPr>
                  <w:r w:rsidRPr="00897520">
                    <w:tab/>
                    <w:t>printf("Links\n");</w:t>
                  </w:r>
                </w:p>
                <w:p w:rsidR="009C7BDA" w:rsidRPr="00897520" w:rsidRDefault="009C7BDA" w:rsidP="002C1FEC">
                  <w:pPr>
                    <w:pStyle w:val="Geenafstand"/>
                  </w:pPr>
                  <w:r w:rsidRPr="00897520">
                    <w:t xml:space="preserve">  else if (direction == 4)</w:t>
                  </w:r>
                </w:p>
                <w:p w:rsidR="009C7BDA" w:rsidRPr="00897520" w:rsidRDefault="009C7BDA" w:rsidP="002C1FEC">
                  <w:pPr>
                    <w:pStyle w:val="Geenafstand"/>
                  </w:pPr>
                  <w:r w:rsidRPr="00897520">
                    <w:tab/>
                    <w:t>printf("Rechts\n");</w:t>
                  </w:r>
                </w:p>
                <w:p w:rsidR="009C7BDA" w:rsidRPr="00897520" w:rsidRDefault="009C7BDA" w:rsidP="002C1FEC">
                  <w:pPr>
                    <w:pStyle w:val="Geenafstand"/>
                  </w:pPr>
                  <w:r w:rsidRPr="00897520">
                    <w:t xml:space="preserve">  RSSIval_filter_old = RSSIval_filter_new;</w:t>
                  </w:r>
                </w:p>
                <w:p w:rsidR="009C7BDA" w:rsidRPr="00897520" w:rsidRDefault="009C7BDA" w:rsidP="002C1FEC">
                  <w:pPr>
                    <w:pStyle w:val="Geenafstand"/>
                  </w:pPr>
                  <w:r w:rsidRPr="00897520">
                    <w:t xml:space="preserve">  }</w:t>
                  </w:r>
                </w:p>
              </w:txbxContent>
            </v:textbox>
            <w10:wrap type="square"/>
          </v:shape>
        </w:pict>
      </w:r>
      <w:r w:rsidR="002C1FEC">
        <w:t xml:space="preserve">This function determines in which direction the mobile node should travel. </w:t>
      </w:r>
    </w:p>
    <w:p w:rsidR="002C1FEC" w:rsidRDefault="002C1FEC" w:rsidP="002C1FEC">
      <w:pPr>
        <w:pStyle w:val="Geenafstand"/>
      </w:pPr>
    </w:p>
    <w:p w:rsidR="002C1FEC" w:rsidRDefault="002C1FEC" w:rsidP="002C1FEC">
      <w:pPr>
        <w:pStyle w:val="Geenafstand"/>
      </w:pPr>
      <w:r>
        <w:t xml:space="preserve">Our simple algorithm does the following: </w:t>
      </w:r>
    </w:p>
    <w:p w:rsidR="002C1FEC" w:rsidRDefault="002C1FEC" w:rsidP="002C1FEC">
      <w:pPr>
        <w:pStyle w:val="Geenafstand"/>
        <w:ind w:left="2520"/>
      </w:pPr>
      <w:r>
        <w:t>It compares the new RSS readings to the old.</w:t>
      </w:r>
    </w:p>
    <w:p w:rsidR="002C1FEC" w:rsidRDefault="002C1FEC" w:rsidP="002C1FEC">
      <w:pPr>
        <w:pStyle w:val="Geenafstand"/>
        <w:ind w:left="2520"/>
      </w:pPr>
      <w:r>
        <w:t>If they improve: maintain same direction</w:t>
      </w:r>
    </w:p>
    <w:p w:rsidR="002C1FEC" w:rsidRDefault="002C1FEC" w:rsidP="002C1FEC">
      <w:pPr>
        <w:pStyle w:val="Geenafstand"/>
        <w:ind w:left="2520"/>
      </w:pPr>
      <w:r>
        <w:t>Else: move in a new direction</w:t>
      </w:r>
    </w:p>
    <w:p w:rsidR="002C1FEC" w:rsidRDefault="002C1FEC" w:rsidP="002C1FEC">
      <w:pPr>
        <w:pStyle w:val="Geenafstand"/>
        <w:ind w:left="2520"/>
      </w:pPr>
    </w:p>
    <w:p w:rsidR="002C1FEC" w:rsidRDefault="002C1FEC" w:rsidP="002C1FEC">
      <w:pPr>
        <w:pStyle w:val="Geenafstand"/>
        <w:ind w:left="2520"/>
      </w:pPr>
      <w:r>
        <w:t xml:space="preserve">Our application simply cycles between forward, backward, leftward, rightward. </w:t>
      </w:r>
    </w:p>
    <w:p w:rsidR="002C1FEC" w:rsidRDefault="002C1FEC" w:rsidP="002C1FEC">
      <w:pPr>
        <w:pStyle w:val="Geenafstand"/>
        <w:ind w:left="2520"/>
      </w:pPr>
    </w:p>
    <w:p w:rsidR="002C1FEC" w:rsidRDefault="002C1FEC" w:rsidP="002C1FEC">
      <w:pPr>
        <w:pStyle w:val="Geenafstand"/>
        <w:ind w:left="2520"/>
      </w:pPr>
      <w:r>
        <w:t>While this is a very simple inefficient way of working, it does the trick.</w:t>
      </w:r>
    </w:p>
    <w:p w:rsidR="002C1FEC" w:rsidRDefault="002C1FEC" w:rsidP="002C1FEC">
      <w:pPr>
        <w:pStyle w:val="Geenafstand"/>
        <w:ind w:left="2520"/>
      </w:pPr>
    </w:p>
    <w:p w:rsidR="002C1FEC" w:rsidRDefault="002C1FEC" w:rsidP="002C1FEC">
      <w:pPr>
        <w:pStyle w:val="Geenafstand"/>
        <w:ind w:left="2520"/>
      </w:pPr>
    </w:p>
    <w:p w:rsidR="001459FA" w:rsidRDefault="001459FA" w:rsidP="002C1FEC">
      <w:pPr>
        <w:pStyle w:val="Geenafstand"/>
        <w:ind w:left="2520"/>
      </w:pPr>
    </w:p>
    <w:p w:rsidR="001459FA" w:rsidRDefault="001459FA" w:rsidP="002C1FEC">
      <w:pPr>
        <w:pStyle w:val="Geenafstand"/>
        <w:ind w:left="2520"/>
      </w:pPr>
    </w:p>
    <w:p w:rsidR="001459FA" w:rsidRDefault="001459FA" w:rsidP="002C1FEC">
      <w:pPr>
        <w:pStyle w:val="Geenafstand"/>
        <w:ind w:left="2520"/>
      </w:pPr>
    </w:p>
    <w:p w:rsidR="001459FA" w:rsidRDefault="001459FA" w:rsidP="002C1FEC">
      <w:pPr>
        <w:pStyle w:val="Geenafstand"/>
        <w:ind w:left="2520"/>
      </w:pPr>
    </w:p>
    <w:p w:rsidR="001459FA" w:rsidRDefault="001459FA" w:rsidP="002C1FEC">
      <w:pPr>
        <w:pStyle w:val="Geenafstand"/>
        <w:ind w:left="2520"/>
      </w:pPr>
    </w:p>
    <w:p w:rsidR="001459FA" w:rsidRDefault="001459FA" w:rsidP="002C1FEC">
      <w:pPr>
        <w:pStyle w:val="Geenafstand"/>
        <w:ind w:left="2520"/>
      </w:pPr>
    </w:p>
    <w:p w:rsidR="001459FA" w:rsidRDefault="001459FA" w:rsidP="002C1FEC">
      <w:pPr>
        <w:pStyle w:val="Geenafstand"/>
        <w:ind w:left="2520"/>
      </w:pPr>
    </w:p>
    <w:p w:rsidR="001459FA" w:rsidRDefault="001459FA" w:rsidP="002C1FEC">
      <w:pPr>
        <w:pStyle w:val="Geenafstand"/>
        <w:ind w:left="2520"/>
      </w:pPr>
    </w:p>
    <w:p w:rsidR="001459FA" w:rsidRDefault="001459FA" w:rsidP="002C1FEC">
      <w:pPr>
        <w:pStyle w:val="Geenafstand"/>
        <w:ind w:left="2520"/>
      </w:pPr>
    </w:p>
    <w:p w:rsidR="001459FA" w:rsidRDefault="001459FA" w:rsidP="002C1FEC">
      <w:pPr>
        <w:pStyle w:val="Geenafstand"/>
        <w:ind w:left="2520"/>
      </w:pPr>
    </w:p>
    <w:p w:rsidR="001459FA" w:rsidRDefault="001459FA" w:rsidP="002C1FEC">
      <w:pPr>
        <w:pStyle w:val="Geenafstand"/>
        <w:ind w:left="2520"/>
      </w:pPr>
    </w:p>
    <w:p w:rsidR="001459FA" w:rsidRDefault="001459FA" w:rsidP="002C1FEC">
      <w:pPr>
        <w:pStyle w:val="Geenafstand"/>
        <w:ind w:left="2520"/>
      </w:pPr>
    </w:p>
    <w:p w:rsidR="001459FA" w:rsidRDefault="001459FA" w:rsidP="002C1FEC">
      <w:pPr>
        <w:pStyle w:val="Geenafstand"/>
        <w:ind w:left="2520"/>
      </w:pPr>
    </w:p>
    <w:p w:rsidR="001459FA" w:rsidRDefault="001459FA" w:rsidP="002C1FEC">
      <w:pPr>
        <w:pStyle w:val="Geenafstand"/>
        <w:ind w:left="2520"/>
      </w:pPr>
    </w:p>
    <w:p w:rsidR="001459FA" w:rsidRDefault="001459FA" w:rsidP="002C1FEC">
      <w:pPr>
        <w:pStyle w:val="Geenafstand"/>
        <w:ind w:left="2520"/>
      </w:pPr>
    </w:p>
    <w:p w:rsidR="001459FA" w:rsidRDefault="001459FA" w:rsidP="002C1FEC">
      <w:pPr>
        <w:pStyle w:val="Geenafstand"/>
        <w:ind w:left="2520"/>
      </w:pPr>
    </w:p>
    <w:p w:rsidR="002C1FEC" w:rsidRDefault="002C1FEC" w:rsidP="002C1FEC">
      <w:pPr>
        <w:pStyle w:val="Geenafstand"/>
        <w:ind w:left="2520"/>
      </w:pPr>
    </w:p>
    <w:p w:rsidR="002C1FEC" w:rsidRDefault="003362DC" w:rsidP="002C1FEC">
      <w:pPr>
        <w:pStyle w:val="Geenafstand"/>
      </w:pPr>
      <w:r w:rsidRPr="003362DC">
        <w:rPr>
          <w:noProof/>
        </w:rPr>
        <w:pict>
          <v:shape id="_x0000_s1056" type="#_x0000_t202" style="position:absolute;margin-left:0;margin-top:0;width:2in;height:2in;z-index:251692032;mso-wrap-style:none">
            <v:textbox style="mso-fit-shape-to-text:t">
              <w:txbxContent>
                <w:p w:rsidR="009C7BDA" w:rsidRPr="00897520" w:rsidRDefault="009C7BDA" w:rsidP="002C1FEC">
                  <w:pPr>
                    <w:pStyle w:val="Geenafstand"/>
                  </w:pPr>
                  <w:r w:rsidRPr="00897520">
                    <w:t>event message_t* Receive.receive(message_t* msg, void* payload, uint8_t len) {</w:t>
                  </w:r>
                </w:p>
                <w:p w:rsidR="009C7BDA" w:rsidRPr="00897520" w:rsidRDefault="009C7BDA" w:rsidP="002C1FEC">
                  <w:pPr>
                    <w:pStyle w:val="Geenafstand"/>
                  </w:pPr>
                  <w:r w:rsidRPr="00897520">
                    <w:t xml:space="preserve">    oscilloscope_t *omsg = payload;</w:t>
                  </w:r>
                </w:p>
                <w:p w:rsidR="009C7BDA" w:rsidRPr="00897520" w:rsidRDefault="009C7BDA" w:rsidP="002C1FEC">
                  <w:pPr>
                    <w:pStyle w:val="Geenafstand"/>
                  </w:pPr>
                  <w:r w:rsidRPr="00897520">
                    <w:t xml:space="preserve">    report_received();</w:t>
                  </w:r>
                </w:p>
                <w:p w:rsidR="009C7BDA" w:rsidRPr="00897520" w:rsidRDefault="009C7BDA" w:rsidP="002C1FEC">
                  <w:pPr>
                    <w:pStyle w:val="Geenafstand"/>
                  </w:pPr>
                </w:p>
                <w:p w:rsidR="009C7BDA" w:rsidRPr="00897520" w:rsidRDefault="009C7BDA" w:rsidP="002C1FEC">
                  <w:pPr>
                    <w:pStyle w:val="Geenafstand"/>
                  </w:pPr>
                  <w:r w:rsidRPr="00897520">
                    <w:t xml:space="preserve">    if ( !wait ){</w:t>
                  </w:r>
                </w:p>
                <w:p w:rsidR="009C7BDA" w:rsidRPr="00897520" w:rsidRDefault="009C7BDA" w:rsidP="002C1FEC">
                  <w:pPr>
                    <w:pStyle w:val="Geenafstand"/>
                  </w:pPr>
                  <w:r w:rsidRPr="00897520">
                    <w:t xml:space="preserve">     local.warning = omsg-&gt;warning;</w:t>
                  </w:r>
                </w:p>
                <w:p w:rsidR="009C7BDA" w:rsidRPr="00897520" w:rsidRDefault="009C7BDA" w:rsidP="002C1FEC">
                  <w:pPr>
                    <w:pStyle w:val="Geenafstand"/>
                  </w:pPr>
                </w:p>
                <w:p w:rsidR="009C7BDA" w:rsidRPr="00897520" w:rsidRDefault="009C7BDA" w:rsidP="002C1FEC">
                  <w:pPr>
                    <w:pStyle w:val="Geenafstand"/>
                  </w:pPr>
                  <w:r w:rsidRPr="00897520">
                    <w:t xml:space="preserve">     if ( local.warning == 1 )</w:t>
                  </w:r>
                </w:p>
                <w:p w:rsidR="009C7BDA" w:rsidRPr="00897520" w:rsidRDefault="009C7BDA" w:rsidP="002C1FEC">
                  <w:pPr>
                    <w:pStyle w:val="Geenafstand"/>
                  </w:pPr>
                  <w:r w:rsidRPr="00897520">
                    <w:t xml:space="preserve">     </w:t>
                  </w:r>
                  <w:r w:rsidRPr="00897520">
                    <w:tab/>
                    <w:t xml:space="preserve"> RSSIvals[reading++] = </w:t>
                  </w:r>
                  <w:r>
                    <w:t>call CC2420Packet.getRssi(msg);</w:t>
                  </w:r>
                </w:p>
                <w:p w:rsidR="009C7BDA" w:rsidRPr="00897520" w:rsidRDefault="009C7BDA" w:rsidP="002C1FEC">
                  <w:pPr>
                    <w:pStyle w:val="Geenafstand"/>
                  </w:pPr>
                  <w:r w:rsidRPr="00897520">
                    <w:t xml:space="preserve">     if ( reading == NREADINGS ){</w:t>
                  </w:r>
                </w:p>
                <w:p w:rsidR="009C7BDA" w:rsidRPr="00897520" w:rsidRDefault="009C7BDA" w:rsidP="002C1FEC">
                  <w:pPr>
                    <w:pStyle w:val="Geenafstand"/>
                  </w:pPr>
                  <w:r w:rsidRPr="00897520">
                    <w:t xml:space="preserve">   </w:t>
                  </w:r>
                  <w:r w:rsidRPr="00897520">
                    <w:tab/>
                    <w:t xml:space="preserve"> filter();</w:t>
                  </w:r>
                </w:p>
                <w:p w:rsidR="009C7BDA" w:rsidRDefault="009C7BDA" w:rsidP="002C1FEC">
                  <w:pPr>
                    <w:pStyle w:val="Geenafstand"/>
                  </w:pPr>
                  <w:r>
                    <w:tab/>
                    <w:t xml:space="preserve"> reading = 0; </w:t>
                  </w:r>
                </w:p>
                <w:p w:rsidR="009C7BDA" w:rsidRPr="00897520" w:rsidRDefault="009C7BDA" w:rsidP="002C1FEC">
                  <w:pPr>
                    <w:pStyle w:val="Geenafstand"/>
                  </w:pPr>
                  <w:r w:rsidRPr="00897520">
                    <w:t xml:space="preserve">         </w:t>
                  </w:r>
                  <w:r>
                    <w:t xml:space="preserve">     </w:t>
                  </w:r>
                  <w:r>
                    <w:tab/>
                    <w:t xml:space="preserve"> wait = TRUE;</w:t>
                  </w:r>
                </w:p>
                <w:p w:rsidR="009C7BDA" w:rsidRPr="00897520" w:rsidRDefault="009C7BDA" w:rsidP="002C1FEC">
                  <w:pPr>
                    <w:pStyle w:val="Geenafstand"/>
                  </w:pPr>
                  <w:r w:rsidRPr="00897520">
                    <w:t xml:space="preserve">         if (RSSIval_filter_new &gt; 10){</w:t>
                  </w:r>
                </w:p>
                <w:p w:rsidR="009C7BDA" w:rsidRPr="00897520" w:rsidRDefault="009C7BDA" w:rsidP="002C1FEC">
                  <w:pPr>
                    <w:pStyle w:val="Geenafstand"/>
                  </w:pPr>
                  <w:r w:rsidRPr="00897520">
                    <w:tab/>
                    <w:t xml:space="preserve"> </w:t>
                  </w:r>
                  <w:r w:rsidRPr="00897520">
                    <w:tab/>
                    <w:t>printf("</w:t>
                  </w:r>
                  <w:r>
                    <w:t>Destination reached</w:t>
                  </w:r>
                  <w:r w:rsidRPr="00897520">
                    <w:t>!\n");</w:t>
                  </w:r>
                </w:p>
                <w:p w:rsidR="009C7BDA" w:rsidRPr="00897520" w:rsidRDefault="009C7BDA" w:rsidP="002C1FEC">
                  <w:pPr>
                    <w:pStyle w:val="Geenafstand"/>
                  </w:pPr>
                  <w:r w:rsidRPr="00897520">
                    <w:tab/>
                    <w:t xml:space="preserve">        printf("Proficiat!\n");</w:t>
                  </w:r>
                </w:p>
                <w:p w:rsidR="009C7BDA" w:rsidRPr="00897520" w:rsidRDefault="009C7BDA" w:rsidP="002C1FEC">
                  <w:pPr>
                    <w:pStyle w:val="Geenafstand"/>
                  </w:pPr>
                  <w:r w:rsidRPr="00897520">
                    <w:t xml:space="preserve">         }</w:t>
                  </w:r>
                </w:p>
                <w:p w:rsidR="009C7BDA" w:rsidRPr="00897520" w:rsidRDefault="009C7BDA" w:rsidP="002C1FEC">
                  <w:pPr>
                    <w:pStyle w:val="Geenafstand"/>
                  </w:pPr>
                  <w:r w:rsidRPr="00897520">
                    <w:tab/>
                    <w:t xml:space="preserve"> else</w:t>
                  </w:r>
                </w:p>
                <w:p w:rsidR="009C7BDA" w:rsidRPr="00897520" w:rsidRDefault="009C7BDA" w:rsidP="002C1FEC">
                  <w:pPr>
                    <w:pStyle w:val="Geenafstand"/>
                  </w:pPr>
                  <w:r w:rsidRPr="00897520">
                    <w:tab/>
                    <w:t xml:space="preserve">        movement(); </w:t>
                  </w:r>
                </w:p>
                <w:p w:rsidR="009C7BDA" w:rsidRPr="00897520" w:rsidRDefault="009C7BDA" w:rsidP="002C1FEC">
                  <w:pPr>
                    <w:pStyle w:val="Geenafstand"/>
                  </w:pPr>
                  <w:r w:rsidRPr="00897520">
                    <w:tab/>
                    <w:t xml:space="preserve"> call PrintfFlush.flush();</w:t>
                  </w:r>
                </w:p>
                <w:p w:rsidR="009C7BDA" w:rsidRPr="00897520" w:rsidRDefault="009C7BDA" w:rsidP="002C1FEC">
                  <w:pPr>
                    <w:pStyle w:val="Geenafstand"/>
                  </w:pPr>
                  <w:r w:rsidRPr="00897520">
                    <w:t xml:space="preserve">     }</w:t>
                  </w:r>
                </w:p>
                <w:p w:rsidR="009C7BDA" w:rsidRPr="00897520" w:rsidRDefault="009C7BDA" w:rsidP="002C1FEC">
                  <w:pPr>
                    <w:pStyle w:val="Geenafstand"/>
                  </w:pPr>
                  <w:r w:rsidRPr="00897520">
                    <w:t xml:space="preserve">    }</w:t>
                  </w:r>
                </w:p>
                <w:p w:rsidR="009C7BDA" w:rsidRPr="00897520" w:rsidRDefault="009C7BDA" w:rsidP="002C1FEC">
                  <w:pPr>
                    <w:pStyle w:val="Geenafstand"/>
                  </w:pPr>
                  <w:r>
                    <w:t xml:space="preserve">    return msg;</w:t>
                  </w:r>
                  <w:r w:rsidRPr="00897520">
                    <w:t xml:space="preserve"> </w:t>
                  </w:r>
                </w:p>
                <w:p w:rsidR="009C7BDA" w:rsidRPr="00EC2AF0" w:rsidRDefault="009C7BDA" w:rsidP="002C1FEC">
                  <w:pPr>
                    <w:pStyle w:val="Geenafstand"/>
                  </w:pPr>
                  <w:r w:rsidRPr="00897520">
                    <w:t xml:space="preserve">  }</w:t>
                  </w:r>
                </w:p>
              </w:txbxContent>
            </v:textbox>
            <w10:wrap type="square"/>
          </v:shape>
        </w:pict>
      </w:r>
      <w:r w:rsidR="002C1FEC">
        <w:t xml:space="preserve">This event is signaled whenever the radio receives a message. It turns on a led for indication. </w:t>
      </w: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Geenafstand"/>
      </w:pPr>
      <w:r>
        <w:t>We take a RSSI reading with the CC2420Packet.getRSSI command and put it in the RSSIvals array.</w:t>
      </w:r>
    </w:p>
    <w:p w:rsidR="002C1FEC" w:rsidRDefault="002C1FEC" w:rsidP="002C1FEC">
      <w:pPr>
        <w:pStyle w:val="Geenafstand"/>
      </w:pPr>
      <w:r>
        <w:t>If we have enough readings we filter them.</w:t>
      </w:r>
    </w:p>
    <w:p w:rsidR="002C1FEC" w:rsidRDefault="002C1FEC" w:rsidP="002C1FEC">
      <w:pPr>
        <w:pStyle w:val="Geenafstand"/>
      </w:pPr>
    </w:p>
    <w:p w:rsidR="002C1FEC" w:rsidRDefault="002C1FEC" w:rsidP="002C1FEC">
      <w:pPr>
        <w:pStyle w:val="Geenafstand"/>
      </w:pPr>
      <w:r>
        <w:t>If our RSSI is good enough we are around our destination, else we need to move.</w:t>
      </w:r>
    </w:p>
    <w:p w:rsidR="002C1FEC" w:rsidRDefault="002C1FEC" w:rsidP="002C1FEC">
      <w:pPr>
        <w:pStyle w:val="Geenafstand"/>
      </w:pPr>
    </w:p>
    <w:p w:rsidR="002C1FEC" w:rsidRDefault="002C1FEC" w:rsidP="002C1FEC">
      <w:pPr>
        <w:pStyle w:val="Geenafstand"/>
      </w:pPr>
    </w:p>
    <w:p w:rsidR="002C1FEC" w:rsidRDefault="002C1FEC" w:rsidP="002C1FEC">
      <w:pPr>
        <w:pStyle w:val="Geenafstand"/>
      </w:pPr>
    </w:p>
    <w:p w:rsidR="002C1FEC" w:rsidRDefault="002C1FEC" w:rsidP="002C1FEC">
      <w:pPr>
        <w:pStyle w:val="Kop1"/>
      </w:pPr>
      <w:bookmarkStart w:id="46" w:name="_Toc201086240"/>
      <w:r>
        <w:lastRenderedPageBreak/>
        <w:t>RSSI readings</w:t>
      </w:r>
      <w:bookmarkEnd w:id="46"/>
    </w:p>
    <w:p w:rsidR="002C1FEC" w:rsidRPr="00D120DE" w:rsidRDefault="002C1FEC" w:rsidP="002C1FEC">
      <w:pPr>
        <w:pStyle w:val="Kop2"/>
      </w:pPr>
      <w:bookmarkStart w:id="47" w:name="_Toc201086241"/>
      <w:r>
        <w:t>INtroduction</w:t>
      </w:r>
      <w:bookmarkEnd w:id="47"/>
    </w:p>
    <w:p w:rsidR="002C1FEC" w:rsidRDefault="002C1FEC" w:rsidP="002C1FEC">
      <w:r>
        <w:t xml:space="preserve">For our master student Man Hung Wong, it was very important that he had RSSI readings for a given distance so he could, determine where his mobile node was. </w:t>
      </w:r>
    </w:p>
    <w:p w:rsidR="002C1FEC" w:rsidRDefault="002C1FEC" w:rsidP="002C1FEC">
      <w:pPr>
        <w:pStyle w:val="Kop2"/>
      </w:pPr>
      <w:bookmarkStart w:id="48" w:name="_Toc201086242"/>
      <w:r>
        <w:t>Method</w:t>
      </w:r>
      <w:bookmarkEnd w:id="48"/>
    </w:p>
    <w:p w:rsidR="002C1FEC" w:rsidRDefault="002C1FEC" w:rsidP="002C1FEC">
      <w:r>
        <w:t>We used the applications we described in the above sections. We set the NREADINGS constant to 10 which would mean that the mobile node takes 10 RSSI readings before he averages them. We distanced our motes 1 meter separated from each other. We then noted the averaged reading; we repeated this process 5 times. This process was repeated but for different distances, we incremented 1 meter per turn, until we reached 10 meters. For each step then averaged the results and subtracted 45 from these. This is because the CC2420 radio has a 45dBm offset.</w:t>
      </w:r>
    </w:p>
    <w:p w:rsidR="002C1FEC" w:rsidRDefault="002C1FEC" w:rsidP="002C1FEC">
      <w:r>
        <w:t xml:space="preserve">These measurements were performed about 50 cm from the ground. We turned off any nearby radio signal, such as Wi-Fi, Bluetooth. These could interfere with our signal. </w:t>
      </w:r>
    </w:p>
    <w:p w:rsidR="002C1FEC" w:rsidRDefault="002C1FEC" w:rsidP="002C1FEC">
      <w:r>
        <w:t>We then regressed this data to get a mathematical equation which describes the relationship between distance and RSSI.</w:t>
      </w:r>
    </w:p>
    <w:p w:rsidR="00E5786C" w:rsidRDefault="00E5786C" w:rsidP="002C1FEC">
      <w:r>
        <w:t>The equation for this graph is: y = a(1-e</w:t>
      </w:r>
      <w:r>
        <w:rPr>
          <w:vertAlign w:val="superscript"/>
        </w:rPr>
        <w:t>-bx</w:t>
      </w:r>
      <w:r>
        <w:t xml:space="preserve">) with </w:t>
      </w:r>
    </w:p>
    <w:p w:rsidR="00E5786C" w:rsidRDefault="00E5786C" w:rsidP="00E5786C">
      <w:pPr>
        <w:pStyle w:val="Lijstalinea"/>
        <w:numPr>
          <w:ilvl w:val="0"/>
          <w:numId w:val="15"/>
        </w:numPr>
      </w:pPr>
      <w:r>
        <w:t>a = -0.017352956</w:t>
      </w:r>
    </w:p>
    <w:p w:rsidR="00E5786C" w:rsidRDefault="00E5786C" w:rsidP="00E5786C">
      <w:pPr>
        <w:pStyle w:val="Lijstalinea"/>
        <w:numPr>
          <w:ilvl w:val="0"/>
          <w:numId w:val="15"/>
        </w:numPr>
      </w:pPr>
      <w:r>
        <w:t>b = 0.087152976</w:t>
      </w:r>
    </w:p>
    <w:p w:rsidR="00E5786C" w:rsidRDefault="00E5786C" w:rsidP="002C1FEC">
      <w:r>
        <w:tab/>
      </w:r>
    </w:p>
    <w:p w:rsidR="002C1FEC" w:rsidRDefault="002C1FEC" w:rsidP="002C1FEC"/>
    <w:p w:rsidR="002C1FEC" w:rsidRDefault="002C1FEC" w:rsidP="002C1FEC"/>
    <w:p w:rsidR="002C1FEC" w:rsidRPr="008C6768" w:rsidRDefault="002C1FEC" w:rsidP="002C1FEC"/>
    <w:p w:rsidR="002C1FEC" w:rsidRPr="00B03753" w:rsidRDefault="002C1FEC" w:rsidP="002C1FEC"/>
    <w:p w:rsidR="002C1FEC" w:rsidRPr="00B03753" w:rsidRDefault="002C1FEC" w:rsidP="002C1FEC"/>
    <w:p w:rsidR="002C1FEC" w:rsidRPr="00B03753" w:rsidRDefault="002C1FEC" w:rsidP="002C1FEC"/>
    <w:p w:rsidR="002C1FEC" w:rsidRDefault="002C1FEC"/>
    <w:p w:rsidR="001459FA" w:rsidRDefault="001459FA"/>
    <w:p w:rsidR="001459FA" w:rsidRDefault="001459FA"/>
    <w:p w:rsidR="001459FA" w:rsidRDefault="001459FA"/>
    <w:p w:rsidR="001459FA" w:rsidRDefault="001459FA"/>
    <w:p w:rsidR="001459FA" w:rsidRDefault="001459FA" w:rsidP="001459FA">
      <w:pPr>
        <w:pStyle w:val="Kop1"/>
      </w:pPr>
      <w:bookmarkStart w:id="49" w:name="_Toc201086243"/>
      <w:r>
        <w:lastRenderedPageBreak/>
        <w:t>octopus synchronous</w:t>
      </w:r>
      <w:bookmarkEnd w:id="49"/>
    </w:p>
    <w:p w:rsidR="001459FA" w:rsidRDefault="001459FA" w:rsidP="001459FA">
      <w:r w:rsidRPr="00017416">
        <w:t>We were working together with the master students Nick &amp; David</w:t>
      </w:r>
      <w:r>
        <w:t xml:space="preserve"> </w:t>
      </w:r>
      <w:r w:rsidRPr="00017416">
        <w:t>and they had a problem with sending the data from anchor nodes to the root node</w:t>
      </w:r>
      <w:r>
        <w:t>. Basically they visualize the nodes in the network by taking the RSSI from the mobile node in reference to the anchor nodes. The anchor nodes send their data with the AMSend interface to the mobile node, which receives these packets with the AMReceive interface. The localization is controlled by the root node, so the mobile node forwards the received packets to the root. We investigated the problem and came to the conclusion that the data from the anchor nodes wasn’t being sent by the mobile node to the root node. The local data of the mobile node was being forwarded.</w:t>
      </w:r>
    </w:p>
    <w:p w:rsidR="001459FA" w:rsidRDefault="001459FA" w:rsidP="001459FA">
      <w:r>
        <w:t>The solution is to synchronize the application with the help of some bools. So, we are going to implement a system that switches between the transmission of the data from the mobile node (local data) and the transmission of the data from the anchor nodes (external data).</w:t>
      </w:r>
    </w:p>
    <w:p w:rsidR="001459FA" w:rsidRDefault="001459FA" w:rsidP="001459FA">
      <w:pPr>
        <w:pStyle w:val="Kop2"/>
      </w:pPr>
      <w:bookmarkStart w:id="50" w:name="_Toc201086244"/>
      <w:r>
        <w:t>Application octopus</w:t>
      </w:r>
      <w:bookmarkEnd w:id="50"/>
    </w:p>
    <w:p w:rsidR="001459FA" w:rsidRDefault="001459FA" w:rsidP="001459FA">
      <w:pPr>
        <w:pStyle w:val="Kop3"/>
      </w:pPr>
      <w:bookmarkStart w:id="51" w:name="_Toc201086245"/>
      <w:r>
        <w:t>bools</w:t>
      </w:r>
      <w:bookmarkEnd w:id="51"/>
    </w:p>
    <w:p w:rsidR="001459FA" w:rsidRPr="00431B20" w:rsidRDefault="001459FA" w:rsidP="001459FA">
      <w:pPr>
        <w:pStyle w:val="Geenafstand"/>
      </w:pPr>
    </w:p>
    <w:tbl>
      <w:tblPr>
        <w:tblStyle w:val="Tabelraster"/>
        <w:tblW w:w="0" w:type="auto"/>
        <w:tblLook w:val="04A0"/>
      </w:tblPr>
      <w:tblGrid>
        <w:gridCol w:w="9212"/>
      </w:tblGrid>
      <w:tr w:rsidR="001459FA" w:rsidTr="000C4117">
        <w:tc>
          <w:tcPr>
            <w:tcW w:w="9212" w:type="dxa"/>
          </w:tcPr>
          <w:p w:rsidR="001459FA" w:rsidRDefault="001459FA" w:rsidP="000C4117">
            <w:r>
              <w:tab/>
              <w:t>bool SWITCHTOB = FALSE;</w:t>
            </w:r>
          </w:p>
          <w:p w:rsidR="001459FA" w:rsidRDefault="001459FA" w:rsidP="000C4117">
            <w:r>
              <w:tab/>
              <w:t>bool BSEND = FALSE;</w:t>
            </w:r>
          </w:p>
        </w:tc>
      </w:tr>
    </w:tbl>
    <w:p w:rsidR="001459FA" w:rsidRDefault="001459FA" w:rsidP="001459FA">
      <w:r>
        <w:t>We specify 2 bools to switch between the transmission of local &amp; external data:</w:t>
      </w:r>
    </w:p>
    <w:p w:rsidR="001459FA" w:rsidRDefault="001459FA" w:rsidP="001459FA">
      <w:pPr>
        <w:pStyle w:val="Lijstalinea"/>
        <w:numPr>
          <w:ilvl w:val="0"/>
          <w:numId w:val="16"/>
        </w:numPr>
      </w:pPr>
      <w:r>
        <w:t>SWITCHTOB is a bool which gives the control to the event Blindreceive so that it is able to transmit the data from the anchor nodes</w:t>
      </w:r>
    </w:p>
    <w:p w:rsidR="001459FA" w:rsidRDefault="001459FA" w:rsidP="001459FA">
      <w:pPr>
        <w:pStyle w:val="Lijstalinea"/>
        <w:numPr>
          <w:ilvl w:val="0"/>
          <w:numId w:val="16"/>
        </w:numPr>
      </w:pPr>
      <w:r>
        <w:t>BSEND is a bool that we used in Timer.fired to make the sending process synchronous with the timer</w:t>
      </w:r>
    </w:p>
    <w:p w:rsidR="001459FA" w:rsidRDefault="001459FA" w:rsidP="001459FA">
      <w:pPr>
        <w:pStyle w:val="Kop3"/>
      </w:pPr>
      <w:bookmarkStart w:id="52" w:name="_Toc201086246"/>
      <w:r>
        <w:t>Timer.fired</w:t>
      </w:r>
      <w:bookmarkEnd w:id="52"/>
    </w:p>
    <w:p w:rsidR="001459FA" w:rsidRPr="00465381" w:rsidRDefault="001459FA" w:rsidP="001459FA">
      <w:pPr>
        <w:pStyle w:val="Geenafstand"/>
      </w:pPr>
    </w:p>
    <w:tbl>
      <w:tblPr>
        <w:tblStyle w:val="Tabelraster"/>
        <w:tblW w:w="0" w:type="auto"/>
        <w:tblLook w:val="04A0"/>
      </w:tblPr>
      <w:tblGrid>
        <w:gridCol w:w="9212"/>
      </w:tblGrid>
      <w:tr w:rsidR="001459FA" w:rsidTr="000C4117">
        <w:tc>
          <w:tcPr>
            <w:tcW w:w="9212" w:type="dxa"/>
          </w:tcPr>
          <w:p w:rsidR="001459FA" w:rsidRDefault="001459FA" w:rsidP="000C4117">
            <w:r>
              <w:tab/>
            </w:r>
            <w:r>
              <w:tab/>
            </w:r>
            <w:r>
              <w:tab/>
              <w:t>if(voltageIsRead &amp;&amp; lightIsRead &amp;&amp; tempIsRead &amp;&amp; humidityIsRead &amp;&amp; rssiIsRead)</w:t>
            </w:r>
          </w:p>
          <w:p w:rsidR="001459FA" w:rsidRDefault="001459FA" w:rsidP="000C4117">
            <w:r>
              <w:tab/>
            </w:r>
            <w:r>
              <w:tab/>
            </w:r>
            <w:r>
              <w:tab/>
              <w:t>{</w:t>
            </w:r>
          </w:p>
          <w:p w:rsidR="001459FA" w:rsidRDefault="001459FA" w:rsidP="000C4117">
            <w:r>
              <w:tab/>
            </w:r>
            <w:r>
              <w:tab/>
            </w:r>
            <w:r>
              <w:tab/>
            </w:r>
            <w:r>
              <w:tab/>
              <w:t>localCollectedMsg.count++;</w:t>
            </w:r>
          </w:p>
          <w:p w:rsidR="001459FA" w:rsidRDefault="001459FA" w:rsidP="000C4117">
            <w:r>
              <w:tab/>
            </w:r>
            <w:r>
              <w:tab/>
            </w:r>
            <w:r>
              <w:tab/>
            </w:r>
            <w:r>
              <w:tab/>
              <w:t>if(root)</w:t>
            </w:r>
          </w:p>
          <w:p w:rsidR="001459FA" w:rsidRDefault="001459FA" w:rsidP="000C4117">
            <w:r>
              <w:tab/>
            </w:r>
            <w:r>
              <w:tab/>
            </w:r>
            <w:r>
              <w:tab/>
            </w:r>
            <w:r>
              <w:tab/>
            </w:r>
            <w:r>
              <w:tab/>
              <w:t>post serialSendTask();</w:t>
            </w:r>
          </w:p>
          <w:p w:rsidR="001459FA" w:rsidRDefault="001459FA" w:rsidP="000C4117">
            <w:r>
              <w:tab/>
            </w:r>
            <w:r>
              <w:tab/>
            </w:r>
            <w:r>
              <w:tab/>
            </w:r>
            <w:r>
              <w:tab/>
              <w:t>else if(anchor)</w:t>
            </w:r>
          </w:p>
          <w:p w:rsidR="001459FA" w:rsidRDefault="001459FA" w:rsidP="000C4117">
            <w:r>
              <w:tab/>
            </w:r>
            <w:r>
              <w:tab/>
            </w:r>
            <w:r>
              <w:tab/>
            </w:r>
            <w:r>
              <w:tab/>
            </w:r>
            <w:r>
              <w:tab/>
              <w:t>post anchorSendTask();</w:t>
            </w:r>
          </w:p>
          <w:p w:rsidR="001459FA" w:rsidRDefault="001459FA" w:rsidP="000C4117">
            <w:r>
              <w:tab/>
            </w:r>
            <w:r>
              <w:tab/>
            </w:r>
            <w:r>
              <w:tab/>
            </w:r>
            <w:r>
              <w:tab/>
              <w:t>else</w:t>
            </w:r>
          </w:p>
          <w:p w:rsidR="001459FA" w:rsidRDefault="001459FA" w:rsidP="000C4117">
            <w:r>
              <w:tab/>
            </w:r>
            <w:r>
              <w:tab/>
            </w:r>
            <w:r>
              <w:tab/>
            </w:r>
            <w:r>
              <w:tab/>
            </w:r>
            <w:r>
              <w:tab/>
              <w:t>if (SWITCHTOB == FALSE)</w:t>
            </w:r>
          </w:p>
          <w:p w:rsidR="001459FA" w:rsidRDefault="001459FA" w:rsidP="000C4117">
            <w:r>
              <w:tab/>
            </w:r>
            <w:r>
              <w:tab/>
            </w:r>
            <w:r>
              <w:tab/>
            </w:r>
            <w:r>
              <w:tab/>
            </w:r>
            <w:r>
              <w:tab/>
            </w:r>
            <w:r>
              <w:tab/>
              <w:t>post collectSendTask();</w:t>
            </w:r>
          </w:p>
          <w:p w:rsidR="001459FA" w:rsidRDefault="001459FA" w:rsidP="000C4117">
            <w:r>
              <w:tab/>
            </w:r>
            <w:r>
              <w:tab/>
            </w:r>
            <w:r>
              <w:tab/>
            </w:r>
            <w:r>
              <w:tab/>
            </w:r>
            <w:r>
              <w:tab/>
              <w:t xml:space="preserve">else </w:t>
            </w:r>
          </w:p>
          <w:p w:rsidR="001459FA" w:rsidRDefault="001459FA" w:rsidP="000C4117">
            <w:r>
              <w:tab/>
            </w:r>
            <w:r>
              <w:tab/>
            </w:r>
            <w:r>
              <w:tab/>
            </w:r>
            <w:r>
              <w:tab/>
            </w:r>
            <w:r>
              <w:tab/>
            </w:r>
            <w:r>
              <w:tab/>
              <w:t>BSEND = TRUE;</w:t>
            </w:r>
          </w:p>
          <w:p w:rsidR="001459FA" w:rsidRDefault="001459FA" w:rsidP="000C4117">
            <w:r>
              <w:tab/>
            </w:r>
            <w:r>
              <w:tab/>
            </w:r>
            <w:r>
              <w:tab/>
              <w:t>}</w:t>
            </w:r>
          </w:p>
          <w:p w:rsidR="001459FA" w:rsidRDefault="001459FA" w:rsidP="000C4117">
            <w:r>
              <w:tab/>
            </w:r>
            <w:r>
              <w:tab/>
            </w:r>
            <w:r>
              <w:tab/>
            </w:r>
          </w:p>
          <w:p w:rsidR="001459FA" w:rsidRDefault="001459FA" w:rsidP="000C4117">
            <w:r>
              <w:tab/>
            </w:r>
            <w:r>
              <w:tab/>
              <w:t>}</w:t>
            </w:r>
          </w:p>
          <w:p w:rsidR="001459FA" w:rsidRDefault="001459FA" w:rsidP="000C4117">
            <w:r>
              <w:tab/>
              <w:t>}</w:t>
            </w:r>
          </w:p>
        </w:tc>
      </w:tr>
    </w:tbl>
    <w:p w:rsidR="001459FA" w:rsidRDefault="001459FA" w:rsidP="001459FA">
      <w:r>
        <w:lastRenderedPageBreak/>
        <w:t>Timer.fired is the central event in the application. We have added some lines of code to make the program synchronous. If we have collected the data from the sensors, and if the bool SWITCHTOB = FALSE then we transmit the local data. If it is TRUE then we switch to the blindreceive event and transmit the external data.</w:t>
      </w:r>
    </w:p>
    <w:p w:rsidR="001459FA" w:rsidRDefault="001459FA" w:rsidP="001459FA">
      <w:pPr>
        <w:pStyle w:val="Kop3"/>
      </w:pPr>
      <w:bookmarkStart w:id="53" w:name="_Toc201086247"/>
      <w:r>
        <w:t>collection send</w:t>
      </w:r>
      <w:bookmarkEnd w:id="53"/>
    </w:p>
    <w:p w:rsidR="001459FA" w:rsidRPr="00431B20" w:rsidRDefault="001459FA" w:rsidP="001459FA">
      <w:pPr>
        <w:pStyle w:val="Geenafstand"/>
      </w:pPr>
    </w:p>
    <w:tbl>
      <w:tblPr>
        <w:tblStyle w:val="Tabelraster"/>
        <w:tblW w:w="0" w:type="auto"/>
        <w:tblLook w:val="04A0"/>
      </w:tblPr>
      <w:tblGrid>
        <w:gridCol w:w="9212"/>
      </w:tblGrid>
      <w:tr w:rsidR="001459FA" w:rsidTr="000C4117">
        <w:tc>
          <w:tcPr>
            <w:tcW w:w="9212" w:type="dxa"/>
          </w:tcPr>
          <w:p w:rsidR="001459FA" w:rsidRDefault="001459FA" w:rsidP="000C4117">
            <w:r>
              <w:tab/>
              <w:t>event void CollectSend.sendDone(message_t* msg, error_t error) {</w:t>
            </w:r>
          </w:p>
          <w:p w:rsidR="001459FA" w:rsidRDefault="001459FA" w:rsidP="000C4117">
            <w:r>
              <w:tab/>
            </w:r>
            <w:r>
              <w:tab/>
              <w:t>if (error != SUCCESS)</w:t>
            </w:r>
          </w:p>
          <w:p w:rsidR="001459FA" w:rsidRDefault="001459FA" w:rsidP="000C4117">
            <w:r>
              <w:tab/>
            </w:r>
            <w:r>
              <w:tab/>
            </w:r>
            <w:r>
              <w:tab/>
              <w:t>reportProblem();</w:t>
            </w:r>
          </w:p>
          <w:p w:rsidR="001459FA" w:rsidRDefault="001459FA" w:rsidP="000C4117">
            <w:r>
              <w:tab/>
            </w:r>
            <w:r>
              <w:tab/>
              <w:t>sendBusy = FALSE;</w:t>
            </w:r>
          </w:p>
          <w:p w:rsidR="001459FA" w:rsidRDefault="001459FA" w:rsidP="000C4117">
            <w:r>
              <w:tab/>
            </w:r>
            <w:r>
              <w:tab/>
            </w:r>
          </w:p>
          <w:p w:rsidR="001459FA" w:rsidRDefault="001459FA" w:rsidP="000C4117">
            <w:r>
              <w:tab/>
            </w:r>
            <w:r>
              <w:tab/>
              <w:t>if (BSEND == FALSE)</w:t>
            </w:r>
          </w:p>
          <w:p w:rsidR="001459FA" w:rsidRPr="000E07A1" w:rsidRDefault="001459FA" w:rsidP="000C4117">
            <w:r>
              <w:tab/>
            </w:r>
            <w:r>
              <w:tab/>
            </w:r>
            <w:r w:rsidRPr="000E07A1">
              <w:t>{</w:t>
            </w:r>
          </w:p>
          <w:p w:rsidR="001459FA" w:rsidRPr="000E07A1" w:rsidRDefault="001459FA" w:rsidP="000C4117">
            <w:r w:rsidRPr="000E07A1">
              <w:tab/>
            </w:r>
            <w:r w:rsidRPr="000E07A1">
              <w:tab/>
            </w:r>
            <w:r w:rsidRPr="000E07A1">
              <w:tab/>
              <w:t>SWITCHTOB = TRUE;</w:t>
            </w:r>
          </w:p>
          <w:p w:rsidR="001459FA" w:rsidRPr="00431B20" w:rsidRDefault="001459FA" w:rsidP="000C4117">
            <w:pPr>
              <w:rPr>
                <w:lang w:val="nl-BE"/>
              </w:rPr>
            </w:pPr>
            <w:r w:rsidRPr="000E07A1">
              <w:tab/>
            </w:r>
            <w:r w:rsidRPr="000E07A1">
              <w:tab/>
            </w:r>
            <w:r w:rsidRPr="000E07A1">
              <w:tab/>
            </w:r>
            <w:r w:rsidRPr="00431B20">
              <w:rPr>
                <w:lang w:val="nl-BE"/>
              </w:rPr>
              <w:t>printf("Collectsend.sendDone van BLIND is gedaan\n");</w:t>
            </w:r>
          </w:p>
          <w:p w:rsidR="001459FA" w:rsidRDefault="001459FA" w:rsidP="000C4117">
            <w:r w:rsidRPr="00431B20">
              <w:rPr>
                <w:lang w:val="nl-BE"/>
              </w:rPr>
              <w:tab/>
            </w:r>
            <w:r w:rsidRPr="00431B20">
              <w:rPr>
                <w:lang w:val="nl-BE"/>
              </w:rPr>
              <w:tab/>
            </w:r>
            <w:r w:rsidRPr="00431B20">
              <w:rPr>
                <w:lang w:val="nl-BE"/>
              </w:rPr>
              <w:tab/>
            </w:r>
            <w:r>
              <w:t>call PrintfFlush.flush();</w:t>
            </w:r>
          </w:p>
          <w:p w:rsidR="001459FA" w:rsidRDefault="001459FA" w:rsidP="000C4117">
            <w:r>
              <w:tab/>
            </w:r>
            <w:r>
              <w:tab/>
              <w:t>}</w:t>
            </w:r>
          </w:p>
          <w:p w:rsidR="001459FA" w:rsidRDefault="001459FA" w:rsidP="000C4117">
            <w:r>
              <w:tab/>
            </w:r>
            <w:r>
              <w:tab/>
              <w:t>else</w:t>
            </w:r>
          </w:p>
          <w:p w:rsidR="001459FA" w:rsidRDefault="001459FA" w:rsidP="000C4117">
            <w:r>
              <w:tab/>
            </w:r>
            <w:r>
              <w:tab/>
              <w:t>{</w:t>
            </w:r>
          </w:p>
          <w:p w:rsidR="001459FA" w:rsidRDefault="001459FA" w:rsidP="000C4117">
            <w:r>
              <w:tab/>
            </w:r>
            <w:r>
              <w:tab/>
            </w:r>
            <w:r>
              <w:tab/>
              <w:t>BSEND = FALSE;</w:t>
            </w:r>
          </w:p>
          <w:p w:rsidR="001459FA" w:rsidRPr="00431B20" w:rsidRDefault="001459FA" w:rsidP="000C4117">
            <w:pPr>
              <w:rPr>
                <w:lang w:val="nl-BE"/>
              </w:rPr>
            </w:pPr>
            <w:r>
              <w:tab/>
            </w:r>
            <w:r>
              <w:tab/>
            </w:r>
            <w:r>
              <w:tab/>
            </w:r>
            <w:r w:rsidRPr="00431B20">
              <w:rPr>
                <w:lang w:val="nl-BE"/>
              </w:rPr>
              <w:t>SWITCHTOB = FALSE;</w:t>
            </w:r>
          </w:p>
          <w:p w:rsidR="001459FA" w:rsidRPr="00431B20" w:rsidRDefault="001459FA" w:rsidP="000C4117">
            <w:pPr>
              <w:rPr>
                <w:lang w:val="nl-BE"/>
              </w:rPr>
            </w:pPr>
            <w:r w:rsidRPr="00431B20">
              <w:rPr>
                <w:lang w:val="nl-BE"/>
              </w:rPr>
              <w:tab/>
            </w:r>
            <w:r w:rsidRPr="00431B20">
              <w:rPr>
                <w:lang w:val="nl-BE"/>
              </w:rPr>
              <w:tab/>
            </w:r>
            <w:r w:rsidRPr="00431B20">
              <w:rPr>
                <w:lang w:val="nl-BE"/>
              </w:rPr>
              <w:tab/>
              <w:t>printf("Collectsend.sendDone van BROADCAST is gedaan\n");</w:t>
            </w:r>
          </w:p>
          <w:p w:rsidR="001459FA" w:rsidRDefault="001459FA" w:rsidP="000C4117">
            <w:r w:rsidRPr="00431B20">
              <w:rPr>
                <w:lang w:val="nl-BE"/>
              </w:rPr>
              <w:tab/>
            </w:r>
            <w:r w:rsidRPr="00431B20">
              <w:rPr>
                <w:lang w:val="nl-BE"/>
              </w:rPr>
              <w:tab/>
            </w:r>
            <w:r w:rsidRPr="00431B20">
              <w:rPr>
                <w:lang w:val="nl-BE"/>
              </w:rPr>
              <w:tab/>
            </w:r>
            <w:r>
              <w:t>call PrintfFlush.flush();</w:t>
            </w:r>
          </w:p>
          <w:p w:rsidR="001459FA" w:rsidRDefault="001459FA" w:rsidP="000C4117">
            <w:r>
              <w:tab/>
            </w:r>
            <w:r>
              <w:tab/>
              <w:t>}</w:t>
            </w:r>
            <w:r>
              <w:tab/>
            </w:r>
            <w:r>
              <w:tab/>
            </w:r>
          </w:p>
          <w:p w:rsidR="001459FA" w:rsidRDefault="001459FA" w:rsidP="000C4117">
            <w:r>
              <w:tab/>
            </w:r>
            <w:r>
              <w:tab/>
              <w:t>localCollectedMsg.reply = NO_REPLY;</w:t>
            </w:r>
          </w:p>
          <w:p w:rsidR="001459FA" w:rsidRDefault="001459FA" w:rsidP="000C4117">
            <w:r>
              <w:tab/>
            </w:r>
            <w:r>
              <w:tab/>
              <w:t>reportSent();</w:t>
            </w:r>
          </w:p>
          <w:p w:rsidR="001459FA" w:rsidRDefault="001459FA" w:rsidP="000C4117">
            <w:r>
              <w:tab/>
              <w:t>}</w:t>
            </w:r>
          </w:p>
        </w:tc>
      </w:tr>
    </w:tbl>
    <w:p w:rsidR="001459FA" w:rsidRPr="00431B20" w:rsidRDefault="001459FA" w:rsidP="001459FA">
      <w:r>
        <w:t xml:space="preserve">We transmit the data with the CollectSend.send as a result we get the event CollectSend.sendDone. In this event we adjust the value of the bools to switch between the transmission of the local and external data. So, if we just transmitted the local data, then the bool BSEND == FALSE and thus we make the bool SWITCH equal to TRUE, so that when the timer fires, the bool BSEND become TRUE and we can transmit the external data. </w:t>
      </w:r>
    </w:p>
    <w:p w:rsidR="001459FA" w:rsidRDefault="001459FA" w:rsidP="001459FA"/>
    <w:p w:rsidR="001459FA" w:rsidRDefault="001459FA" w:rsidP="001459FA"/>
    <w:p w:rsidR="001459FA" w:rsidRDefault="001459FA" w:rsidP="001459FA"/>
    <w:p w:rsidR="001459FA" w:rsidRDefault="001459FA" w:rsidP="001459FA"/>
    <w:p w:rsidR="001459FA" w:rsidRDefault="001459FA" w:rsidP="001459FA"/>
    <w:p w:rsidR="001459FA" w:rsidRDefault="001459FA" w:rsidP="001459FA"/>
    <w:p w:rsidR="001459FA" w:rsidRDefault="001459FA" w:rsidP="001459FA"/>
    <w:p w:rsidR="001459FA" w:rsidRDefault="001459FA" w:rsidP="001459FA"/>
    <w:p w:rsidR="001459FA" w:rsidRDefault="001459FA" w:rsidP="001459FA"/>
    <w:p w:rsidR="001459FA" w:rsidRDefault="001459FA" w:rsidP="001459FA"/>
    <w:p w:rsidR="001459FA" w:rsidRDefault="001459FA" w:rsidP="001459FA">
      <w:pPr>
        <w:pStyle w:val="Kop1"/>
      </w:pPr>
      <w:bookmarkStart w:id="54" w:name="_Toc201086248"/>
      <w:r>
        <w:lastRenderedPageBreak/>
        <w:t>visualization of nodes with rssi</w:t>
      </w:r>
      <w:bookmarkEnd w:id="54"/>
    </w:p>
    <w:p w:rsidR="001459FA" w:rsidRPr="005F49F0" w:rsidRDefault="001459FA" w:rsidP="001459FA">
      <w:pPr>
        <w:pStyle w:val="Kop2"/>
      </w:pPr>
      <w:bookmarkStart w:id="55" w:name="_Toc201086249"/>
      <w:r w:rsidRPr="005F49F0">
        <w:t>Introduction</w:t>
      </w:r>
      <w:bookmarkEnd w:id="55"/>
    </w:p>
    <w:p w:rsidR="001459FA" w:rsidRPr="005F49F0" w:rsidRDefault="001459FA" w:rsidP="001459FA">
      <w:r w:rsidRPr="005F49F0">
        <w:t>We are working together with 3 different master students: Nick Verbaendert, David Henderickx en Wong Man Hung.  Our task is to implement RSSI to make a mobile node</w:t>
      </w:r>
      <w:r>
        <w:t xml:space="preserve"> to</w:t>
      </w:r>
      <w:r w:rsidRPr="005F49F0">
        <w:t xml:space="preserve"> move into the d</w:t>
      </w:r>
      <w:r>
        <w:t>irection of a node which</w:t>
      </w:r>
      <w:r w:rsidRPr="005F49F0">
        <w:t xml:space="preserve"> signals an certain event.</w:t>
      </w:r>
      <w:r>
        <w:t xml:space="preserve"> So we have one mobile node and 3 anchor nodes to help us to go in the right direction.</w:t>
      </w:r>
      <w:r w:rsidRPr="005F49F0">
        <w:t xml:space="preserve"> We also need to make our application compatible with the visualization software of Nick and David. We have implemented the following:</w:t>
      </w:r>
    </w:p>
    <w:p w:rsidR="001459FA" w:rsidRDefault="001459FA" w:rsidP="001459FA">
      <w:pPr>
        <w:pStyle w:val="Lijstalinea"/>
        <w:numPr>
          <w:ilvl w:val="0"/>
          <w:numId w:val="17"/>
        </w:numPr>
      </w:pPr>
      <w:r w:rsidRPr="005F49F0">
        <w:t>4 sensors: voltage, temperature, light intensity and humidity</w:t>
      </w:r>
    </w:p>
    <w:p w:rsidR="001459FA" w:rsidRPr="005F49F0" w:rsidRDefault="001459FA" w:rsidP="001459FA">
      <w:pPr>
        <w:pStyle w:val="Lijstalinea"/>
        <w:numPr>
          <w:ilvl w:val="0"/>
          <w:numId w:val="17"/>
        </w:numPr>
      </w:pPr>
      <w:r>
        <w:t>RSSI</w:t>
      </w:r>
    </w:p>
    <w:p w:rsidR="001459FA" w:rsidRPr="005F49F0" w:rsidRDefault="001459FA" w:rsidP="001459FA">
      <w:pPr>
        <w:pStyle w:val="Lijstalinea"/>
        <w:numPr>
          <w:ilvl w:val="0"/>
          <w:numId w:val="17"/>
        </w:numPr>
      </w:pPr>
      <w:r w:rsidRPr="005F49F0">
        <w:t>AM  receiver</w:t>
      </w:r>
    </w:p>
    <w:p w:rsidR="001459FA" w:rsidRPr="005F49F0" w:rsidRDefault="001459FA" w:rsidP="001459FA">
      <w:pPr>
        <w:pStyle w:val="Lijstalinea"/>
        <w:numPr>
          <w:ilvl w:val="0"/>
          <w:numId w:val="17"/>
        </w:numPr>
      </w:pPr>
      <w:r>
        <w:t>Changed the m</w:t>
      </w:r>
      <w:r w:rsidRPr="005F49F0">
        <w:t>emory allocation (pool &amp; queue)</w:t>
      </w:r>
    </w:p>
    <w:p w:rsidR="001459FA" w:rsidRDefault="001459FA" w:rsidP="001459FA">
      <w:pPr>
        <w:pStyle w:val="Lijstalinea"/>
        <w:numPr>
          <w:ilvl w:val="0"/>
          <w:numId w:val="17"/>
        </w:numPr>
      </w:pPr>
      <w:r w:rsidRPr="005F49F0">
        <w:t>Collection Tree Protocol</w:t>
      </w:r>
    </w:p>
    <w:p w:rsidR="001459FA" w:rsidRDefault="001459FA" w:rsidP="001459FA">
      <w:pPr>
        <w:pStyle w:val="Kop2"/>
      </w:pPr>
      <w:bookmarkStart w:id="56" w:name="_Toc201086250"/>
      <w:r>
        <w:t>header file</w:t>
      </w:r>
      <w:bookmarkEnd w:id="56"/>
    </w:p>
    <w:p w:rsidR="001459FA" w:rsidRDefault="001459FA" w:rsidP="001459FA">
      <w:pPr>
        <w:pStyle w:val="Geenafstand"/>
      </w:pPr>
    </w:p>
    <w:tbl>
      <w:tblPr>
        <w:tblStyle w:val="Tabelraster"/>
        <w:tblW w:w="0" w:type="auto"/>
        <w:tblLook w:val="04A0"/>
      </w:tblPr>
      <w:tblGrid>
        <w:gridCol w:w="9546"/>
      </w:tblGrid>
      <w:tr w:rsidR="001459FA" w:rsidTr="000C4117">
        <w:tc>
          <w:tcPr>
            <w:tcW w:w="9546" w:type="dxa"/>
          </w:tcPr>
          <w:p w:rsidR="001459FA" w:rsidRDefault="001459FA" w:rsidP="000C4117">
            <w:r>
              <w:t>typedef nx_struct oscilloscope {</w:t>
            </w:r>
          </w:p>
          <w:p w:rsidR="001459FA" w:rsidRDefault="001459FA" w:rsidP="000C4117">
            <w:r>
              <w:t xml:space="preserve">  </w:t>
            </w:r>
            <w:r>
              <w:tab/>
            </w:r>
            <w:r>
              <w:tab/>
              <w:t xml:space="preserve">nx_am_addr_t moteId; </w:t>
            </w:r>
            <w:r>
              <w:tab/>
            </w:r>
            <w:r>
              <w:tab/>
            </w:r>
            <w:r>
              <w:tab/>
            </w:r>
          </w:p>
          <w:p w:rsidR="001459FA" w:rsidRDefault="001459FA" w:rsidP="000C4117">
            <w:r>
              <w:tab/>
            </w:r>
            <w:r>
              <w:tab/>
              <w:t xml:space="preserve">nx_uint16_t count; </w:t>
            </w:r>
            <w:r>
              <w:tab/>
            </w:r>
            <w:r>
              <w:tab/>
            </w:r>
            <w:r>
              <w:tab/>
            </w:r>
          </w:p>
          <w:p w:rsidR="001459FA" w:rsidRDefault="001459FA" w:rsidP="000C4117">
            <w:r>
              <w:tab/>
            </w:r>
            <w:r>
              <w:tab/>
              <w:t>nx_uint16_t quality;</w:t>
            </w:r>
            <w:r>
              <w:tab/>
            </w:r>
            <w:r>
              <w:tab/>
            </w:r>
            <w:r>
              <w:tab/>
            </w:r>
          </w:p>
          <w:p w:rsidR="001459FA" w:rsidRDefault="001459FA" w:rsidP="000C4117">
            <w:r>
              <w:tab/>
            </w:r>
            <w:r>
              <w:tab/>
              <w:t>nx_am_addr_t parentId;</w:t>
            </w:r>
            <w:r>
              <w:tab/>
            </w:r>
            <w:r>
              <w:tab/>
            </w:r>
            <w:r>
              <w:tab/>
            </w:r>
          </w:p>
          <w:p w:rsidR="001459FA" w:rsidRDefault="001459FA" w:rsidP="000C4117">
            <w:r>
              <w:tab/>
            </w:r>
            <w:r>
              <w:tab/>
              <w:t>nx_uint8_t reply;</w:t>
            </w:r>
          </w:p>
          <w:p w:rsidR="001459FA" w:rsidRDefault="001459FA" w:rsidP="000C4117">
            <w:r>
              <w:t xml:space="preserve"> </w:t>
            </w:r>
          </w:p>
          <w:p w:rsidR="001459FA" w:rsidRDefault="001459FA" w:rsidP="000C4117">
            <w:r>
              <w:tab/>
            </w:r>
            <w:r>
              <w:tab/>
              <w:t>nx_uint16_t Voltreading;</w:t>
            </w:r>
          </w:p>
          <w:p w:rsidR="001459FA" w:rsidRDefault="001459FA" w:rsidP="000C4117">
            <w:r>
              <w:tab/>
            </w:r>
            <w:r>
              <w:tab/>
              <w:t>nx_uint16_t Lightreading;</w:t>
            </w:r>
          </w:p>
          <w:p w:rsidR="001459FA" w:rsidRDefault="001459FA" w:rsidP="000C4117">
            <w:r>
              <w:tab/>
            </w:r>
            <w:r>
              <w:tab/>
              <w:t>nx_uint16_t Tempreading;</w:t>
            </w:r>
          </w:p>
          <w:p w:rsidR="001459FA" w:rsidRDefault="001459FA" w:rsidP="000C4117">
            <w:r>
              <w:tab/>
            </w:r>
            <w:r>
              <w:tab/>
              <w:t>nx_uint16_t Humidityreading;</w:t>
            </w:r>
          </w:p>
          <w:p w:rsidR="001459FA" w:rsidRDefault="001459FA" w:rsidP="000C4117">
            <w:r>
              <w:tab/>
            </w:r>
            <w:r>
              <w:tab/>
              <w:t>nx_uint16_t RSSI;</w:t>
            </w:r>
          </w:p>
          <w:p w:rsidR="001459FA" w:rsidRDefault="001459FA" w:rsidP="000C4117">
            <w:r>
              <w:tab/>
            </w:r>
            <w:r>
              <w:tab/>
            </w:r>
          </w:p>
          <w:p w:rsidR="001459FA" w:rsidRDefault="001459FA" w:rsidP="000C4117">
            <w:r>
              <w:t>} oscilloscope_t;</w:t>
            </w:r>
          </w:p>
        </w:tc>
      </w:tr>
    </w:tbl>
    <w:p w:rsidR="001459FA" w:rsidRDefault="001459FA" w:rsidP="001459FA">
      <w:r>
        <w:t>In the header file we added 5 new elements:</w:t>
      </w:r>
    </w:p>
    <w:p w:rsidR="001459FA" w:rsidRDefault="001459FA" w:rsidP="001459FA">
      <w:pPr>
        <w:pStyle w:val="Lijstalinea"/>
        <w:numPr>
          <w:ilvl w:val="0"/>
          <w:numId w:val="18"/>
        </w:numPr>
      </w:pPr>
      <w:r>
        <w:t>Voltreading: contains the internal voltage</w:t>
      </w:r>
    </w:p>
    <w:p w:rsidR="001459FA" w:rsidRDefault="001459FA" w:rsidP="001459FA">
      <w:pPr>
        <w:pStyle w:val="Lijstalinea"/>
        <w:numPr>
          <w:ilvl w:val="0"/>
          <w:numId w:val="18"/>
        </w:numPr>
      </w:pPr>
      <w:r>
        <w:t>Lightreading: contains the light intensity</w:t>
      </w:r>
    </w:p>
    <w:p w:rsidR="001459FA" w:rsidRDefault="001459FA" w:rsidP="001459FA">
      <w:pPr>
        <w:pStyle w:val="Lijstalinea"/>
        <w:numPr>
          <w:ilvl w:val="0"/>
          <w:numId w:val="18"/>
        </w:numPr>
      </w:pPr>
      <w:r>
        <w:t>Tempreading: contains the temperature</w:t>
      </w:r>
    </w:p>
    <w:p w:rsidR="001459FA" w:rsidRDefault="001459FA" w:rsidP="001459FA">
      <w:pPr>
        <w:pStyle w:val="Lijstalinea"/>
        <w:numPr>
          <w:ilvl w:val="0"/>
          <w:numId w:val="18"/>
        </w:numPr>
      </w:pPr>
      <w:r>
        <w:t>Humidityreading: contains the humidity</w:t>
      </w:r>
    </w:p>
    <w:p w:rsidR="001459FA" w:rsidRPr="005F49F0" w:rsidRDefault="001459FA" w:rsidP="001459FA">
      <w:pPr>
        <w:pStyle w:val="Lijstalinea"/>
        <w:numPr>
          <w:ilvl w:val="0"/>
          <w:numId w:val="18"/>
        </w:numPr>
      </w:pPr>
      <w:r>
        <w:t>RSSI: Received Signal Strength Indication</w:t>
      </w:r>
    </w:p>
    <w:p w:rsidR="001459FA" w:rsidRDefault="001459FA" w:rsidP="001459FA">
      <w:pPr>
        <w:pStyle w:val="Kop2"/>
      </w:pPr>
      <w:bookmarkStart w:id="57" w:name="_Toc201086251"/>
      <w:r w:rsidRPr="005F49F0">
        <w:t>Configuration file</w:t>
      </w:r>
      <w:bookmarkEnd w:id="57"/>
    </w:p>
    <w:p w:rsidR="001459FA" w:rsidRPr="001F2837" w:rsidRDefault="001459FA" w:rsidP="001459FA">
      <w:pPr>
        <w:pStyle w:val="Geenafstand"/>
      </w:pPr>
    </w:p>
    <w:tbl>
      <w:tblPr>
        <w:tblStyle w:val="Tabelraster"/>
        <w:tblW w:w="0" w:type="auto"/>
        <w:tblLook w:val="04A0"/>
      </w:tblPr>
      <w:tblGrid>
        <w:gridCol w:w="9546"/>
      </w:tblGrid>
      <w:tr w:rsidR="001459FA" w:rsidTr="000C4117">
        <w:tc>
          <w:tcPr>
            <w:tcW w:w="9546" w:type="dxa"/>
          </w:tcPr>
          <w:p w:rsidR="001459FA" w:rsidRDefault="001459FA" w:rsidP="000C4117">
            <w:pPr>
              <w:pStyle w:val="Geenafstand"/>
            </w:pPr>
          </w:p>
          <w:p w:rsidR="001459FA" w:rsidRPr="005F49F0" w:rsidRDefault="001459FA" w:rsidP="000C4117">
            <w:pPr>
              <w:pStyle w:val="Geenafstand"/>
            </w:pPr>
            <w:r w:rsidRPr="005F49F0">
              <w:t xml:space="preserve">components new DemoSensorC() as SensorVoltage; </w:t>
            </w:r>
            <w:r w:rsidRPr="005F49F0">
              <w:tab/>
            </w:r>
            <w:r w:rsidRPr="005F49F0">
              <w:tab/>
              <w:t xml:space="preserve"> //</w:t>
            </w:r>
            <w:r>
              <w:t xml:space="preserve"> </w:t>
            </w:r>
            <w:r w:rsidRPr="005F49F0">
              <w:t>internal Voltage</w:t>
            </w:r>
          </w:p>
          <w:p w:rsidR="001459FA" w:rsidRPr="005F49F0" w:rsidRDefault="001459FA" w:rsidP="000C4117">
            <w:pPr>
              <w:pStyle w:val="Geenafstand"/>
            </w:pPr>
            <w:r w:rsidRPr="005F49F0">
              <w:t xml:space="preserve">components new HamamatsuS1087ParC() as SensorLight;  </w:t>
            </w:r>
            <w:r w:rsidRPr="005F49F0">
              <w:tab/>
              <w:t xml:space="preserve"> //</w:t>
            </w:r>
            <w:r>
              <w:t xml:space="preserve"> light</w:t>
            </w:r>
            <w:r w:rsidRPr="005F49F0">
              <w:t xml:space="preserve"> intensity</w:t>
            </w:r>
          </w:p>
          <w:p w:rsidR="001459FA" w:rsidRPr="005F49F0" w:rsidRDefault="001459FA" w:rsidP="000C4117">
            <w:pPr>
              <w:pStyle w:val="Geenafstand"/>
            </w:pPr>
            <w:r w:rsidRPr="005F49F0">
              <w:t>components new SensirionSht11C() as SensorTempHumidity;  //</w:t>
            </w:r>
            <w:r>
              <w:t xml:space="preserve"> </w:t>
            </w:r>
            <w:r w:rsidRPr="005F49F0">
              <w:t xml:space="preserve"> temperature and humidity </w:t>
            </w:r>
          </w:p>
          <w:p w:rsidR="001459FA" w:rsidRPr="005F49F0" w:rsidRDefault="001459FA" w:rsidP="000C4117">
            <w:pPr>
              <w:pStyle w:val="Geenafstand"/>
            </w:pPr>
          </w:p>
          <w:p w:rsidR="001459FA" w:rsidRDefault="001459FA" w:rsidP="000C4117">
            <w:pPr>
              <w:pStyle w:val="Geenafstand"/>
            </w:pPr>
            <w:r w:rsidRPr="005F49F0">
              <w:lastRenderedPageBreak/>
              <w:t>MultihopOscilloscopeC.ReadVoltage -&gt; Sens</w:t>
            </w:r>
            <w:r>
              <w:t>orVoltage;</w:t>
            </w:r>
          </w:p>
          <w:p w:rsidR="001459FA" w:rsidRPr="005F49F0" w:rsidRDefault="001459FA" w:rsidP="000C4117">
            <w:pPr>
              <w:pStyle w:val="Geenafstand"/>
            </w:pPr>
            <w:r w:rsidRPr="005F49F0">
              <w:t>MultihopOscilloscopeC.ReadLight -&gt; SensorLight;</w:t>
            </w:r>
          </w:p>
          <w:p w:rsidR="001459FA" w:rsidRPr="005F49F0" w:rsidRDefault="001459FA" w:rsidP="000C4117">
            <w:pPr>
              <w:pStyle w:val="Geenafstand"/>
            </w:pPr>
            <w:r w:rsidRPr="005F49F0">
              <w:t>MultihopOscilloscopeC.ReadTemperature -&gt; SensorTempHumidity.Temperature;</w:t>
            </w:r>
          </w:p>
          <w:p w:rsidR="001459FA" w:rsidRDefault="001459FA" w:rsidP="000C4117">
            <w:pPr>
              <w:pStyle w:val="Geenafstand"/>
            </w:pPr>
            <w:r w:rsidRPr="005F49F0">
              <w:t>MultihopOscilloscopeC.ReadHumidity -&gt; SensorTempHumidity.Humidity;</w:t>
            </w:r>
          </w:p>
          <w:p w:rsidR="001459FA" w:rsidRDefault="001459FA" w:rsidP="000C4117">
            <w:pPr>
              <w:pStyle w:val="Geenafstand"/>
            </w:pPr>
          </w:p>
        </w:tc>
      </w:tr>
    </w:tbl>
    <w:p w:rsidR="001459FA" w:rsidRPr="005F49F0" w:rsidRDefault="001459FA" w:rsidP="001459FA">
      <w:pPr>
        <w:spacing w:before="0" w:after="0"/>
      </w:pPr>
    </w:p>
    <w:p w:rsidR="001459FA" w:rsidRDefault="001459FA" w:rsidP="001459FA">
      <w:pPr>
        <w:spacing w:before="0" w:after="0"/>
      </w:pPr>
      <w:r w:rsidRPr="005F49F0">
        <w:t>In this file we add the components for the 4 different sensors. We connect them to the read interfaces so that it is usable in the main program.</w:t>
      </w:r>
    </w:p>
    <w:p w:rsidR="001459FA" w:rsidRDefault="001459FA" w:rsidP="001459FA">
      <w:pPr>
        <w:spacing w:before="0" w:after="0"/>
      </w:pPr>
    </w:p>
    <w:tbl>
      <w:tblPr>
        <w:tblStyle w:val="Tabelraster"/>
        <w:tblW w:w="0" w:type="auto"/>
        <w:tblLook w:val="04A0"/>
      </w:tblPr>
      <w:tblGrid>
        <w:gridCol w:w="9546"/>
      </w:tblGrid>
      <w:tr w:rsidR="001459FA" w:rsidTr="000C4117">
        <w:tc>
          <w:tcPr>
            <w:tcW w:w="9546" w:type="dxa"/>
          </w:tcPr>
          <w:p w:rsidR="001459FA" w:rsidRDefault="001459FA" w:rsidP="000C4117">
            <w:r>
              <w:t>components new AMReceiverC(AM_OSCILLOSCOPE) as MobileReceiver;</w:t>
            </w:r>
          </w:p>
          <w:p w:rsidR="001459FA" w:rsidRDefault="001459FA" w:rsidP="000C4117">
            <w:r>
              <w:tab/>
            </w:r>
            <w:r>
              <w:tab/>
            </w:r>
          </w:p>
          <w:p w:rsidR="001459FA" w:rsidRDefault="001459FA" w:rsidP="000C4117">
            <w:r>
              <w:t>MultihopOscilloscopeC.MobileReceive -&gt; MobileReceiver;</w:t>
            </w:r>
          </w:p>
        </w:tc>
      </w:tr>
    </w:tbl>
    <w:p w:rsidR="001459FA" w:rsidRPr="005F49F0" w:rsidRDefault="001459FA" w:rsidP="001459FA">
      <w:pPr>
        <w:spacing w:before="0" w:after="0"/>
      </w:pPr>
    </w:p>
    <w:p w:rsidR="001459FA" w:rsidRDefault="001459FA" w:rsidP="001459FA">
      <w:pPr>
        <w:spacing w:before="0" w:after="0"/>
      </w:pPr>
      <w:r>
        <w:t>To locate a mobile node in a network we take the RSSI from 3 different nodes and with those values we can calculate where the mobile node is situated. Thus, we add the component AMReceiver to listen to the packets sent by the other 3 nodes to get the RSSI.</w:t>
      </w:r>
    </w:p>
    <w:p w:rsidR="001459FA" w:rsidRDefault="001459FA" w:rsidP="001459FA">
      <w:pPr>
        <w:spacing w:before="0" w:after="0"/>
      </w:pPr>
      <w:r>
        <w:t>We connect the AMReceiverC to the Receive interface.</w:t>
      </w:r>
    </w:p>
    <w:tbl>
      <w:tblPr>
        <w:tblStyle w:val="Tabelraster"/>
        <w:tblW w:w="0" w:type="auto"/>
        <w:tblLook w:val="04A0"/>
      </w:tblPr>
      <w:tblGrid>
        <w:gridCol w:w="9546"/>
      </w:tblGrid>
      <w:tr w:rsidR="001459FA" w:rsidTr="000C4117">
        <w:tc>
          <w:tcPr>
            <w:tcW w:w="9546" w:type="dxa"/>
          </w:tcPr>
          <w:p w:rsidR="001459FA" w:rsidRDefault="001459FA" w:rsidP="000C4117">
            <w:r>
              <w:t>components CC2420ActiveMessageC as Radio;</w:t>
            </w:r>
            <w:r>
              <w:tab/>
            </w:r>
          </w:p>
          <w:p w:rsidR="001459FA" w:rsidRDefault="001459FA" w:rsidP="000C4117"/>
          <w:p w:rsidR="001459FA" w:rsidRDefault="001459FA" w:rsidP="000C4117">
            <w:r>
              <w:t>MultihopOscilloscopeC -&gt; Radio.CC2420Packet;</w:t>
            </w:r>
          </w:p>
        </w:tc>
      </w:tr>
    </w:tbl>
    <w:p w:rsidR="001459FA" w:rsidRDefault="001459FA" w:rsidP="001459FA">
      <w:pPr>
        <w:spacing w:before="0" w:after="0"/>
      </w:pPr>
    </w:p>
    <w:p w:rsidR="001459FA" w:rsidRDefault="001459FA" w:rsidP="001459FA">
      <w:pPr>
        <w:spacing w:before="0" w:after="0"/>
      </w:pPr>
      <w:r>
        <w:t>We add the component CC2420ActiveMessageC (CC2420 is the radio) to be able to get the RSSI.</w:t>
      </w:r>
    </w:p>
    <w:p w:rsidR="001459FA" w:rsidRDefault="001459FA" w:rsidP="001459FA">
      <w:pPr>
        <w:spacing w:before="0" w:after="0"/>
      </w:pPr>
    </w:p>
    <w:tbl>
      <w:tblPr>
        <w:tblStyle w:val="Tabelraster"/>
        <w:tblW w:w="0" w:type="auto"/>
        <w:tblLook w:val="04A0"/>
      </w:tblPr>
      <w:tblGrid>
        <w:gridCol w:w="9546"/>
      </w:tblGrid>
      <w:tr w:rsidR="001459FA" w:rsidTr="000C4117">
        <w:tc>
          <w:tcPr>
            <w:tcW w:w="9546" w:type="dxa"/>
          </w:tcPr>
          <w:p w:rsidR="001459FA" w:rsidRDefault="001459FA" w:rsidP="000C4117">
            <w:r w:rsidRPr="00CA2484">
              <w:t>components CtpP as CollectP;</w:t>
            </w:r>
          </w:p>
          <w:p w:rsidR="001459FA" w:rsidRDefault="001459FA" w:rsidP="000C4117">
            <w:r w:rsidRPr="00CA2484">
              <w:t>MultihopOscilloscopeC.CollectInfo -&gt; CollectP;</w:t>
            </w:r>
          </w:p>
        </w:tc>
      </w:tr>
    </w:tbl>
    <w:p w:rsidR="001459FA" w:rsidRPr="005F49F0" w:rsidRDefault="001459FA" w:rsidP="001459FA">
      <w:r w:rsidRPr="005B12BD">
        <w:t xml:space="preserve">We add the CtpP to get some more information like the </w:t>
      </w:r>
      <w:r>
        <w:t>parentID</w:t>
      </w:r>
      <w:r w:rsidRPr="005B12BD">
        <w:t xml:space="preserve"> and </w:t>
      </w:r>
      <w:r>
        <w:t xml:space="preserve">expected transmissions (ETX). </w:t>
      </w:r>
      <w:r w:rsidRPr="005B12BD">
        <w:t>CTP u</w:t>
      </w:r>
      <w:r>
        <w:t>ses expected transmissions</w:t>
      </w:r>
      <w:r w:rsidRPr="005B12BD">
        <w:t xml:space="preserve"> as its routing gradient</w:t>
      </w:r>
      <w:r>
        <w:t xml:space="preserve">. </w:t>
      </w:r>
    </w:p>
    <w:p w:rsidR="001459FA" w:rsidRDefault="001459FA" w:rsidP="001459FA">
      <w:pPr>
        <w:pStyle w:val="Kop2"/>
      </w:pPr>
      <w:bookmarkStart w:id="58" w:name="_Toc201086252"/>
      <w:r>
        <w:t>module file</w:t>
      </w:r>
      <w:bookmarkEnd w:id="58"/>
    </w:p>
    <w:p w:rsidR="001459FA" w:rsidRDefault="001459FA" w:rsidP="001459FA">
      <w:pPr>
        <w:pStyle w:val="Kop3"/>
      </w:pPr>
      <w:bookmarkStart w:id="59" w:name="_Toc201086253"/>
      <w:r>
        <w:t>module part</w:t>
      </w:r>
      <w:bookmarkEnd w:id="59"/>
    </w:p>
    <w:p w:rsidR="001459FA" w:rsidRPr="005F49F0" w:rsidRDefault="001459FA" w:rsidP="001459FA">
      <w:r>
        <w:t>In the module part we declare the interface which we are going to use and the commands included.</w:t>
      </w:r>
    </w:p>
    <w:tbl>
      <w:tblPr>
        <w:tblStyle w:val="Tabelraster"/>
        <w:tblW w:w="0" w:type="auto"/>
        <w:tblLook w:val="04A0"/>
      </w:tblPr>
      <w:tblGrid>
        <w:gridCol w:w="9546"/>
      </w:tblGrid>
      <w:tr w:rsidR="001459FA" w:rsidTr="000C4117">
        <w:tc>
          <w:tcPr>
            <w:tcW w:w="9546" w:type="dxa"/>
          </w:tcPr>
          <w:p w:rsidR="001459FA" w:rsidRDefault="001459FA" w:rsidP="000C4117">
            <w:pPr>
              <w:pStyle w:val="Geenafstand"/>
            </w:pPr>
            <w:r w:rsidRPr="008E2FD8">
              <w:t>interface CC2420Packet;</w:t>
            </w:r>
          </w:p>
        </w:tc>
      </w:tr>
    </w:tbl>
    <w:p w:rsidR="001459FA" w:rsidRDefault="001459FA" w:rsidP="001459FA">
      <w:r>
        <w:t>Interface for getting RSSI</w:t>
      </w:r>
    </w:p>
    <w:p w:rsidR="001459FA" w:rsidRDefault="001459FA" w:rsidP="001459FA">
      <w:pPr>
        <w:pStyle w:val="Geenafstand"/>
      </w:pPr>
    </w:p>
    <w:tbl>
      <w:tblPr>
        <w:tblStyle w:val="Tabelraster"/>
        <w:tblW w:w="0" w:type="auto"/>
        <w:tblLook w:val="04A0"/>
      </w:tblPr>
      <w:tblGrid>
        <w:gridCol w:w="9546"/>
      </w:tblGrid>
      <w:tr w:rsidR="001459FA" w:rsidTr="000C4117">
        <w:tc>
          <w:tcPr>
            <w:tcW w:w="9546" w:type="dxa"/>
          </w:tcPr>
          <w:p w:rsidR="001459FA" w:rsidRDefault="001459FA" w:rsidP="000C4117">
            <w:r w:rsidRPr="008E2FD8">
              <w:t>interface Receive as MobileReceive;</w:t>
            </w:r>
          </w:p>
        </w:tc>
      </w:tr>
    </w:tbl>
    <w:p w:rsidR="001459FA" w:rsidRDefault="001459FA" w:rsidP="001459FA">
      <w:r>
        <w:t>Interface voor de AM receive.</w:t>
      </w:r>
    </w:p>
    <w:p w:rsidR="001459FA" w:rsidRDefault="001459FA" w:rsidP="001459FA">
      <w:pPr>
        <w:pStyle w:val="Geenafstand"/>
      </w:pPr>
    </w:p>
    <w:tbl>
      <w:tblPr>
        <w:tblStyle w:val="Tabelraster"/>
        <w:tblW w:w="0" w:type="auto"/>
        <w:tblLook w:val="04A0"/>
      </w:tblPr>
      <w:tblGrid>
        <w:gridCol w:w="9546"/>
      </w:tblGrid>
      <w:tr w:rsidR="001459FA" w:rsidTr="000C4117">
        <w:tc>
          <w:tcPr>
            <w:tcW w:w="9546" w:type="dxa"/>
          </w:tcPr>
          <w:p w:rsidR="001459FA" w:rsidRDefault="001459FA" w:rsidP="000C4117">
            <w:r w:rsidRPr="008E2FD8">
              <w:t>interface CtpInfo as CollectInfo</w:t>
            </w:r>
          </w:p>
        </w:tc>
      </w:tr>
    </w:tbl>
    <w:p w:rsidR="001459FA" w:rsidRDefault="001459FA" w:rsidP="001459FA">
      <w:r>
        <w:t>Interface for getting certain data from CTP like quality and parentID.</w:t>
      </w:r>
    </w:p>
    <w:tbl>
      <w:tblPr>
        <w:tblStyle w:val="Tabelraster"/>
        <w:tblW w:w="0" w:type="auto"/>
        <w:tblLook w:val="04A0"/>
      </w:tblPr>
      <w:tblGrid>
        <w:gridCol w:w="9546"/>
      </w:tblGrid>
      <w:tr w:rsidR="001459FA" w:rsidTr="000C4117">
        <w:tc>
          <w:tcPr>
            <w:tcW w:w="9546" w:type="dxa"/>
          </w:tcPr>
          <w:p w:rsidR="001459FA" w:rsidRDefault="001459FA" w:rsidP="000C4117">
            <w:r>
              <w:t>interface Queue&lt;message_t *&gt; as RadioQueue;</w:t>
            </w:r>
            <w:r>
              <w:tab/>
            </w:r>
            <w:r>
              <w:tab/>
            </w:r>
          </w:p>
          <w:p w:rsidR="001459FA" w:rsidRDefault="001459FA" w:rsidP="000C4117">
            <w:r>
              <w:lastRenderedPageBreak/>
              <w:t xml:space="preserve"> interface Pool&lt;message_t&gt; as RadioMessagePool;</w:t>
            </w:r>
            <w:r>
              <w:tab/>
            </w:r>
          </w:p>
        </w:tc>
      </w:tr>
    </w:tbl>
    <w:p w:rsidR="001459FA" w:rsidRDefault="001459FA" w:rsidP="001459FA">
      <w:r>
        <w:lastRenderedPageBreak/>
        <w:t>Interface for the use of a queue and pool. This is used for storing received messages for the anchor nodes.</w:t>
      </w:r>
    </w:p>
    <w:tbl>
      <w:tblPr>
        <w:tblStyle w:val="Tabelraster"/>
        <w:tblW w:w="0" w:type="auto"/>
        <w:tblLook w:val="04A0"/>
      </w:tblPr>
      <w:tblGrid>
        <w:gridCol w:w="9546"/>
      </w:tblGrid>
      <w:tr w:rsidR="001459FA" w:rsidTr="000C4117">
        <w:tc>
          <w:tcPr>
            <w:tcW w:w="9546" w:type="dxa"/>
          </w:tcPr>
          <w:p w:rsidR="001459FA" w:rsidRDefault="001459FA" w:rsidP="000C4117">
            <w:pPr>
              <w:pStyle w:val="Geenafstand"/>
            </w:pPr>
            <w:r>
              <w:t>interface Read&lt;uint16_t&gt; as ReadVoltage;</w:t>
            </w:r>
          </w:p>
          <w:p w:rsidR="001459FA" w:rsidRDefault="001459FA" w:rsidP="000C4117">
            <w:pPr>
              <w:pStyle w:val="Geenafstand"/>
            </w:pPr>
            <w:r>
              <w:t>interface Read&lt;uint16_t&gt; as ReadLight;</w:t>
            </w:r>
          </w:p>
          <w:p w:rsidR="001459FA" w:rsidRDefault="001459FA" w:rsidP="000C4117">
            <w:pPr>
              <w:pStyle w:val="Geenafstand"/>
            </w:pPr>
            <w:r>
              <w:t>interface Read&lt;uint16_t&gt; as ReadTemperature;</w:t>
            </w:r>
          </w:p>
          <w:p w:rsidR="001459FA" w:rsidRDefault="001459FA" w:rsidP="000C4117">
            <w:pPr>
              <w:pStyle w:val="Geenafstand"/>
            </w:pPr>
            <w:r>
              <w:t>interface Read&lt;uint16_t&gt; as ReadHumidity;</w:t>
            </w:r>
          </w:p>
        </w:tc>
      </w:tr>
    </w:tbl>
    <w:p w:rsidR="001459FA" w:rsidRDefault="001459FA" w:rsidP="001459FA">
      <w:pPr>
        <w:pStyle w:val="Geenafstand"/>
      </w:pPr>
    </w:p>
    <w:p w:rsidR="001459FA" w:rsidRDefault="001459FA" w:rsidP="001459FA">
      <w:pPr>
        <w:pStyle w:val="Geenafstand"/>
      </w:pPr>
      <w:r>
        <w:t>Read interface reads out the different sensors</w:t>
      </w:r>
    </w:p>
    <w:p w:rsidR="001459FA" w:rsidRDefault="001459FA" w:rsidP="001459FA">
      <w:pPr>
        <w:pStyle w:val="Kop3"/>
      </w:pPr>
      <w:bookmarkStart w:id="60" w:name="_Toc201086254"/>
      <w:r>
        <w:t>implementation part</w:t>
      </w:r>
      <w:bookmarkEnd w:id="60"/>
    </w:p>
    <w:p w:rsidR="001459FA" w:rsidRPr="00CB51D7" w:rsidRDefault="001459FA" w:rsidP="001459FA">
      <w:pPr>
        <w:pStyle w:val="Geenafstand"/>
      </w:pPr>
    </w:p>
    <w:tbl>
      <w:tblPr>
        <w:tblStyle w:val="Tabelraster"/>
        <w:tblW w:w="0" w:type="auto"/>
        <w:tblLook w:val="04A0"/>
      </w:tblPr>
      <w:tblGrid>
        <w:gridCol w:w="9546"/>
      </w:tblGrid>
      <w:tr w:rsidR="001459FA" w:rsidTr="000C4117">
        <w:tc>
          <w:tcPr>
            <w:tcW w:w="9546" w:type="dxa"/>
          </w:tcPr>
          <w:p w:rsidR="001459FA" w:rsidRDefault="001459FA" w:rsidP="000C4117">
            <w:r>
              <w:t>bool voltageIsRead = FALSE;</w:t>
            </w:r>
          </w:p>
          <w:p w:rsidR="001459FA" w:rsidRDefault="001459FA" w:rsidP="000C4117">
            <w:r>
              <w:t>bool lightIsRead = FALSE;</w:t>
            </w:r>
          </w:p>
          <w:p w:rsidR="001459FA" w:rsidRDefault="001459FA" w:rsidP="000C4117">
            <w:r>
              <w:t>bool tempIsRead = FALSE;</w:t>
            </w:r>
          </w:p>
          <w:p w:rsidR="001459FA" w:rsidRDefault="001459FA" w:rsidP="000C4117">
            <w:r>
              <w:t>bool humidityIsRead = FALSE;</w:t>
            </w:r>
          </w:p>
          <w:p w:rsidR="001459FA" w:rsidRDefault="001459FA" w:rsidP="000C4117">
            <w:r>
              <w:t>bool rssiIsRead = FALSE;</w:t>
            </w:r>
          </w:p>
          <w:p w:rsidR="001459FA" w:rsidRDefault="001459FA" w:rsidP="000C4117">
            <w:r w:rsidRPr="00CB51D7">
              <w:t>bool root = FALSE;</w:t>
            </w:r>
          </w:p>
        </w:tc>
      </w:tr>
    </w:tbl>
    <w:p w:rsidR="001459FA" w:rsidRDefault="001459FA" w:rsidP="001459FA">
      <w:pPr>
        <w:pStyle w:val="Geenafstand"/>
      </w:pPr>
    </w:p>
    <w:p w:rsidR="001459FA" w:rsidRDefault="001459FA" w:rsidP="001459FA">
      <w:pPr>
        <w:pStyle w:val="Geenafstand"/>
      </w:pPr>
      <w:r>
        <w:t>We add some bools to see when a certain reading is finished and to know which node is the root.</w:t>
      </w:r>
    </w:p>
    <w:p w:rsidR="001459FA" w:rsidRDefault="001459FA" w:rsidP="001459FA">
      <w:pPr>
        <w:pStyle w:val="Geenafstand"/>
      </w:pPr>
    </w:p>
    <w:tbl>
      <w:tblPr>
        <w:tblStyle w:val="Tabelraster"/>
        <w:tblW w:w="0" w:type="auto"/>
        <w:tblLook w:val="04A0"/>
      </w:tblPr>
      <w:tblGrid>
        <w:gridCol w:w="9546"/>
      </w:tblGrid>
      <w:tr w:rsidR="001459FA" w:rsidTr="000C4117">
        <w:tc>
          <w:tcPr>
            <w:tcW w:w="9546" w:type="dxa"/>
          </w:tcPr>
          <w:p w:rsidR="001459FA" w:rsidRDefault="001459FA" w:rsidP="000C4117">
            <w:pPr>
              <w:pStyle w:val="Geenafstand"/>
            </w:pPr>
            <w:r>
              <w:t>event void Timer.fired(){</w:t>
            </w:r>
          </w:p>
          <w:p w:rsidR="001459FA" w:rsidRDefault="001459FA" w:rsidP="000C4117">
            <w:pPr>
              <w:pStyle w:val="Geenafstand"/>
            </w:pPr>
            <w:r>
              <w:tab/>
            </w:r>
            <w:r>
              <w:tab/>
            </w:r>
            <w:r>
              <w:tab/>
              <w:t>if (call ReadVoltage.read() == SUCCESS) voltageIsRead = TRUE;</w:t>
            </w:r>
            <w:r>
              <w:tab/>
            </w:r>
            <w:r>
              <w:tab/>
            </w:r>
            <w:r>
              <w:tab/>
            </w:r>
            <w:r>
              <w:tab/>
            </w:r>
          </w:p>
          <w:p w:rsidR="001459FA" w:rsidRDefault="001459FA" w:rsidP="000C4117">
            <w:pPr>
              <w:pStyle w:val="Geenafstand"/>
            </w:pPr>
            <w:r>
              <w:tab/>
            </w:r>
            <w:r>
              <w:tab/>
            </w:r>
            <w:r>
              <w:tab/>
              <w:t>if (call ReadLight.read() == SUCCESS) lightIsRead = TRUE;</w:t>
            </w:r>
            <w:r>
              <w:tab/>
            </w:r>
            <w:r>
              <w:tab/>
            </w:r>
            <w:r>
              <w:tab/>
            </w:r>
            <w:r>
              <w:tab/>
            </w:r>
          </w:p>
          <w:p w:rsidR="001459FA" w:rsidRDefault="001459FA" w:rsidP="000C4117">
            <w:pPr>
              <w:pStyle w:val="Geenafstand"/>
            </w:pPr>
            <w:r>
              <w:tab/>
            </w:r>
            <w:r>
              <w:tab/>
            </w:r>
            <w:r>
              <w:tab/>
              <w:t>if (call ReadTemperature.read() == SUCCESS) tempIsRead = TRUE;</w:t>
            </w:r>
            <w:r>
              <w:tab/>
            </w:r>
            <w:r>
              <w:tab/>
            </w:r>
            <w:r>
              <w:tab/>
            </w:r>
            <w:r>
              <w:tab/>
            </w:r>
          </w:p>
          <w:p w:rsidR="001459FA" w:rsidRDefault="001459FA" w:rsidP="000C4117">
            <w:pPr>
              <w:pStyle w:val="Geenafstand"/>
            </w:pPr>
            <w:r>
              <w:tab/>
            </w:r>
            <w:r>
              <w:tab/>
            </w:r>
            <w:r>
              <w:tab/>
              <w:t>if (call ReadHumidity.read() == SUCCESS) humidityIsRead = TRUE;</w:t>
            </w:r>
          </w:p>
          <w:p w:rsidR="001459FA" w:rsidRDefault="001459FA" w:rsidP="000C4117">
            <w:pPr>
              <w:pStyle w:val="Geenafstand"/>
            </w:pPr>
            <w:r>
              <w:tab/>
            </w:r>
            <w:r>
              <w:tab/>
            </w:r>
            <w:r>
              <w:tab/>
              <w:t>getRssi(&amp;sendbuf);</w:t>
            </w:r>
          </w:p>
          <w:p w:rsidR="001459FA" w:rsidRDefault="001459FA" w:rsidP="000C4117">
            <w:pPr>
              <w:pStyle w:val="Geenafstand"/>
            </w:pPr>
            <w:r>
              <w:tab/>
            </w:r>
            <w:r>
              <w:tab/>
            </w:r>
            <w:r>
              <w:tab/>
            </w:r>
          </w:p>
          <w:p w:rsidR="001459FA" w:rsidRDefault="001459FA" w:rsidP="000C4117">
            <w:pPr>
              <w:pStyle w:val="Geenafstand"/>
            </w:pPr>
            <w:r>
              <w:tab/>
            </w:r>
            <w:r>
              <w:tab/>
            </w:r>
            <w:r>
              <w:tab/>
              <w:t>if(voltageIsRead &amp;&amp; lightIsRead &amp;&amp; tempIsRead &amp;&amp; humidityIsRead &amp;&amp; rssiIsRead){</w:t>
            </w:r>
          </w:p>
          <w:p w:rsidR="001459FA" w:rsidRDefault="001459FA" w:rsidP="000C4117">
            <w:pPr>
              <w:pStyle w:val="Geenafstand"/>
            </w:pPr>
            <w:r>
              <w:tab/>
            </w:r>
            <w:r>
              <w:tab/>
            </w:r>
            <w:r>
              <w:tab/>
            </w:r>
            <w:r>
              <w:tab/>
              <w:t>local.count++;</w:t>
            </w:r>
          </w:p>
          <w:p w:rsidR="001459FA" w:rsidRDefault="001459FA" w:rsidP="000C4117">
            <w:pPr>
              <w:pStyle w:val="Geenafstand"/>
            </w:pPr>
            <w:r>
              <w:tab/>
            </w:r>
            <w:r>
              <w:tab/>
            </w:r>
            <w:r>
              <w:tab/>
            </w:r>
            <w:r>
              <w:tab/>
              <w:t>if(!root)</w:t>
            </w:r>
            <w:r>
              <w:tab/>
            </w:r>
            <w:r>
              <w:tab/>
            </w:r>
            <w:r>
              <w:tab/>
            </w:r>
            <w:r>
              <w:tab/>
            </w:r>
          </w:p>
          <w:p w:rsidR="001459FA" w:rsidRDefault="001459FA" w:rsidP="000C4117">
            <w:pPr>
              <w:pStyle w:val="Geenafstand"/>
            </w:pPr>
            <w:r>
              <w:tab/>
            </w:r>
            <w:r>
              <w:tab/>
            </w:r>
            <w:r>
              <w:tab/>
            </w:r>
            <w:r>
              <w:tab/>
              <w:t>{</w:t>
            </w:r>
          </w:p>
          <w:p w:rsidR="001459FA" w:rsidRDefault="001459FA" w:rsidP="000C4117">
            <w:pPr>
              <w:pStyle w:val="Geenafstand"/>
            </w:pPr>
            <w:r>
              <w:tab/>
            </w:r>
            <w:r>
              <w:tab/>
            </w:r>
            <w:r>
              <w:tab/>
            </w:r>
            <w:r>
              <w:tab/>
            </w:r>
            <w:r>
              <w:tab/>
              <w:t>oscilloscope_t *out;</w:t>
            </w:r>
          </w:p>
          <w:p w:rsidR="001459FA" w:rsidRDefault="001459FA" w:rsidP="000C4117">
            <w:pPr>
              <w:pStyle w:val="Geenafstand"/>
            </w:pPr>
            <w:r>
              <w:tab/>
            </w:r>
            <w:r>
              <w:tab/>
            </w:r>
            <w:r>
              <w:tab/>
            </w:r>
            <w:r>
              <w:tab/>
            </w:r>
            <w:r>
              <w:tab/>
              <w:t>if (!sendBusy){</w:t>
            </w:r>
          </w:p>
          <w:p w:rsidR="001459FA" w:rsidRDefault="001459FA" w:rsidP="000C4117">
            <w:pPr>
              <w:pStyle w:val="Geenafstand"/>
            </w:pPr>
            <w:r>
              <w:tab/>
            </w:r>
            <w:r>
              <w:tab/>
            </w:r>
            <w:r>
              <w:tab/>
            </w:r>
            <w:r>
              <w:tab/>
            </w:r>
            <w:r>
              <w:tab/>
              <w:t>out = (oscilloscope_t *)call CollectSend.getPayload(&amp;sendbuf);</w:t>
            </w:r>
          </w:p>
          <w:p w:rsidR="001459FA" w:rsidRDefault="001459FA" w:rsidP="000C4117">
            <w:pPr>
              <w:pStyle w:val="Geenafstand"/>
            </w:pPr>
            <w:r>
              <w:tab/>
            </w:r>
            <w:r>
              <w:tab/>
            </w:r>
            <w:r>
              <w:tab/>
            </w:r>
            <w:r>
              <w:tab/>
            </w:r>
            <w:r>
              <w:tab/>
            </w:r>
            <w:r>
              <w:tab/>
              <w:t>memcpy(out, &amp;local, sizeof(oscilloscope_t));</w:t>
            </w:r>
            <w:r>
              <w:tab/>
            </w:r>
            <w:r>
              <w:tab/>
            </w:r>
          </w:p>
          <w:p w:rsidR="001459FA" w:rsidRDefault="001459FA" w:rsidP="000C4117">
            <w:pPr>
              <w:pStyle w:val="Geenafstand"/>
            </w:pPr>
            <w:r>
              <w:tab/>
            </w:r>
            <w:r>
              <w:tab/>
            </w:r>
            <w:r>
              <w:tab/>
            </w:r>
            <w:r>
              <w:tab/>
            </w:r>
            <w:r>
              <w:tab/>
            </w:r>
            <w:r>
              <w:tab/>
              <w:t>post collectSendTask();</w:t>
            </w:r>
          </w:p>
          <w:p w:rsidR="001459FA" w:rsidRDefault="001459FA" w:rsidP="000C4117">
            <w:pPr>
              <w:pStyle w:val="Geenafstand"/>
            </w:pPr>
            <w:r>
              <w:tab/>
            </w:r>
            <w:r>
              <w:tab/>
            </w:r>
            <w:r>
              <w:tab/>
            </w:r>
            <w:r>
              <w:tab/>
            </w:r>
            <w:r>
              <w:tab/>
              <w:t>}</w:t>
            </w:r>
            <w:r>
              <w:tab/>
            </w:r>
          </w:p>
          <w:p w:rsidR="001459FA" w:rsidRDefault="001459FA" w:rsidP="000C4117">
            <w:pPr>
              <w:pStyle w:val="Geenafstand"/>
            </w:pPr>
            <w:r>
              <w:tab/>
            </w:r>
            <w:r>
              <w:tab/>
            </w:r>
            <w:r>
              <w:tab/>
            </w:r>
            <w:r>
              <w:tab/>
            </w:r>
            <w:r>
              <w:tab/>
              <w:t>else</w:t>
            </w:r>
          </w:p>
          <w:p w:rsidR="001459FA" w:rsidRDefault="001459FA" w:rsidP="000C4117">
            <w:pPr>
              <w:pStyle w:val="Geenafstand"/>
            </w:pPr>
            <w:r>
              <w:tab/>
            </w:r>
            <w:r>
              <w:tab/>
            </w:r>
            <w:r>
              <w:tab/>
            </w:r>
            <w:r>
              <w:tab/>
            </w:r>
            <w:r>
              <w:tab/>
              <w:t>{</w:t>
            </w:r>
          </w:p>
          <w:p w:rsidR="001459FA" w:rsidRDefault="001459FA" w:rsidP="000C4117">
            <w:pPr>
              <w:pStyle w:val="Geenafstand"/>
            </w:pPr>
            <w:r>
              <w:tab/>
            </w:r>
            <w:r>
              <w:tab/>
            </w:r>
            <w:r>
              <w:tab/>
            </w:r>
            <w:r>
              <w:tab/>
            </w:r>
            <w:r>
              <w:tab/>
            </w:r>
            <w:r>
              <w:tab/>
              <w:t>message_t *newmsg = call RadioMessagePool.get();</w:t>
            </w:r>
          </w:p>
          <w:p w:rsidR="001459FA" w:rsidRDefault="001459FA" w:rsidP="000C4117">
            <w:pPr>
              <w:pStyle w:val="Geenafstand"/>
            </w:pPr>
            <w:r>
              <w:tab/>
            </w:r>
            <w:r>
              <w:tab/>
            </w:r>
            <w:r>
              <w:tab/>
            </w:r>
            <w:r>
              <w:tab/>
            </w:r>
            <w:r>
              <w:tab/>
            </w:r>
            <w:r>
              <w:tab/>
              <w:t xml:space="preserve">if (newmsg == NULL) </w:t>
            </w:r>
          </w:p>
          <w:p w:rsidR="001459FA" w:rsidRDefault="001459FA" w:rsidP="000C4117">
            <w:pPr>
              <w:pStyle w:val="Geenafstand"/>
            </w:pPr>
            <w:r>
              <w:tab/>
            </w:r>
            <w:r>
              <w:tab/>
            </w:r>
            <w:r>
              <w:tab/>
            </w:r>
            <w:r>
              <w:tab/>
            </w:r>
            <w:r>
              <w:tab/>
            </w:r>
            <w:r>
              <w:tab/>
              <w:t>{</w:t>
            </w:r>
          </w:p>
          <w:p w:rsidR="001459FA" w:rsidRDefault="001459FA" w:rsidP="000C4117">
            <w:pPr>
              <w:pStyle w:val="Geenafstand"/>
            </w:pPr>
            <w:r>
              <w:tab/>
            </w:r>
            <w:r>
              <w:tab/>
            </w:r>
            <w:r>
              <w:tab/>
            </w:r>
            <w:r>
              <w:tab/>
            </w:r>
            <w:r>
              <w:tab/>
            </w:r>
            <w:r>
              <w:tab/>
            </w:r>
            <w:r>
              <w:tab/>
              <w:t>report_problem();</w:t>
            </w:r>
          </w:p>
          <w:p w:rsidR="001459FA" w:rsidRDefault="001459FA" w:rsidP="000C4117">
            <w:pPr>
              <w:pStyle w:val="Geenafstand"/>
            </w:pPr>
            <w:r>
              <w:tab/>
            </w:r>
            <w:r>
              <w:tab/>
            </w:r>
            <w:r>
              <w:tab/>
            </w:r>
            <w:r>
              <w:tab/>
            </w:r>
            <w:r>
              <w:tab/>
            </w:r>
            <w:r>
              <w:tab/>
              <w:t>}</w:t>
            </w:r>
          </w:p>
          <w:p w:rsidR="001459FA" w:rsidRDefault="001459FA" w:rsidP="000C4117">
            <w:pPr>
              <w:pStyle w:val="Geenafstand"/>
            </w:pPr>
            <w:r>
              <w:tab/>
            </w:r>
            <w:r>
              <w:tab/>
            </w:r>
            <w:r>
              <w:tab/>
            </w:r>
            <w:r>
              <w:tab/>
            </w:r>
            <w:r>
              <w:tab/>
            </w:r>
            <w:r>
              <w:tab/>
            </w:r>
          </w:p>
          <w:p w:rsidR="001459FA" w:rsidRDefault="001459FA" w:rsidP="000C4117">
            <w:pPr>
              <w:pStyle w:val="Geenafstand"/>
            </w:pPr>
            <w:r>
              <w:tab/>
            </w:r>
            <w:r>
              <w:tab/>
            </w:r>
            <w:r>
              <w:tab/>
            </w:r>
            <w:r>
              <w:tab/>
            </w:r>
            <w:r>
              <w:tab/>
            </w:r>
            <w:r>
              <w:tab/>
              <w:t>out = (oscilloscope_t*)call CollectSend.getPayload(newmsg);</w:t>
            </w:r>
          </w:p>
          <w:p w:rsidR="001459FA" w:rsidRDefault="001459FA" w:rsidP="000C4117">
            <w:pPr>
              <w:pStyle w:val="Geenafstand"/>
            </w:pPr>
            <w:r>
              <w:tab/>
            </w:r>
            <w:r>
              <w:tab/>
            </w:r>
            <w:r>
              <w:tab/>
            </w:r>
            <w:r>
              <w:tab/>
            </w:r>
            <w:r>
              <w:tab/>
            </w:r>
            <w:r>
              <w:tab/>
              <w:t>memcpy(out, &amp;local, sizeof(oscilloscope_t));</w:t>
            </w:r>
          </w:p>
          <w:p w:rsidR="001459FA" w:rsidRDefault="001459FA" w:rsidP="000C4117">
            <w:pPr>
              <w:pStyle w:val="Geenafstand"/>
            </w:pPr>
            <w:r>
              <w:lastRenderedPageBreak/>
              <w:tab/>
            </w:r>
            <w:r>
              <w:tab/>
            </w:r>
            <w:r>
              <w:tab/>
            </w:r>
            <w:r>
              <w:tab/>
            </w:r>
            <w:r>
              <w:tab/>
            </w:r>
            <w:r>
              <w:tab/>
            </w:r>
          </w:p>
          <w:p w:rsidR="001459FA" w:rsidRPr="00EA5AB5" w:rsidRDefault="001459FA" w:rsidP="000C4117">
            <w:pPr>
              <w:pStyle w:val="Geenafstand"/>
            </w:pPr>
            <w:r>
              <w:tab/>
            </w:r>
            <w:r>
              <w:tab/>
            </w:r>
            <w:r>
              <w:tab/>
            </w:r>
            <w:r>
              <w:tab/>
            </w:r>
            <w:r>
              <w:tab/>
            </w:r>
            <w:r>
              <w:tab/>
              <w:t xml:space="preserve">if (call RadioQueue.enqueue(newmsg) != </w:t>
            </w:r>
            <w:r w:rsidRPr="00EA5AB5">
              <w:t xml:space="preserve">SUCCESS) </w:t>
            </w:r>
          </w:p>
          <w:p w:rsidR="001459FA" w:rsidRPr="00EA5AB5" w:rsidRDefault="001459FA" w:rsidP="000C4117">
            <w:pPr>
              <w:pStyle w:val="Geenafstand"/>
            </w:pPr>
            <w:r w:rsidRPr="00EA5AB5">
              <w:tab/>
            </w:r>
            <w:r w:rsidRPr="00EA5AB5">
              <w:tab/>
            </w:r>
            <w:r w:rsidRPr="00EA5AB5">
              <w:tab/>
            </w:r>
            <w:r w:rsidRPr="00EA5AB5">
              <w:tab/>
            </w:r>
            <w:r w:rsidRPr="00EA5AB5">
              <w:tab/>
            </w:r>
            <w:r w:rsidRPr="00EA5AB5">
              <w:tab/>
              <w:t>{</w:t>
            </w:r>
          </w:p>
          <w:p w:rsidR="001459FA" w:rsidRDefault="001459FA" w:rsidP="000C4117">
            <w:pPr>
              <w:pStyle w:val="Geenafstand"/>
            </w:pPr>
            <w:r w:rsidRPr="00EA5AB5">
              <w:tab/>
            </w:r>
            <w:r w:rsidRPr="00EA5AB5">
              <w:tab/>
            </w:r>
            <w:r w:rsidRPr="00EA5AB5">
              <w:tab/>
            </w:r>
            <w:r w:rsidRPr="00EA5AB5">
              <w:tab/>
            </w:r>
            <w:r w:rsidRPr="00EA5AB5">
              <w:tab/>
              <w:t xml:space="preserve">                </w:t>
            </w:r>
            <w:r>
              <w:t>call RadioMessagePool.put(newmsg);</w:t>
            </w:r>
          </w:p>
          <w:p w:rsidR="001459FA" w:rsidRDefault="001459FA" w:rsidP="000C4117">
            <w:pPr>
              <w:pStyle w:val="Geenafstand"/>
            </w:pPr>
            <w:r>
              <w:tab/>
            </w:r>
            <w:r>
              <w:tab/>
            </w:r>
            <w:r>
              <w:tab/>
            </w:r>
            <w:r>
              <w:tab/>
            </w:r>
            <w:r>
              <w:tab/>
            </w:r>
            <w:r>
              <w:tab/>
            </w:r>
            <w:r>
              <w:tab/>
              <w:t>fatal_problem();</w:t>
            </w:r>
          </w:p>
          <w:p w:rsidR="001459FA" w:rsidRDefault="001459FA" w:rsidP="000C4117">
            <w:pPr>
              <w:pStyle w:val="Geenafstand"/>
            </w:pPr>
            <w:r>
              <w:tab/>
            </w:r>
            <w:r>
              <w:tab/>
            </w:r>
            <w:r>
              <w:tab/>
            </w:r>
            <w:r>
              <w:tab/>
            </w:r>
            <w:r>
              <w:tab/>
            </w:r>
            <w:r>
              <w:tab/>
              <w:t>}</w:t>
            </w:r>
          </w:p>
          <w:p w:rsidR="001459FA" w:rsidRDefault="001459FA" w:rsidP="000C4117">
            <w:pPr>
              <w:pStyle w:val="Geenafstand"/>
            </w:pPr>
            <w:r>
              <w:tab/>
            </w:r>
            <w:r>
              <w:tab/>
            </w:r>
            <w:r>
              <w:tab/>
            </w:r>
            <w:r>
              <w:tab/>
            </w:r>
            <w:r>
              <w:tab/>
              <w:t>}</w:t>
            </w:r>
            <w:r>
              <w:tab/>
            </w:r>
            <w:r>
              <w:tab/>
            </w:r>
          </w:p>
          <w:p w:rsidR="001459FA" w:rsidRDefault="001459FA" w:rsidP="000C4117">
            <w:pPr>
              <w:pStyle w:val="Geenafstand"/>
            </w:pPr>
            <w:r>
              <w:tab/>
            </w:r>
            <w:r>
              <w:tab/>
            </w:r>
            <w:r>
              <w:tab/>
            </w:r>
            <w:r>
              <w:tab/>
            </w:r>
            <w:r>
              <w:tab/>
            </w:r>
            <w:r>
              <w:tab/>
            </w:r>
          </w:p>
          <w:p w:rsidR="001459FA" w:rsidRDefault="001459FA" w:rsidP="000C4117">
            <w:pPr>
              <w:pStyle w:val="Geenafstand"/>
            </w:pPr>
            <w:r>
              <w:tab/>
            </w:r>
            <w:r>
              <w:tab/>
            </w:r>
            <w:r>
              <w:tab/>
            </w:r>
            <w:r>
              <w:tab/>
              <w:t>}</w:t>
            </w:r>
          </w:p>
          <w:p w:rsidR="001459FA" w:rsidRDefault="001459FA" w:rsidP="000C4117">
            <w:pPr>
              <w:pStyle w:val="Geenafstand"/>
            </w:pPr>
            <w:r>
              <w:tab/>
            </w:r>
            <w:r>
              <w:tab/>
            </w:r>
            <w:r>
              <w:tab/>
              <w:t>}</w:t>
            </w:r>
          </w:p>
          <w:p w:rsidR="001459FA" w:rsidRDefault="001459FA" w:rsidP="000C4117">
            <w:pPr>
              <w:pStyle w:val="Geenafstand"/>
            </w:pPr>
            <w:r>
              <w:tab/>
              <w:t>}</w:t>
            </w:r>
          </w:p>
        </w:tc>
      </w:tr>
    </w:tbl>
    <w:p w:rsidR="001459FA" w:rsidRDefault="001459FA" w:rsidP="001459FA">
      <w:pPr>
        <w:pStyle w:val="Geenafstand"/>
      </w:pPr>
      <w:r>
        <w:lastRenderedPageBreak/>
        <w:t>Timer.fired is the main event of the program. Here we collect the data and transmit it when bool sendbusy = FALSE. If the bool is false, then we store the data in the right format on the queue.</w:t>
      </w:r>
    </w:p>
    <w:p w:rsidR="001459FA" w:rsidRDefault="001459FA" w:rsidP="001459FA">
      <w:pPr>
        <w:pStyle w:val="Geenafstand"/>
      </w:pPr>
    </w:p>
    <w:tbl>
      <w:tblPr>
        <w:tblStyle w:val="Tabelraster"/>
        <w:tblW w:w="0" w:type="auto"/>
        <w:tblLook w:val="04A0"/>
      </w:tblPr>
      <w:tblGrid>
        <w:gridCol w:w="9546"/>
      </w:tblGrid>
      <w:tr w:rsidR="001459FA" w:rsidTr="000C4117">
        <w:tc>
          <w:tcPr>
            <w:tcW w:w="9546" w:type="dxa"/>
          </w:tcPr>
          <w:p w:rsidR="001459FA" w:rsidRDefault="001459FA" w:rsidP="000C4117">
            <w:r>
              <w:tab/>
              <w:t>task void collectSendTask() {</w:t>
            </w:r>
          </w:p>
          <w:p w:rsidR="001459FA" w:rsidRDefault="001459FA" w:rsidP="000C4117">
            <w:r>
              <w:tab/>
            </w:r>
            <w:r>
              <w:tab/>
              <w:t>if (!root) {</w:t>
            </w:r>
          </w:p>
          <w:p w:rsidR="001459FA" w:rsidRDefault="001459FA" w:rsidP="000C4117">
            <w:r>
              <w:tab/>
            </w:r>
            <w:r>
              <w:tab/>
            </w:r>
            <w:r>
              <w:tab/>
              <w:t>if (call CollectSend.send(&amp;sendbuf, sizeof(oscilloscope_t)) == SUCCESS)</w:t>
            </w:r>
          </w:p>
          <w:p w:rsidR="001459FA" w:rsidRPr="005F1A2C" w:rsidRDefault="001459FA" w:rsidP="000C4117">
            <w:r>
              <w:tab/>
            </w:r>
            <w:r>
              <w:tab/>
            </w:r>
            <w:r>
              <w:tab/>
            </w:r>
            <w:r w:rsidRPr="005F1A2C">
              <w:t>{</w:t>
            </w:r>
          </w:p>
          <w:p w:rsidR="001459FA" w:rsidRDefault="001459FA" w:rsidP="000C4117">
            <w:r w:rsidRPr="005F1A2C">
              <w:tab/>
            </w:r>
            <w:r w:rsidRPr="005F1A2C">
              <w:tab/>
            </w:r>
            <w:r w:rsidRPr="005F1A2C">
              <w:tab/>
            </w:r>
            <w:r w:rsidRPr="005F1A2C">
              <w:tab/>
            </w:r>
            <w:r>
              <w:t>oscilloscope_t *o;</w:t>
            </w:r>
          </w:p>
          <w:p w:rsidR="001459FA" w:rsidRDefault="001459FA" w:rsidP="000C4117">
            <w:r>
              <w:tab/>
            </w:r>
            <w:r>
              <w:tab/>
            </w:r>
            <w:r>
              <w:tab/>
            </w:r>
            <w:r>
              <w:tab/>
              <w:t>sendBusy = TRUE;</w:t>
            </w:r>
          </w:p>
          <w:p w:rsidR="001459FA" w:rsidRDefault="001459FA" w:rsidP="000C4117">
            <w:r>
              <w:tab/>
            </w:r>
            <w:r>
              <w:tab/>
            </w:r>
            <w:r>
              <w:tab/>
            </w:r>
            <w:r>
              <w:tab/>
              <w:t>o = (oscilloscope_t *)call CollectSend.getPayload(&amp;sendbuf);</w:t>
            </w:r>
          </w:p>
          <w:p w:rsidR="001459FA" w:rsidRPr="00FD446D" w:rsidRDefault="001459FA" w:rsidP="000C4117">
            <w:pPr>
              <w:rPr>
                <w:lang w:val="nl-BE"/>
              </w:rPr>
            </w:pPr>
            <w:r>
              <w:tab/>
            </w:r>
            <w:r>
              <w:tab/>
            </w:r>
            <w:r>
              <w:tab/>
            </w:r>
            <w:r>
              <w:tab/>
            </w:r>
            <w:r w:rsidRPr="00FD446D">
              <w:rPr>
                <w:lang w:val="nl-BE"/>
              </w:rPr>
              <w:t>printf("De id = %u\n",o-&gt;moteId);</w:t>
            </w:r>
          </w:p>
          <w:p w:rsidR="001459FA" w:rsidRDefault="001459FA" w:rsidP="000C4117">
            <w:r w:rsidRPr="00FD446D">
              <w:rPr>
                <w:lang w:val="nl-BE"/>
              </w:rPr>
              <w:tab/>
            </w:r>
            <w:r w:rsidRPr="00FD446D">
              <w:rPr>
                <w:lang w:val="nl-BE"/>
              </w:rPr>
              <w:tab/>
            </w:r>
            <w:r w:rsidRPr="00FD446D">
              <w:rPr>
                <w:lang w:val="nl-BE"/>
              </w:rPr>
              <w:tab/>
            </w:r>
            <w:r w:rsidRPr="00FD446D">
              <w:rPr>
                <w:lang w:val="nl-BE"/>
              </w:rPr>
              <w:tab/>
            </w:r>
            <w:r>
              <w:t>call PrintfFlush.flush();</w:t>
            </w:r>
          </w:p>
          <w:p w:rsidR="001459FA" w:rsidRDefault="001459FA" w:rsidP="000C4117">
            <w:r>
              <w:tab/>
            </w:r>
            <w:r>
              <w:tab/>
            </w:r>
            <w:r>
              <w:tab/>
              <w:t>}</w:t>
            </w:r>
          </w:p>
          <w:p w:rsidR="001459FA" w:rsidRDefault="001459FA" w:rsidP="000C4117">
            <w:r>
              <w:tab/>
            </w:r>
            <w:r>
              <w:tab/>
            </w:r>
            <w:r>
              <w:tab/>
              <w:t>else</w:t>
            </w:r>
          </w:p>
          <w:p w:rsidR="001459FA" w:rsidRDefault="001459FA" w:rsidP="000C4117">
            <w:r>
              <w:tab/>
            </w:r>
            <w:r>
              <w:tab/>
            </w:r>
            <w:r>
              <w:tab/>
            </w:r>
            <w:r>
              <w:tab/>
              <w:t>report_problem();</w:t>
            </w:r>
          </w:p>
          <w:p w:rsidR="001459FA" w:rsidRDefault="001459FA" w:rsidP="000C4117">
            <w:r>
              <w:tab/>
            </w:r>
            <w:r>
              <w:tab/>
              <w:t>}</w:t>
            </w:r>
          </w:p>
          <w:p w:rsidR="001459FA" w:rsidRDefault="001459FA" w:rsidP="000C4117">
            <w:r>
              <w:tab/>
              <w:t>}</w:t>
            </w:r>
          </w:p>
        </w:tc>
      </w:tr>
    </w:tbl>
    <w:p w:rsidR="001459FA" w:rsidRDefault="001459FA" w:rsidP="001459FA">
      <w:r>
        <w:t xml:space="preserve">CollectSendTask is a task and is called on to transmit his own data and data received from the anchor nodes, so it is called on in the events ‘Timer.fired’ and ‘Mobilereceive.receive’. The task is adapted in the way that we don’t need to copy the data into the message_t sendbuf here. </w:t>
      </w:r>
    </w:p>
    <w:tbl>
      <w:tblPr>
        <w:tblStyle w:val="Tabelraster"/>
        <w:tblW w:w="0" w:type="auto"/>
        <w:tblLook w:val="04A0"/>
      </w:tblPr>
      <w:tblGrid>
        <w:gridCol w:w="9546"/>
      </w:tblGrid>
      <w:tr w:rsidR="001459FA" w:rsidTr="000C4117">
        <w:tc>
          <w:tcPr>
            <w:tcW w:w="9546" w:type="dxa"/>
          </w:tcPr>
          <w:p w:rsidR="001459FA" w:rsidRDefault="001459FA" w:rsidP="000C4117">
            <w:pPr>
              <w:pStyle w:val="Geenafstand"/>
            </w:pPr>
            <w:r>
              <w:tab/>
              <w:t>event void CollectSend.sendDone(message_t* msg, error_t error){</w:t>
            </w:r>
          </w:p>
          <w:p w:rsidR="001459FA" w:rsidRDefault="001459FA" w:rsidP="000C4117">
            <w:pPr>
              <w:pStyle w:val="Geenafstand"/>
            </w:pPr>
            <w:r>
              <w:tab/>
            </w:r>
            <w:r>
              <w:tab/>
              <w:t>if (error != SUCCESS)</w:t>
            </w:r>
          </w:p>
          <w:p w:rsidR="001459FA" w:rsidRDefault="001459FA" w:rsidP="000C4117">
            <w:pPr>
              <w:pStyle w:val="Geenafstand"/>
            </w:pPr>
            <w:r>
              <w:tab/>
            </w:r>
            <w:r>
              <w:tab/>
            </w:r>
            <w:r>
              <w:tab/>
              <w:t>report_problem();</w:t>
            </w:r>
          </w:p>
          <w:p w:rsidR="001459FA" w:rsidRDefault="001459FA" w:rsidP="000C4117">
            <w:pPr>
              <w:pStyle w:val="Geenafstand"/>
            </w:pPr>
            <w:r>
              <w:tab/>
            </w:r>
            <w:r>
              <w:tab/>
            </w:r>
            <w:r>
              <w:tab/>
            </w:r>
          </w:p>
          <w:p w:rsidR="001459FA" w:rsidRDefault="001459FA" w:rsidP="000C4117">
            <w:pPr>
              <w:pStyle w:val="Geenafstand"/>
            </w:pPr>
            <w:r>
              <w:tab/>
            </w:r>
            <w:r>
              <w:tab/>
              <w:t>sendBusy = FALSE;</w:t>
            </w:r>
          </w:p>
          <w:p w:rsidR="001459FA" w:rsidRDefault="001459FA" w:rsidP="000C4117">
            <w:pPr>
              <w:pStyle w:val="Geenafstand"/>
            </w:pPr>
            <w:r>
              <w:tab/>
            </w:r>
            <w:r>
              <w:tab/>
            </w:r>
          </w:p>
          <w:p w:rsidR="001459FA" w:rsidRDefault="001459FA" w:rsidP="000C4117">
            <w:pPr>
              <w:pStyle w:val="Geenafstand"/>
            </w:pPr>
            <w:r>
              <w:tab/>
            </w:r>
            <w:r>
              <w:tab/>
              <w:t>if (call RadioQueue.empty() == FALSE)</w:t>
            </w:r>
          </w:p>
          <w:p w:rsidR="001459FA" w:rsidRDefault="001459FA" w:rsidP="000C4117">
            <w:pPr>
              <w:pStyle w:val="Geenafstand"/>
            </w:pPr>
            <w:r>
              <w:tab/>
            </w:r>
            <w:r>
              <w:tab/>
              <w:t>{</w:t>
            </w:r>
          </w:p>
          <w:p w:rsidR="001459FA" w:rsidRDefault="001459FA" w:rsidP="000C4117">
            <w:pPr>
              <w:pStyle w:val="Geenafstand"/>
            </w:pPr>
            <w:r>
              <w:tab/>
            </w:r>
            <w:r>
              <w:tab/>
            </w:r>
            <w:r>
              <w:tab/>
              <w:t>message_t *queuemsg = call RadioQueue.dequeue();</w:t>
            </w:r>
          </w:p>
          <w:p w:rsidR="001459FA" w:rsidRDefault="001459FA" w:rsidP="000C4117">
            <w:pPr>
              <w:pStyle w:val="Geenafstand"/>
            </w:pPr>
            <w:r>
              <w:tab/>
            </w:r>
            <w:r>
              <w:tab/>
            </w:r>
            <w:r>
              <w:tab/>
              <w:t xml:space="preserve">if (queuemsg == NULL) </w:t>
            </w:r>
          </w:p>
          <w:p w:rsidR="001459FA" w:rsidRDefault="001459FA" w:rsidP="000C4117">
            <w:pPr>
              <w:pStyle w:val="Geenafstand"/>
            </w:pPr>
            <w:r>
              <w:tab/>
            </w:r>
            <w:r>
              <w:tab/>
            </w:r>
            <w:r>
              <w:tab/>
              <w:t>{</w:t>
            </w:r>
          </w:p>
          <w:p w:rsidR="001459FA" w:rsidRDefault="001459FA" w:rsidP="000C4117">
            <w:pPr>
              <w:pStyle w:val="Geenafstand"/>
            </w:pPr>
            <w:r>
              <w:tab/>
            </w:r>
            <w:r>
              <w:tab/>
              <w:t xml:space="preserve">                          fatal_problem();</w:t>
            </w:r>
          </w:p>
          <w:p w:rsidR="001459FA" w:rsidRDefault="001459FA" w:rsidP="000C4117">
            <w:pPr>
              <w:pStyle w:val="Geenafstand"/>
            </w:pPr>
            <w:r>
              <w:tab/>
            </w:r>
            <w:r>
              <w:tab/>
            </w:r>
            <w:r>
              <w:tab/>
            </w:r>
            <w:r>
              <w:tab/>
              <w:t>return;</w:t>
            </w:r>
          </w:p>
          <w:p w:rsidR="001459FA" w:rsidRDefault="001459FA" w:rsidP="000C4117">
            <w:pPr>
              <w:pStyle w:val="Geenafstand"/>
            </w:pPr>
            <w:r>
              <w:tab/>
              <w:t xml:space="preserve">                               }</w:t>
            </w:r>
          </w:p>
          <w:p w:rsidR="001459FA" w:rsidRDefault="001459FA" w:rsidP="000C4117">
            <w:pPr>
              <w:pStyle w:val="Geenafstand"/>
            </w:pPr>
            <w:r>
              <w:tab/>
            </w:r>
            <w:r>
              <w:tab/>
            </w:r>
            <w:r>
              <w:tab/>
              <w:t>memcpy(&amp;sendbuf, queuemsg, sizeof(message_t));</w:t>
            </w:r>
          </w:p>
          <w:p w:rsidR="001459FA" w:rsidRDefault="001459FA" w:rsidP="000C4117">
            <w:pPr>
              <w:pStyle w:val="Geenafstand"/>
            </w:pPr>
            <w:r>
              <w:tab/>
            </w:r>
            <w:r>
              <w:tab/>
            </w:r>
            <w:r>
              <w:tab/>
              <w:t xml:space="preserve">if (call RadioMessagePool.put(queuemsg) != SUCCESS) </w:t>
            </w:r>
          </w:p>
          <w:p w:rsidR="001459FA" w:rsidRDefault="001459FA" w:rsidP="000C4117">
            <w:pPr>
              <w:pStyle w:val="Geenafstand"/>
            </w:pPr>
            <w:r>
              <w:tab/>
            </w:r>
            <w:r>
              <w:tab/>
            </w:r>
            <w:r>
              <w:tab/>
              <w:t>{</w:t>
            </w:r>
          </w:p>
          <w:p w:rsidR="001459FA" w:rsidRDefault="001459FA" w:rsidP="000C4117">
            <w:pPr>
              <w:pStyle w:val="Geenafstand"/>
            </w:pPr>
            <w:r>
              <w:tab/>
            </w:r>
            <w:r>
              <w:tab/>
            </w:r>
            <w:r>
              <w:tab/>
            </w:r>
            <w:r>
              <w:tab/>
              <w:t>fatal_problem();</w:t>
            </w:r>
          </w:p>
          <w:p w:rsidR="001459FA" w:rsidRDefault="001459FA" w:rsidP="000C4117">
            <w:pPr>
              <w:pStyle w:val="Geenafstand"/>
            </w:pPr>
            <w:r>
              <w:tab/>
            </w:r>
            <w:r>
              <w:tab/>
            </w:r>
            <w:r>
              <w:tab/>
            </w:r>
            <w:r>
              <w:tab/>
              <w:t>return;</w:t>
            </w:r>
          </w:p>
          <w:p w:rsidR="001459FA" w:rsidRDefault="001459FA" w:rsidP="000C4117">
            <w:pPr>
              <w:pStyle w:val="Geenafstand"/>
            </w:pPr>
            <w:r>
              <w:lastRenderedPageBreak/>
              <w:tab/>
            </w:r>
            <w:r>
              <w:tab/>
            </w:r>
            <w:r>
              <w:tab/>
              <w:t>}</w:t>
            </w:r>
          </w:p>
          <w:p w:rsidR="001459FA" w:rsidRDefault="001459FA" w:rsidP="000C4117">
            <w:pPr>
              <w:pStyle w:val="Geenafstand"/>
            </w:pPr>
            <w:r>
              <w:tab/>
            </w:r>
            <w:r>
              <w:tab/>
            </w:r>
            <w:r>
              <w:tab/>
              <w:t>post collectSendTask();</w:t>
            </w:r>
          </w:p>
          <w:p w:rsidR="001459FA" w:rsidRDefault="001459FA" w:rsidP="000C4117">
            <w:pPr>
              <w:pStyle w:val="Geenafstand"/>
            </w:pPr>
            <w:r>
              <w:tab/>
            </w:r>
            <w:r>
              <w:tab/>
            </w:r>
            <w:r>
              <w:tab/>
            </w:r>
          </w:p>
          <w:p w:rsidR="001459FA" w:rsidRDefault="001459FA" w:rsidP="000C4117">
            <w:pPr>
              <w:pStyle w:val="Geenafstand"/>
            </w:pPr>
            <w:r>
              <w:tab/>
            </w:r>
            <w:r>
              <w:tab/>
              <w:t>}</w:t>
            </w:r>
          </w:p>
          <w:p w:rsidR="001459FA" w:rsidRDefault="001459FA" w:rsidP="000C4117">
            <w:pPr>
              <w:pStyle w:val="Geenafstand"/>
            </w:pPr>
            <w:r>
              <w:tab/>
            </w:r>
            <w:r>
              <w:tab/>
            </w:r>
          </w:p>
          <w:p w:rsidR="001459FA" w:rsidRDefault="001459FA" w:rsidP="000C4117">
            <w:pPr>
              <w:pStyle w:val="Geenafstand"/>
            </w:pPr>
            <w:r>
              <w:tab/>
            </w:r>
            <w:r>
              <w:tab/>
              <w:t>local.reply = NO_REPLY;</w:t>
            </w:r>
          </w:p>
          <w:p w:rsidR="001459FA" w:rsidRDefault="001459FA" w:rsidP="000C4117">
            <w:pPr>
              <w:pStyle w:val="Geenafstand"/>
            </w:pPr>
          </w:p>
          <w:p w:rsidR="001459FA" w:rsidRDefault="001459FA" w:rsidP="000C4117">
            <w:pPr>
              <w:pStyle w:val="Geenafstand"/>
            </w:pPr>
            <w:r>
              <w:tab/>
            </w:r>
            <w:r>
              <w:tab/>
              <w:t>report_sent();</w:t>
            </w:r>
          </w:p>
          <w:p w:rsidR="001459FA" w:rsidRDefault="001459FA" w:rsidP="000C4117">
            <w:pPr>
              <w:pStyle w:val="Geenafstand"/>
            </w:pPr>
            <w:r>
              <w:t xml:space="preserve">  }</w:t>
            </w:r>
          </w:p>
        </w:tc>
      </w:tr>
    </w:tbl>
    <w:p w:rsidR="001459FA" w:rsidRDefault="001459FA" w:rsidP="001459FA">
      <w:pPr>
        <w:pStyle w:val="Geenafstand"/>
      </w:pPr>
      <w:r>
        <w:lastRenderedPageBreak/>
        <w:t>In the Collect.sendDone we put the bool sendBusy to FALSE and check if there is still data on the queue. If so, then we transmit them.</w:t>
      </w:r>
    </w:p>
    <w:p w:rsidR="001459FA" w:rsidRDefault="001459FA" w:rsidP="001459FA">
      <w:pPr>
        <w:pStyle w:val="Geenafstand"/>
      </w:pPr>
    </w:p>
    <w:tbl>
      <w:tblPr>
        <w:tblStyle w:val="Tabelraster"/>
        <w:tblW w:w="0" w:type="auto"/>
        <w:tblLook w:val="04A0"/>
      </w:tblPr>
      <w:tblGrid>
        <w:gridCol w:w="9546"/>
      </w:tblGrid>
      <w:tr w:rsidR="001459FA" w:rsidTr="000C4117">
        <w:tc>
          <w:tcPr>
            <w:tcW w:w="9546" w:type="dxa"/>
          </w:tcPr>
          <w:p w:rsidR="001459FA" w:rsidRDefault="001459FA" w:rsidP="000C4117">
            <w:pPr>
              <w:pStyle w:val="Geenafstand"/>
            </w:pPr>
            <w:r>
              <w:tab/>
              <w:t xml:space="preserve">event void ReadVoltage.readDone(error_t ok, uint16_t data) { </w:t>
            </w:r>
          </w:p>
          <w:p w:rsidR="001459FA" w:rsidRDefault="001459FA" w:rsidP="000C4117">
            <w:pPr>
              <w:pStyle w:val="Geenafstand"/>
            </w:pPr>
            <w:r>
              <w:tab/>
              <w:t>if (ok == SUCCESS)</w:t>
            </w:r>
          </w:p>
          <w:p w:rsidR="001459FA" w:rsidRDefault="001459FA" w:rsidP="000C4117">
            <w:pPr>
              <w:pStyle w:val="Geenafstand"/>
            </w:pPr>
            <w:r>
              <w:tab/>
              <w:t>{</w:t>
            </w:r>
          </w:p>
          <w:p w:rsidR="001459FA" w:rsidRDefault="001459FA" w:rsidP="000C4117">
            <w:pPr>
              <w:pStyle w:val="Geenafstand"/>
            </w:pPr>
            <w:r>
              <w:tab/>
            </w:r>
            <w:r>
              <w:tab/>
              <w:t>fillPacket();</w:t>
            </w:r>
          </w:p>
          <w:p w:rsidR="001459FA" w:rsidRDefault="001459FA" w:rsidP="000C4117">
            <w:pPr>
              <w:pStyle w:val="Geenafstand"/>
            </w:pPr>
            <w:r>
              <w:tab/>
            </w:r>
            <w:r>
              <w:tab/>
              <w:t>local.Voltreading = data;</w:t>
            </w:r>
          </w:p>
          <w:p w:rsidR="001459FA" w:rsidRDefault="001459FA" w:rsidP="000C4117">
            <w:pPr>
              <w:pStyle w:val="Geenafstand"/>
            </w:pPr>
            <w:r>
              <w:tab/>
              <w:t>}</w:t>
            </w:r>
          </w:p>
          <w:p w:rsidR="001459FA" w:rsidRDefault="001459FA" w:rsidP="000C4117">
            <w:pPr>
              <w:pStyle w:val="Geenafstand"/>
            </w:pPr>
            <w:r>
              <w:tab/>
              <w:t>else</w:t>
            </w:r>
          </w:p>
          <w:p w:rsidR="001459FA" w:rsidRDefault="001459FA" w:rsidP="000C4117">
            <w:pPr>
              <w:pStyle w:val="Geenafstand"/>
            </w:pPr>
            <w:r>
              <w:tab/>
              <w:t>{</w:t>
            </w:r>
          </w:p>
          <w:p w:rsidR="001459FA" w:rsidRDefault="001459FA" w:rsidP="000C4117">
            <w:pPr>
              <w:pStyle w:val="Geenafstand"/>
            </w:pPr>
            <w:r>
              <w:tab/>
            </w:r>
            <w:r>
              <w:tab/>
              <w:t>data = 0xffff;</w:t>
            </w:r>
          </w:p>
          <w:p w:rsidR="001459FA" w:rsidRDefault="001459FA" w:rsidP="000C4117">
            <w:pPr>
              <w:pStyle w:val="Geenafstand"/>
            </w:pPr>
            <w:r>
              <w:tab/>
            </w:r>
            <w:r>
              <w:tab/>
              <w:t>report_problem();</w:t>
            </w:r>
          </w:p>
          <w:p w:rsidR="001459FA" w:rsidRDefault="001459FA" w:rsidP="000C4117">
            <w:pPr>
              <w:pStyle w:val="Geenafstand"/>
            </w:pPr>
            <w:r>
              <w:t xml:space="preserve">    }</w:t>
            </w:r>
          </w:p>
          <w:p w:rsidR="001459FA" w:rsidRDefault="001459FA" w:rsidP="000C4117">
            <w:pPr>
              <w:pStyle w:val="Geenafstand"/>
            </w:pPr>
            <w:r>
              <w:t xml:space="preserve">  }</w:t>
            </w:r>
          </w:p>
          <w:p w:rsidR="001459FA" w:rsidRDefault="001459FA" w:rsidP="000C4117">
            <w:pPr>
              <w:pStyle w:val="Geenafstand"/>
            </w:pPr>
          </w:p>
          <w:p w:rsidR="001459FA" w:rsidRDefault="001459FA" w:rsidP="000C4117">
            <w:pPr>
              <w:pStyle w:val="Geenafstand"/>
            </w:pPr>
            <w:r>
              <w:tab/>
              <w:t>event void ReadLight.readDone(error_t ok, uint16_t data) {</w:t>
            </w:r>
          </w:p>
          <w:p w:rsidR="001459FA" w:rsidRDefault="001459FA" w:rsidP="000C4117">
            <w:pPr>
              <w:pStyle w:val="Geenafstand"/>
            </w:pPr>
            <w:r>
              <w:tab/>
              <w:t xml:space="preserve">if (ok == SUCCESS) </w:t>
            </w:r>
          </w:p>
          <w:p w:rsidR="001459FA" w:rsidRDefault="001459FA" w:rsidP="000C4117">
            <w:pPr>
              <w:pStyle w:val="Geenafstand"/>
            </w:pPr>
            <w:r>
              <w:tab/>
              <w:t>{</w:t>
            </w:r>
          </w:p>
          <w:p w:rsidR="001459FA" w:rsidRDefault="001459FA" w:rsidP="000C4117">
            <w:pPr>
              <w:pStyle w:val="Geenafstand"/>
            </w:pPr>
            <w:r>
              <w:tab/>
            </w:r>
            <w:r>
              <w:tab/>
              <w:t>fillPacket();</w:t>
            </w:r>
          </w:p>
          <w:p w:rsidR="001459FA" w:rsidRDefault="001459FA" w:rsidP="000C4117">
            <w:pPr>
              <w:pStyle w:val="Geenafstand"/>
            </w:pPr>
            <w:r>
              <w:tab/>
            </w:r>
            <w:r>
              <w:tab/>
              <w:t>local.Lightreading = data;</w:t>
            </w:r>
          </w:p>
          <w:p w:rsidR="001459FA" w:rsidRDefault="001459FA" w:rsidP="000C4117">
            <w:pPr>
              <w:pStyle w:val="Geenafstand"/>
            </w:pPr>
            <w:r>
              <w:tab/>
              <w:t>}</w:t>
            </w:r>
          </w:p>
          <w:p w:rsidR="001459FA" w:rsidRDefault="001459FA" w:rsidP="000C4117">
            <w:pPr>
              <w:pStyle w:val="Geenafstand"/>
            </w:pPr>
            <w:r>
              <w:tab/>
              <w:t>else</w:t>
            </w:r>
          </w:p>
          <w:p w:rsidR="001459FA" w:rsidRDefault="001459FA" w:rsidP="000C4117">
            <w:pPr>
              <w:pStyle w:val="Geenafstand"/>
            </w:pPr>
            <w:r>
              <w:tab/>
              <w:t>{</w:t>
            </w:r>
          </w:p>
          <w:p w:rsidR="001459FA" w:rsidRDefault="001459FA" w:rsidP="000C4117">
            <w:pPr>
              <w:pStyle w:val="Geenafstand"/>
            </w:pPr>
            <w:r>
              <w:t xml:space="preserve">      data = 0xffff;</w:t>
            </w:r>
          </w:p>
          <w:p w:rsidR="001459FA" w:rsidRDefault="001459FA" w:rsidP="000C4117">
            <w:pPr>
              <w:pStyle w:val="Geenafstand"/>
            </w:pPr>
            <w:r>
              <w:t xml:space="preserve">      report_problem();</w:t>
            </w:r>
          </w:p>
          <w:p w:rsidR="001459FA" w:rsidRDefault="001459FA" w:rsidP="000C4117">
            <w:pPr>
              <w:pStyle w:val="Geenafstand"/>
            </w:pPr>
            <w:r>
              <w:t xml:space="preserve">    }</w:t>
            </w:r>
          </w:p>
          <w:p w:rsidR="001459FA" w:rsidRDefault="001459FA" w:rsidP="000C4117">
            <w:pPr>
              <w:pStyle w:val="Geenafstand"/>
            </w:pPr>
            <w:r>
              <w:t xml:space="preserve">  }</w:t>
            </w:r>
          </w:p>
          <w:p w:rsidR="001459FA" w:rsidRDefault="001459FA" w:rsidP="000C4117">
            <w:pPr>
              <w:pStyle w:val="Geenafstand"/>
            </w:pPr>
            <w:r>
              <w:t xml:space="preserve">  </w:t>
            </w:r>
          </w:p>
          <w:p w:rsidR="001459FA" w:rsidRDefault="001459FA" w:rsidP="000C4117">
            <w:pPr>
              <w:pStyle w:val="Geenafstand"/>
            </w:pPr>
            <w:r>
              <w:tab/>
              <w:t xml:space="preserve">event void ReadTemperature.readDone(error_t ok, uint16_t data) { </w:t>
            </w:r>
          </w:p>
          <w:p w:rsidR="001459FA" w:rsidRDefault="001459FA" w:rsidP="000C4117">
            <w:pPr>
              <w:pStyle w:val="Geenafstand"/>
            </w:pPr>
            <w:r>
              <w:tab/>
              <w:t xml:space="preserve">if (ok == SUCCESS) </w:t>
            </w:r>
          </w:p>
          <w:p w:rsidR="001459FA" w:rsidRDefault="001459FA" w:rsidP="000C4117">
            <w:pPr>
              <w:pStyle w:val="Geenafstand"/>
            </w:pPr>
            <w:r>
              <w:tab/>
              <w:t>{</w:t>
            </w:r>
          </w:p>
          <w:p w:rsidR="001459FA" w:rsidRDefault="001459FA" w:rsidP="000C4117">
            <w:pPr>
              <w:pStyle w:val="Geenafstand"/>
            </w:pPr>
            <w:r>
              <w:tab/>
            </w:r>
            <w:r>
              <w:tab/>
              <w:t>fillPacket();</w:t>
            </w:r>
          </w:p>
          <w:p w:rsidR="001459FA" w:rsidRDefault="001459FA" w:rsidP="000C4117">
            <w:pPr>
              <w:pStyle w:val="Geenafstand"/>
            </w:pPr>
            <w:r>
              <w:tab/>
            </w:r>
            <w:r>
              <w:tab/>
              <w:t>local.Tempreading = data;</w:t>
            </w:r>
          </w:p>
          <w:p w:rsidR="001459FA" w:rsidRDefault="001459FA" w:rsidP="000C4117">
            <w:pPr>
              <w:pStyle w:val="Geenafstand"/>
            </w:pPr>
            <w:r>
              <w:tab/>
              <w:t>}</w:t>
            </w:r>
          </w:p>
          <w:p w:rsidR="001459FA" w:rsidRDefault="001459FA" w:rsidP="000C4117">
            <w:pPr>
              <w:pStyle w:val="Geenafstand"/>
            </w:pPr>
            <w:r>
              <w:tab/>
              <w:t>else</w:t>
            </w:r>
          </w:p>
          <w:p w:rsidR="001459FA" w:rsidRDefault="001459FA" w:rsidP="000C4117">
            <w:pPr>
              <w:pStyle w:val="Geenafstand"/>
            </w:pPr>
            <w:r>
              <w:tab/>
              <w:t>{</w:t>
            </w:r>
          </w:p>
          <w:p w:rsidR="001459FA" w:rsidRDefault="001459FA" w:rsidP="000C4117">
            <w:pPr>
              <w:pStyle w:val="Geenafstand"/>
            </w:pPr>
            <w:r>
              <w:t xml:space="preserve">      data = 0xffff;</w:t>
            </w:r>
          </w:p>
          <w:p w:rsidR="001459FA" w:rsidRDefault="001459FA" w:rsidP="000C4117">
            <w:pPr>
              <w:pStyle w:val="Geenafstand"/>
            </w:pPr>
            <w:r>
              <w:t xml:space="preserve">      report_problem();</w:t>
            </w:r>
          </w:p>
          <w:p w:rsidR="001459FA" w:rsidRDefault="001459FA" w:rsidP="000C4117">
            <w:pPr>
              <w:pStyle w:val="Geenafstand"/>
            </w:pPr>
            <w:r>
              <w:t xml:space="preserve">    }</w:t>
            </w:r>
          </w:p>
          <w:p w:rsidR="001459FA" w:rsidRDefault="001459FA" w:rsidP="000C4117">
            <w:pPr>
              <w:pStyle w:val="Geenafstand"/>
            </w:pPr>
            <w:r>
              <w:tab/>
            </w:r>
          </w:p>
          <w:p w:rsidR="001459FA" w:rsidRDefault="001459FA" w:rsidP="000C4117">
            <w:pPr>
              <w:pStyle w:val="Geenafstand"/>
            </w:pPr>
            <w:r>
              <w:t xml:space="preserve">  }</w:t>
            </w:r>
          </w:p>
          <w:p w:rsidR="001459FA" w:rsidRDefault="001459FA" w:rsidP="000C4117">
            <w:pPr>
              <w:pStyle w:val="Geenafstand"/>
            </w:pPr>
            <w:r>
              <w:t xml:space="preserve">  </w:t>
            </w:r>
          </w:p>
          <w:p w:rsidR="001459FA" w:rsidRDefault="001459FA" w:rsidP="000C4117">
            <w:pPr>
              <w:pStyle w:val="Geenafstand"/>
            </w:pPr>
            <w:r>
              <w:tab/>
              <w:t>event void ReadHumidity.readDone(error_t ok, uint16_t data) {</w:t>
            </w:r>
          </w:p>
          <w:p w:rsidR="001459FA" w:rsidRDefault="001459FA" w:rsidP="000C4117">
            <w:pPr>
              <w:pStyle w:val="Geenafstand"/>
            </w:pPr>
            <w:r>
              <w:lastRenderedPageBreak/>
              <w:tab/>
              <w:t xml:space="preserve">if (ok == SUCCESS) </w:t>
            </w:r>
          </w:p>
          <w:p w:rsidR="001459FA" w:rsidRDefault="001459FA" w:rsidP="000C4117">
            <w:pPr>
              <w:pStyle w:val="Geenafstand"/>
            </w:pPr>
            <w:r>
              <w:tab/>
              <w:t>{</w:t>
            </w:r>
          </w:p>
          <w:p w:rsidR="001459FA" w:rsidRDefault="001459FA" w:rsidP="000C4117">
            <w:pPr>
              <w:pStyle w:val="Geenafstand"/>
            </w:pPr>
            <w:r>
              <w:tab/>
            </w:r>
            <w:r>
              <w:tab/>
              <w:t>fillPacket();</w:t>
            </w:r>
          </w:p>
          <w:p w:rsidR="001459FA" w:rsidRDefault="001459FA" w:rsidP="000C4117">
            <w:pPr>
              <w:pStyle w:val="Geenafstand"/>
            </w:pPr>
            <w:r>
              <w:tab/>
            </w:r>
            <w:r>
              <w:tab/>
              <w:t>local.Humidityreading = data;</w:t>
            </w:r>
          </w:p>
          <w:p w:rsidR="001459FA" w:rsidRDefault="001459FA" w:rsidP="000C4117">
            <w:pPr>
              <w:pStyle w:val="Geenafstand"/>
            </w:pPr>
            <w:r>
              <w:tab/>
              <w:t>}</w:t>
            </w:r>
          </w:p>
          <w:p w:rsidR="001459FA" w:rsidRDefault="001459FA" w:rsidP="000C4117">
            <w:pPr>
              <w:pStyle w:val="Geenafstand"/>
            </w:pPr>
            <w:r>
              <w:tab/>
              <w:t>else</w:t>
            </w:r>
          </w:p>
          <w:p w:rsidR="001459FA" w:rsidRDefault="001459FA" w:rsidP="000C4117">
            <w:pPr>
              <w:pStyle w:val="Geenafstand"/>
            </w:pPr>
            <w:r>
              <w:tab/>
              <w:t>{</w:t>
            </w:r>
          </w:p>
          <w:p w:rsidR="001459FA" w:rsidRDefault="001459FA" w:rsidP="000C4117">
            <w:pPr>
              <w:pStyle w:val="Geenafstand"/>
            </w:pPr>
            <w:r>
              <w:t xml:space="preserve">      data = 0xffff;</w:t>
            </w:r>
          </w:p>
          <w:p w:rsidR="001459FA" w:rsidRDefault="001459FA" w:rsidP="000C4117">
            <w:pPr>
              <w:pStyle w:val="Geenafstand"/>
            </w:pPr>
            <w:r>
              <w:t xml:space="preserve">      report_problem();</w:t>
            </w:r>
          </w:p>
          <w:p w:rsidR="001459FA" w:rsidRDefault="001459FA" w:rsidP="000C4117">
            <w:pPr>
              <w:pStyle w:val="Geenafstand"/>
            </w:pPr>
            <w:r>
              <w:t xml:space="preserve">    }</w:t>
            </w:r>
          </w:p>
          <w:p w:rsidR="001459FA" w:rsidRDefault="001459FA" w:rsidP="000C4117">
            <w:pPr>
              <w:pStyle w:val="Geenafstand"/>
            </w:pPr>
            <w:r>
              <w:tab/>
            </w:r>
          </w:p>
          <w:p w:rsidR="001459FA" w:rsidRDefault="001459FA" w:rsidP="000C4117">
            <w:pPr>
              <w:pStyle w:val="Geenafstand"/>
            </w:pPr>
            <w:r>
              <w:t xml:space="preserve">  }</w:t>
            </w:r>
          </w:p>
          <w:p w:rsidR="001459FA" w:rsidRDefault="001459FA" w:rsidP="000C4117">
            <w:pPr>
              <w:pStyle w:val="Geenafstand"/>
            </w:pPr>
            <w:r>
              <w:t xml:space="preserve">  </w:t>
            </w:r>
          </w:p>
          <w:p w:rsidR="001459FA" w:rsidRDefault="001459FA" w:rsidP="000C4117">
            <w:pPr>
              <w:pStyle w:val="Geenafstand"/>
            </w:pPr>
            <w:r>
              <w:tab/>
              <w:t>uint16_t getRssi(message_t *msg){</w:t>
            </w:r>
          </w:p>
          <w:p w:rsidR="001459FA" w:rsidRDefault="001459FA" w:rsidP="000C4117">
            <w:pPr>
              <w:pStyle w:val="Geenafstand"/>
            </w:pPr>
            <w:r>
              <w:tab/>
            </w:r>
            <w:r>
              <w:tab/>
              <w:t>local.RSSI = (uint16_t) call CC2420Packet.getRssi(msg);</w:t>
            </w:r>
          </w:p>
          <w:p w:rsidR="001459FA" w:rsidRDefault="001459FA" w:rsidP="000C4117">
            <w:pPr>
              <w:pStyle w:val="Geenafstand"/>
            </w:pPr>
            <w:r>
              <w:tab/>
            </w:r>
            <w:r>
              <w:tab/>
              <w:t>rssiIsRead = TRUE;</w:t>
            </w:r>
          </w:p>
          <w:p w:rsidR="001459FA" w:rsidRDefault="001459FA" w:rsidP="000C4117">
            <w:pPr>
              <w:pStyle w:val="Geenafstand"/>
            </w:pPr>
            <w:r>
              <w:tab/>
            </w:r>
            <w:r>
              <w:tab/>
              <w:t>return local.RSSI;</w:t>
            </w:r>
          </w:p>
          <w:p w:rsidR="001459FA" w:rsidRDefault="001459FA" w:rsidP="000C4117">
            <w:pPr>
              <w:pStyle w:val="Geenafstand"/>
            </w:pPr>
            <w:r>
              <w:tab/>
              <w:t>}</w:t>
            </w:r>
          </w:p>
        </w:tc>
      </w:tr>
    </w:tbl>
    <w:p w:rsidR="001459FA" w:rsidRDefault="001459FA" w:rsidP="001459FA">
      <w:pPr>
        <w:pStyle w:val="Geenafstand"/>
      </w:pPr>
    </w:p>
    <w:p w:rsidR="001459FA" w:rsidRDefault="001459FA" w:rsidP="001459FA">
      <w:pPr>
        <w:pStyle w:val="Geenafstand"/>
      </w:pPr>
      <w:r>
        <w:t>In the above events, we fill our packet with the data it needs.</w:t>
      </w:r>
    </w:p>
    <w:p w:rsidR="001459FA" w:rsidRDefault="001459FA" w:rsidP="001459FA">
      <w:pPr>
        <w:pStyle w:val="Geenafstand"/>
      </w:pPr>
    </w:p>
    <w:tbl>
      <w:tblPr>
        <w:tblStyle w:val="Tabelraster"/>
        <w:tblW w:w="0" w:type="auto"/>
        <w:tblLook w:val="04A0"/>
      </w:tblPr>
      <w:tblGrid>
        <w:gridCol w:w="9546"/>
      </w:tblGrid>
      <w:tr w:rsidR="001459FA" w:rsidTr="000C4117">
        <w:tc>
          <w:tcPr>
            <w:tcW w:w="9546" w:type="dxa"/>
          </w:tcPr>
          <w:p w:rsidR="001459FA" w:rsidRDefault="001459FA" w:rsidP="000C4117">
            <w:r>
              <w:tab/>
              <w:t>void fillPacket() {</w:t>
            </w:r>
          </w:p>
          <w:p w:rsidR="001459FA" w:rsidRDefault="001459FA" w:rsidP="000C4117">
            <w:r>
              <w:tab/>
            </w:r>
            <w:r>
              <w:tab/>
              <w:t>uint16_t tmp;</w:t>
            </w:r>
          </w:p>
          <w:p w:rsidR="001459FA" w:rsidRDefault="001459FA" w:rsidP="000C4117">
            <w:r>
              <w:tab/>
            </w:r>
            <w:r>
              <w:tab/>
              <w:t>call CollectInfo.getEtx(&amp;tmp);</w:t>
            </w:r>
          </w:p>
          <w:p w:rsidR="001459FA" w:rsidRDefault="001459FA" w:rsidP="000C4117">
            <w:r>
              <w:tab/>
            </w:r>
            <w:r>
              <w:tab/>
              <w:t>local.quality = tmp;</w:t>
            </w:r>
          </w:p>
          <w:p w:rsidR="001459FA" w:rsidRDefault="001459FA" w:rsidP="000C4117">
            <w:r>
              <w:tab/>
            </w:r>
            <w:r>
              <w:tab/>
              <w:t>call CollectInfo.getParent(&amp;tmp);</w:t>
            </w:r>
          </w:p>
          <w:p w:rsidR="001459FA" w:rsidRDefault="001459FA" w:rsidP="000C4117">
            <w:r>
              <w:tab/>
            </w:r>
            <w:r>
              <w:tab/>
              <w:t>local.parentId = tmp;</w:t>
            </w:r>
          </w:p>
          <w:p w:rsidR="001459FA" w:rsidRDefault="001459FA" w:rsidP="000C4117">
            <w:r>
              <w:tab/>
              <w:t>}</w:t>
            </w:r>
          </w:p>
        </w:tc>
      </w:tr>
    </w:tbl>
    <w:p w:rsidR="001459FA" w:rsidRDefault="001459FA" w:rsidP="001459FA">
      <w:r>
        <w:t>The function fillPacket further fills the packet we want to transmit with certain data like quality and parentID. This function is called on when we have read the different sensors.</w:t>
      </w:r>
    </w:p>
    <w:tbl>
      <w:tblPr>
        <w:tblStyle w:val="Tabelraster"/>
        <w:tblW w:w="0" w:type="auto"/>
        <w:tblLook w:val="04A0"/>
      </w:tblPr>
      <w:tblGrid>
        <w:gridCol w:w="9546"/>
      </w:tblGrid>
      <w:tr w:rsidR="001459FA" w:rsidTr="000C4117">
        <w:tc>
          <w:tcPr>
            <w:tcW w:w="9546" w:type="dxa"/>
          </w:tcPr>
          <w:p w:rsidR="001459FA" w:rsidRDefault="001459FA" w:rsidP="000C4117">
            <w:pPr>
              <w:pStyle w:val="Geenafstand"/>
            </w:pPr>
            <w:r>
              <w:tab/>
              <w:t>event message_t* MobileReceive.receive(message_t* msg, void* payload, uint8_t len) {</w:t>
            </w:r>
          </w:p>
          <w:p w:rsidR="001459FA" w:rsidRDefault="001459FA" w:rsidP="000C4117">
            <w:pPr>
              <w:pStyle w:val="Geenafstand"/>
            </w:pPr>
            <w:r>
              <w:tab/>
            </w:r>
          </w:p>
          <w:p w:rsidR="001459FA" w:rsidRDefault="001459FA" w:rsidP="000C4117">
            <w:pPr>
              <w:pStyle w:val="Geenafstand"/>
            </w:pPr>
            <w:r>
              <w:tab/>
            </w:r>
            <w:r>
              <w:tab/>
              <w:t>oscilloscope_t *in = (oscilloscope_t*)payload;</w:t>
            </w:r>
          </w:p>
          <w:p w:rsidR="001459FA" w:rsidRDefault="001459FA" w:rsidP="000C4117">
            <w:pPr>
              <w:pStyle w:val="Geenafstand"/>
            </w:pPr>
            <w:r>
              <w:tab/>
            </w:r>
            <w:r>
              <w:tab/>
              <w:t xml:space="preserve">oscilloscope_t *out; </w:t>
            </w:r>
          </w:p>
          <w:p w:rsidR="001459FA" w:rsidRDefault="001459FA" w:rsidP="000C4117">
            <w:pPr>
              <w:pStyle w:val="Geenafstand"/>
            </w:pPr>
            <w:r>
              <w:tab/>
            </w:r>
            <w:r>
              <w:tab/>
            </w:r>
          </w:p>
          <w:p w:rsidR="001459FA" w:rsidRDefault="001459FA" w:rsidP="000C4117">
            <w:pPr>
              <w:pStyle w:val="Geenafstand"/>
            </w:pPr>
            <w:r>
              <w:tab/>
            </w:r>
            <w:r>
              <w:tab/>
              <w:t>report_received();</w:t>
            </w:r>
          </w:p>
          <w:p w:rsidR="001459FA" w:rsidRDefault="001459FA" w:rsidP="000C4117">
            <w:pPr>
              <w:pStyle w:val="Geenafstand"/>
            </w:pPr>
            <w:r>
              <w:tab/>
            </w:r>
            <w:r>
              <w:tab/>
              <w:t>if(!sendBusy)</w:t>
            </w:r>
          </w:p>
          <w:p w:rsidR="001459FA" w:rsidRDefault="001459FA" w:rsidP="000C4117">
            <w:pPr>
              <w:pStyle w:val="Geenafstand"/>
            </w:pPr>
            <w:r>
              <w:tab/>
            </w:r>
            <w:r>
              <w:tab/>
              <w:t>{</w:t>
            </w:r>
          </w:p>
          <w:p w:rsidR="001459FA" w:rsidRDefault="001459FA" w:rsidP="000C4117">
            <w:pPr>
              <w:pStyle w:val="Geenafstand"/>
            </w:pPr>
            <w:r>
              <w:tab/>
            </w:r>
            <w:r>
              <w:tab/>
            </w:r>
            <w:r>
              <w:tab/>
              <w:t>out = (oscilloscope_t *)call CollectSend.getPayload(&amp;sendbuf);</w:t>
            </w:r>
          </w:p>
          <w:p w:rsidR="001459FA" w:rsidRDefault="001459FA" w:rsidP="000C4117">
            <w:pPr>
              <w:pStyle w:val="Geenafstand"/>
            </w:pPr>
            <w:r>
              <w:tab/>
            </w:r>
            <w:r>
              <w:tab/>
            </w:r>
            <w:r>
              <w:tab/>
              <w:t xml:space="preserve">if (len != sizeof(oscilloscope_t)) </w:t>
            </w:r>
          </w:p>
          <w:p w:rsidR="001459FA" w:rsidRDefault="001459FA" w:rsidP="000C4117">
            <w:pPr>
              <w:pStyle w:val="Geenafstand"/>
            </w:pPr>
            <w:r>
              <w:tab/>
            </w:r>
            <w:r>
              <w:tab/>
            </w:r>
            <w:r>
              <w:tab/>
              <w:t>{</w:t>
            </w:r>
          </w:p>
          <w:p w:rsidR="001459FA" w:rsidRDefault="001459FA" w:rsidP="000C4117">
            <w:pPr>
              <w:pStyle w:val="Geenafstand"/>
            </w:pPr>
            <w:r>
              <w:tab/>
            </w:r>
            <w:r>
              <w:tab/>
            </w:r>
            <w:r>
              <w:tab/>
            </w:r>
            <w:r>
              <w:tab/>
              <w:t>return msg;</w:t>
            </w:r>
          </w:p>
          <w:p w:rsidR="001459FA" w:rsidRDefault="001459FA" w:rsidP="000C4117">
            <w:pPr>
              <w:pStyle w:val="Geenafstand"/>
            </w:pPr>
            <w:r>
              <w:tab/>
            </w:r>
            <w:r>
              <w:tab/>
            </w:r>
            <w:r>
              <w:tab/>
              <w:t>}</w:t>
            </w:r>
          </w:p>
          <w:p w:rsidR="001459FA" w:rsidRDefault="001459FA" w:rsidP="000C4117">
            <w:pPr>
              <w:pStyle w:val="Geenafstand"/>
            </w:pPr>
            <w:r>
              <w:tab/>
            </w:r>
            <w:r>
              <w:tab/>
            </w:r>
            <w:r>
              <w:tab/>
              <w:t xml:space="preserve">else </w:t>
            </w:r>
          </w:p>
          <w:p w:rsidR="001459FA" w:rsidRDefault="001459FA" w:rsidP="000C4117">
            <w:pPr>
              <w:pStyle w:val="Geenafstand"/>
            </w:pPr>
            <w:r>
              <w:tab/>
            </w:r>
            <w:r>
              <w:tab/>
            </w:r>
            <w:r>
              <w:tab/>
              <w:t>{</w:t>
            </w:r>
          </w:p>
          <w:p w:rsidR="001459FA" w:rsidRDefault="001459FA" w:rsidP="000C4117">
            <w:pPr>
              <w:pStyle w:val="Geenafstand"/>
            </w:pPr>
            <w:r>
              <w:tab/>
            </w:r>
            <w:r>
              <w:tab/>
            </w:r>
            <w:r>
              <w:tab/>
            </w:r>
            <w:r>
              <w:tab/>
              <w:t>memcpy(out, in, sizeof(oscilloscope_t));</w:t>
            </w:r>
          </w:p>
          <w:p w:rsidR="001459FA" w:rsidRDefault="001459FA" w:rsidP="000C4117">
            <w:pPr>
              <w:pStyle w:val="Geenafstand"/>
            </w:pPr>
            <w:r>
              <w:tab/>
            </w:r>
            <w:r>
              <w:tab/>
            </w:r>
            <w:r>
              <w:tab/>
              <w:t>}</w:t>
            </w:r>
          </w:p>
          <w:p w:rsidR="001459FA" w:rsidRDefault="001459FA" w:rsidP="000C4117">
            <w:pPr>
              <w:pStyle w:val="Geenafstand"/>
            </w:pPr>
            <w:r>
              <w:tab/>
            </w:r>
            <w:r>
              <w:tab/>
            </w:r>
            <w:r>
              <w:tab/>
            </w:r>
          </w:p>
          <w:p w:rsidR="001459FA" w:rsidRDefault="001459FA" w:rsidP="000C4117">
            <w:pPr>
              <w:pStyle w:val="Geenafstand"/>
            </w:pPr>
            <w:r>
              <w:tab/>
            </w:r>
            <w:r>
              <w:tab/>
            </w:r>
            <w:r>
              <w:tab/>
              <w:t>post collectSendTask();</w:t>
            </w:r>
          </w:p>
          <w:p w:rsidR="001459FA" w:rsidRDefault="001459FA" w:rsidP="000C4117">
            <w:pPr>
              <w:pStyle w:val="Geenafstand"/>
            </w:pPr>
            <w:r>
              <w:tab/>
            </w:r>
            <w:r>
              <w:tab/>
              <w:t>}</w:t>
            </w:r>
          </w:p>
          <w:p w:rsidR="001459FA" w:rsidRDefault="001459FA" w:rsidP="000C4117">
            <w:pPr>
              <w:pStyle w:val="Geenafstand"/>
            </w:pPr>
            <w:r>
              <w:tab/>
            </w:r>
            <w:r>
              <w:tab/>
              <w:t>else</w:t>
            </w:r>
          </w:p>
          <w:p w:rsidR="001459FA" w:rsidRDefault="001459FA" w:rsidP="000C4117">
            <w:pPr>
              <w:pStyle w:val="Geenafstand"/>
            </w:pPr>
            <w:r>
              <w:lastRenderedPageBreak/>
              <w:tab/>
            </w:r>
            <w:r>
              <w:tab/>
              <w:t>{</w:t>
            </w:r>
          </w:p>
          <w:p w:rsidR="001459FA" w:rsidRDefault="001459FA" w:rsidP="000C4117">
            <w:pPr>
              <w:pStyle w:val="Geenafstand"/>
            </w:pPr>
            <w:r>
              <w:tab/>
            </w:r>
            <w:r>
              <w:tab/>
            </w:r>
            <w:r>
              <w:tab/>
              <w:t>message_t *newmsg = call RadioMessagePool.get();</w:t>
            </w:r>
          </w:p>
          <w:p w:rsidR="001459FA" w:rsidRDefault="001459FA" w:rsidP="000C4117">
            <w:pPr>
              <w:pStyle w:val="Geenafstand"/>
            </w:pPr>
            <w:r>
              <w:tab/>
            </w:r>
            <w:r>
              <w:tab/>
            </w:r>
            <w:r>
              <w:tab/>
              <w:t xml:space="preserve">if (newmsg == NULL) </w:t>
            </w:r>
          </w:p>
          <w:p w:rsidR="001459FA" w:rsidRDefault="001459FA" w:rsidP="000C4117">
            <w:pPr>
              <w:pStyle w:val="Geenafstand"/>
            </w:pPr>
            <w:r>
              <w:tab/>
            </w:r>
            <w:r>
              <w:tab/>
            </w:r>
            <w:r>
              <w:tab/>
              <w:t>{</w:t>
            </w:r>
          </w:p>
          <w:p w:rsidR="001459FA" w:rsidRDefault="001459FA" w:rsidP="000C4117">
            <w:pPr>
              <w:pStyle w:val="Geenafstand"/>
            </w:pPr>
            <w:r>
              <w:tab/>
            </w:r>
            <w:r>
              <w:tab/>
            </w:r>
            <w:r>
              <w:tab/>
            </w:r>
            <w:r>
              <w:tab/>
              <w:t>report_problem();</w:t>
            </w:r>
          </w:p>
          <w:p w:rsidR="001459FA" w:rsidRDefault="001459FA" w:rsidP="000C4117">
            <w:pPr>
              <w:pStyle w:val="Geenafstand"/>
            </w:pPr>
            <w:r>
              <w:tab/>
            </w:r>
            <w:r>
              <w:tab/>
            </w:r>
            <w:r>
              <w:tab/>
            </w:r>
            <w:r>
              <w:tab/>
              <w:t>return msg;</w:t>
            </w:r>
          </w:p>
          <w:p w:rsidR="001459FA" w:rsidRDefault="001459FA" w:rsidP="000C4117">
            <w:pPr>
              <w:pStyle w:val="Geenafstand"/>
            </w:pPr>
            <w:r>
              <w:tab/>
            </w:r>
            <w:r>
              <w:tab/>
            </w:r>
            <w:r>
              <w:tab/>
              <w:t>}</w:t>
            </w:r>
          </w:p>
          <w:p w:rsidR="001459FA" w:rsidRDefault="001459FA" w:rsidP="000C4117">
            <w:pPr>
              <w:pStyle w:val="Geenafstand"/>
            </w:pPr>
            <w:r>
              <w:tab/>
            </w:r>
            <w:r>
              <w:tab/>
            </w:r>
            <w:r>
              <w:tab/>
            </w:r>
          </w:p>
          <w:p w:rsidR="001459FA" w:rsidRDefault="001459FA" w:rsidP="000C4117">
            <w:pPr>
              <w:pStyle w:val="Geenafstand"/>
            </w:pPr>
            <w:r>
              <w:tab/>
            </w:r>
            <w:r>
              <w:tab/>
            </w:r>
            <w:r>
              <w:tab/>
              <w:t>out = (oscilloscope_t*)call CollectSend.getPayload(newmsg);</w:t>
            </w:r>
          </w:p>
          <w:p w:rsidR="001459FA" w:rsidRDefault="001459FA" w:rsidP="000C4117">
            <w:pPr>
              <w:pStyle w:val="Geenafstand"/>
            </w:pPr>
            <w:r>
              <w:tab/>
            </w:r>
            <w:r>
              <w:tab/>
            </w:r>
            <w:r>
              <w:tab/>
              <w:t>memcpy(out, in, sizeof(oscilloscope_t));</w:t>
            </w:r>
          </w:p>
          <w:p w:rsidR="001459FA" w:rsidRDefault="001459FA" w:rsidP="000C4117">
            <w:pPr>
              <w:pStyle w:val="Geenafstand"/>
            </w:pPr>
            <w:r>
              <w:tab/>
            </w:r>
            <w:r>
              <w:tab/>
            </w:r>
            <w:r>
              <w:tab/>
            </w:r>
          </w:p>
          <w:p w:rsidR="001459FA" w:rsidRPr="005F1A2C" w:rsidRDefault="001459FA" w:rsidP="000C4117">
            <w:pPr>
              <w:pStyle w:val="Geenafstand"/>
            </w:pPr>
            <w:r>
              <w:tab/>
            </w:r>
            <w:r>
              <w:tab/>
            </w:r>
            <w:r>
              <w:tab/>
              <w:t xml:space="preserve">if (call RadioQueue.enqueue(newmsg) != </w:t>
            </w:r>
            <w:r w:rsidRPr="005F1A2C">
              <w:t xml:space="preserve">SUCCESS) </w:t>
            </w:r>
          </w:p>
          <w:p w:rsidR="001459FA" w:rsidRPr="005F1A2C" w:rsidRDefault="001459FA" w:rsidP="000C4117">
            <w:pPr>
              <w:pStyle w:val="Geenafstand"/>
            </w:pPr>
            <w:r w:rsidRPr="005F1A2C">
              <w:tab/>
            </w:r>
            <w:r w:rsidRPr="005F1A2C">
              <w:tab/>
            </w:r>
            <w:r w:rsidRPr="005F1A2C">
              <w:tab/>
              <w:t>{</w:t>
            </w:r>
          </w:p>
          <w:p w:rsidR="001459FA" w:rsidRDefault="001459FA" w:rsidP="000C4117">
            <w:pPr>
              <w:pStyle w:val="Geenafstand"/>
            </w:pPr>
            <w:r w:rsidRPr="005F1A2C">
              <w:t xml:space="preserve">    </w:t>
            </w:r>
            <w:r w:rsidRPr="005F1A2C">
              <w:tab/>
            </w:r>
            <w:r w:rsidRPr="005F1A2C">
              <w:tab/>
              <w:t xml:space="preserve">                        </w:t>
            </w:r>
            <w:r>
              <w:t>call RadioMessagePool.put(newmsg);</w:t>
            </w:r>
          </w:p>
          <w:p w:rsidR="001459FA" w:rsidRDefault="001459FA" w:rsidP="000C4117">
            <w:pPr>
              <w:pStyle w:val="Geenafstand"/>
            </w:pPr>
            <w:r>
              <w:tab/>
            </w:r>
            <w:r>
              <w:tab/>
            </w:r>
            <w:r>
              <w:tab/>
            </w:r>
            <w:r>
              <w:tab/>
              <w:t>fatal_problem();</w:t>
            </w:r>
          </w:p>
          <w:p w:rsidR="001459FA" w:rsidRDefault="001459FA" w:rsidP="000C4117">
            <w:pPr>
              <w:pStyle w:val="Geenafstand"/>
            </w:pPr>
            <w:r>
              <w:tab/>
            </w:r>
            <w:r>
              <w:tab/>
            </w:r>
            <w:r>
              <w:tab/>
            </w:r>
            <w:r>
              <w:tab/>
              <w:t>return msg;</w:t>
            </w:r>
          </w:p>
          <w:p w:rsidR="001459FA" w:rsidRDefault="001459FA" w:rsidP="000C4117">
            <w:pPr>
              <w:pStyle w:val="Geenafstand"/>
            </w:pPr>
            <w:r>
              <w:tab/>
            </w:r>
            <w:r>
              <w:tab/>
            </w:r>
            <w:r>
              <w:tab/>
              <w:t>}</w:t>
            </w:r>
          </w:p>
          <w:p w:rsidR="001459FA" w:rsidRDefault="001459FA" w:rsidP="000C4117">
            <w:pPr>
              <w:pStyle w:val="Geenafstand"/>
            </w:pPr>
            <w:r>
              <w:tab/>
            </w:r>
            <w:r>
              <w:tab/>
              <w:t xml:space="preserve">} </w:t>
            </w:r>
          </w:p>
          <w:p w:rsidR="001459FA" w:rsidRDefault="001459FA" w:rsidP="000C4117">
            <w:pPr>
              <w:pStyle w:val="Geenafstand"/>
            </w:pPr>
            <w:r>
              <w:tab/>
            </w:r>
            <w:r>
              <w:tab/>
              <w:t>sendBusy = TRUE;</w:t>
            </w:r>
          </w:p>
          <w:p w:rsidR="001459FA" w:rsidRDefault="001459FA" w:rsidP="000C4117">
            <w:pPr>
              <w:pStyle w:val="Geenafstand"/>
            </w:pPr>
            <w:r>
              <w:tab/>
            </w:r>
            <w:r>
              <w:tab/>
              <w:t>return msg;</w:t>
            </w:r>
          </w:p>
          <w:p w:rsidR="001459FA" w:rsidRDefault="001459FA" w:rsidP="000C4117">
            <w:pPr>
              <w:pStyle w:val="Geenafstand"/>
            </w:pPr>
            <w:r>
              <w:tab/>
              <w:t>}</w:t>
            </w:r>
          </w:p>
        </w:tc>
      </w:tr>
    </w:tbl>
    <w:p w:rsidR="001459FA" w:rsidRPr="005F49F0" w:rsidRDefault="001459FA" w:rsidP="001459FA">
      <w:r>
        <w:lastRenderedPageBreak/>
        <w:t>The Mobilereceive is the next main part of the application. In this event we receive the different packets transmitted by the anchor nodes. We take the payload from these packages and transmit them if the bool sendBusy = FALSE. If not then we put the data on a queue in the right format.</w:t>
      </w:r>
    </w:p>
    <w:p w:rsidR="001459FA" w:rsidRPr="005F49F0" w:rsidRDefault="001459FA" w:rsidP="001459FA">
      <w:pPr>
        <w:spacing w:before="0" w:after="0"/>
      </w:pPr>
    </w:p>
    <w:p w:rsidR="001459FA" w:rsidRPr="005F49F0" w:rsidRDefault="001459FA" w:rsidP="001459FA">
      <w:pPr>
        <w:spacing w:before="0" w:after="0"/>
      </w:pPr>
    </w:p>
    <w:p w:rsidR="001459FA" w:rsidRPr="005F49F0" w:rsidRDefault="001459FA" w:rsidP="001459FA">
      <w:pPr>
        <w:spacing w:before="0" w:after="0"/>
      </w:pPr>
    </w:p>
    <w:p w:rsidR="001459FA" w:rsidRPr="005F49F0" w:rsidRDefault="001459FA" w:rsidP="001459FA">
      <w:pPr>
        <w:spacing w:before="0" w:after="0"/>
      </w:pPr>
    </w:p>
    <w:p w:rsidR="001459FA" w:rsidRPr="005F49F0" w:rsidRDefault="001459FA" w:rsidP="001459FA">
      <w:pPr>
        <w:spacing w:before="0" w:after="0"/>
      </w:pPr>
    </w:p>
    <w:p w:rsidR="001459FA" w:rsidRPr="005F49F0" w:rsidRDefault="001459FA" w:rsidP="001459FA">
      <w:pPr>
        <w:spacing w:before="0" w:after="0"/>
      </w:pPr>
    </w:p>
    <w:p w:rsidR="001459FA" w:rsidRPr="005F49F0" w:rsidRDefault="001459FA" w:rsidP="001459FA">
      <w:pPr>
        <w:spacing w:before="0" w:after="0"/>
      </w:pPr>
    </w:p>
    <w:p w:rsidR="001459FA" w:rsidRPr="005F49F0" w:rsidRDefault="001459FA" w:rsidP="001459FA">
      <w:pPr>
        <w:spacing w:before="0" w:after="0"/>
      </w:pPr>
    </w:p>
    <w:p w:rsidR="001459FA" w:rsidRDefault="001459FA" w:rsidP="001459FA"/>
    <w:p w:rsidR="003A3447" w:rsidRDefault="003A3447" w:rsidP="001459FA"/>
    <w:p w:rsidR="003A3447" w:rsidRDefault="003A3447" w:rsidP="001459FA"/>
    <w:p w:rsidR="003A3447" w:rsidRDefault="003A3447" w:rsidP="001459FA"/>
    <w:p w:rsidR="003A3447" w:rsidRDefault="003A3447" w:rsidP="001459FA"/>
    <w:p w:rsidR="003A3447" w:rsidRDefault="003A3447" w:rsidP="001459FA"/>
    <w:p w:rsidR="003A3447" w:rsidRDefault="003A3447" w:rsidP="001459FA"/>
    <w:p w:rsidR="003A3447" w:rsidRDefault="003A3447" w:rsidP="001459FA"/>
    <w:p w:rsidR="003A3447" w:rsidRDefault="003A3447" w:rsidP="001459FA"/>
    <w:p w:rsidR="003A3447" w:rsidRDefault="002C7E94" w:rsidP="003A3447">
      <w:pPr>
        <w:pStyle w:val="Kop1"/>
      </w:pPr>
      <w:bookmarkStart w:id="61" w:name="_Toc201086255"/>
      <w:r>
        <w:lastRenderedPageBreak/>
        <w:t>Visualization and direction with the use of RSSI</w:t>
      </w:r>
      <w:bookmarkEnd w:id="61"/>
    </w:p>
    <w:p w:rsidR="002C7E94" w:rsidRDefault="002C7E94" w:rsidP="002C7E94">
      <w:pPr>
        <w:pStyle w:val="Kop2"/>
      </w:pPr>
      <w:bookmarkStart w:id="62" w:name="_Toc201086256"/>
      <w:r>
        <w:t>introduction</w:t>
      </w:r>
      <w:bookmarkEnd w:id="62"/>
    </w:p>
    <w:p w:rsidR="002C7E94" w:rsidRDefault="002C7E94" w:rsidP="002C7E94">
      <w:r>
        <w:t>This is the final application, it supports the following:</w:t>
      </w:r>
    </w:p>
    <w:p w:rsidR="002C7E94" w:rsidRDefault="002C7E94" w:rsidP="002C7E94">
      <w:pPr>
        <w:pStyle w:val="Lijstalinea"/>
        <w:numPr>
          <w:ilvl w:val="0"/>
          <w:numId w:val="19"/>
        </w:numPr>
      </w:pPr>
      <w:r>
        <w:t>Multihop routing</w:t>
      </w:r>
    </w:p>
    <w:p w:rsidR="002C7E94" w:rsidRDefault="002C7E94" w:rsidP="002C7E94">
      <w:pPr>
        <w:pStyle w:val="Lijstalinea"/>
        <w:numPr>
          <w:ilvl w:val="0"/>
          <w:numId w:val="19"/>
        </w:numPr>
      </w:pPr>
      <w:r>
        <w:t>Compatible with the Java GUI of the master students</w:t>
      </w:r>
    </w:p>
    <w:p w:rsidR="002C7E94" w:rsidRDefault="002C7E94" w:rsidP="002C7E94">
      <w:pPr>
        <w:pStyle w:val="Lijstalinea"/>
        <w:numPr>
          <w:ilvl w:val="0"/>
          <w:numId w:val="19"/>
        </w:numPr>
      </w:pPr>
      <w:r>
        <w:t xml:space="preserve">Gives information through the printf interface to go in the direction of the alarming anchor node </w:t>
      </w:r>
    </w:p>
    <w:p w:rsidR="002C7E94" w:rsidRDefault="002C7E94" w:rsidP="002C7E94">
      <w:pPr>
        <w:pStyle w:val="Lijstalinea"/>
        <w:numPr>
          <w:ilvl w:val="0"/>
          <w:numId w:val="19"/>
        </w:numPr>
      </w:pPr>
      <w:r>
        <w:t>Interfaces specific to use by the anchor nodes: a anchor node transmits with this interface so that the mobile node can receive the RSSI</w:t>
      </w:r>
    </w:p>
    <w:p w:rsidR="002C7E94" w:rsidRDefault="002C7E94" w:rsidP="002C7E94">
      <w:r>
        <w:t>So basically we brought all the previous applications together and added support for the anchor nodes.</w:t>
      </w:r>
    </w:p>
    <w:p w:rsidR="000724E0" w:rsidRDefault="000724E0" w:rsidP="000724E0">
      <w:pPr>
        <w:pStyle w:val="Kop2"/>
      </w:pPr>
      <w:bookmarkStart w:id="63" w:name="_Toc201086257"/>
      <w:r>
        <w:t>what does it do?</w:t>
      </w:r>
      <w:bookmarkEnd w:id="63"/>
    </w:p>
    <w:p w:rsidR="000724E0" w:rsidRDefault="009C7BDA" w:rsidP="00921BC4">
      <w:pPr>
        <w:jc w:val="center"/>
      </w:pPr>
      <w:ins w:id="64" w:author="Poseidon" w:date="2008-05-29T23:44:00Z">
        <w:r>
          <w:rPr>
            <w:noProof/>
            <w:lang w:val="nl-BE" w:bidi="ar-SA"/>
          </w:rPr>
          <w:drawing>
            <wp:inline distT="0" distB="0" distL="0" distR="0">
              <wp:extent cx="3891605" cy="3760966"/>
              <wp:effectExtent l="19050" t="0" r="0" b="0"/>
              <wp:docPr id="15" name="Afbeelding 4" descr="C:\Users\Poseidon\Documents\bachelor\CVS\extra images\experimen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oseidon\Documents\bachelor\CVS\extra images\experiment3.jpg"/>
                      <pic:cNvPicPr>
                        <a:picLocks noChangeAspect="1" noChangeArrowheads="1"/>
                      </pic:cNvPicPr>
                    </pic:nvPicPr>
                    <pic:blipFill>
                      <a:blip r:embed="rId11"/>
                      <a:srcRect/>
                      <a:stretch>
                        <a:fillRect/>
                      </a:stretch>
                    </pic:blipFill>
                    <pic:spPr bwMode="auto">
                      <a:xfrm>
                        <a:off x="0" y="0"/>
                        <a:ext cx="3891376" cy="3760745"/>
                      </a:xfrm>
                      <a:prstGeom prst="rect">
                        <a:avLst/>
                      </a:prstGeom>
                      <a:noFill/>
                      <a:ln w="9525">
                        <a:noFill/>
                        <a:miter lim="800000"/>
                        <a:headEnd/>
                        <a:tailEnd/>
                      </a:ln>
                    </pic:spPr>
                  </pic:pic>
                </a:graphicData>
              </a:graphic>
            </wp:inline>
          </w:drawing>
        </w:r>
      </w:ins>
    </w:p>
    <w:p w:rsidR="00921BC4" w:rsidRDefault="00921BC4" w:rsidP="00921BC4">
      <w:pPr>
        <w:pStyle w:val="Geenafstand"/>
        <w:rPr>
          <w:ins w:id="65" w:author="Poseidon" w:date="2008-05-29T23:45:00Z"/>
          <w:lang w:bidi="ar-SA"/>
        </w:rPr>
      </w:pPr>
      <w:ins w:id="66" w:author="Poseidon" w:date="2008-05-29T23:45:00Z">
        <w:r>
          <w:rPr>
            <w:lang w:bidi="ar-SA"/>
          </w:rPr>
          <w:t>We build a network with 5 nodes</w:t>
        </w:r>
      </w:ins>
      <w:r>
        <w:rPr>
          <w:lang w:bidi="ar-SA"/>
        </w:rPr>
        <w:t>.</w:t>
      </w:r>
      <w:ins w:id="67" w:author="Poseidon" w:date="2008-05-29T23:45:00Z">
        <w:r>
          <w:rPr>
            <w:lang w:bidi="ar-SA"/>
          </w:rPr>
          <w:t xml:space="preserve"> 1</w:t>
        </w:r>
      </w:ins>
      <w:r>
        <w:rPr>
          <w:lang w:bidi="ar-SA"/>
        </w:rPr>
        <w:t xml:space="preserve"> node</w:t>
      </w:r>
      <w:ins w:id="68" w:author="Poseidon" w:date="2008-05-29T23:45:00Z">
        <w:r>
          <w:rPr>
            <w:lang w:bidi="ar-SA"/>
          </w:rPr>
          <w:t xml:space="preserve"> acts as the root node (RN)</w:t>
        </w:r>
      </w:ins>
      <w:r>
        <w:rPr>
          <w:lang w:bidi="ar-SA"/>
        </w:rPr>
        <w:t xml:space="preserve"> and is connected to a computer. It must have the node ID 0. On this node runs an application of master students. We don’t need the root for our application, it is only to make it compatible with their visualization software.</w:t>
      </w:r>
      <w:ins w:id="69" w:author="Poseidon" w:date="2008-05-29T23:45:00Z">
        <w:r>
          <w:rPr>
            <w:lang w:bidi="ar-SA"/>
          </w:rPr>
          <w:t xml:space="preserve"> </w:t>
        </w:r>
      </w:ins>
      <w:r w:rsidR="0083178C">
        <w:rPr>
          <w:lang w:bidi="ar-SA"/>
        </w:rPr>
        <w:t>N</w:t>
      </w:r>
      <w:ins w:id="70" w:author="Poseidon" w:date="2008-05-29T23:45:00Z">
        <w:r>
          <w:rPr>
            <w:lang w:bidi="ar-SA"/>
          </w:rPr>
          <w:t>odes N1, N2 and N3 function as anchor points</w:t>
        </w:r>
      </w:ins>
      <w:r w:rsidR="0083178C">
        <w:rPr>
          <w:lang w:bidi="ar-SA"/>
        </w:rPr>
        <w:t>. They need to have the ID 1, 2 or 3.</w:t>
      </w:r>
      <w:ins w:id="71" w:author="Poseidon" w:date="2008-05-29T23:45:00Z">
        <w:r>
          <w:rPr>
            <w:lang w:bidi="ar-SA"/>
          </w:rPr>
          <w:t xml:space="preserve"> </w:t>
        </w:r>
      </w:ins>
      <w:r w:rsidR="0083178C">
        <w:rPr>
          <w:lang w:bidi="ar-SA"/>
        </w:rPr>
        <w:t>T</w:t>
      </w:r>
      <w:ins w:id="72" w:author="Poseidon" w:date="2008-05-29T23:45:00Z">
        <w:r>
          <w:rPr>
            <w:lang w:bidi="ar-SA"/>
          </w:rPr>
          <w:t>hey</w:t>
        </w:r>
      </w:ins>
      <w:r>
        <w:rPr>
          <w:lang w:bidi="ar-SA"/>
        </w:rPr>
        <w:t xml:space="preserve"> are</w:t>
      </w:r>
      <w:r w:rsidR="0083178C">
        <w:rPr>
          <w:lang w:bidi="ar-SA"/>
        </w:rPr>
        <w:t xml:space="preserve"> used as</w:t>
      </w:r>
      <w:ins w:id="73" w:author="Poseidon" w:date="2008-05-29T23:45:00Z">
        <w:r>
          <w:rPr>
            <w:lang w:bidi="ar-SA"/>
          </w:rPr>
          <w:t xml:space="preserve"> reference points in the network. </w:t>
        </w:r>
      </w:ins>
      <w:ins w:id="74" w:author="Poseidon" w:date="2008-05-29T23:46:00Z">
        <w:r>
          <w:rPr>
            <w:lang w:bidi="ar-SA"/>
          </w:rPr>
          <w:t>The last node</w:t>
        </w:r>
      </w:ins>
      <w:ins w:id="75" w:author="Poseidon" w:date="2008-05-29T23:47:00Z">
        <w:r>
          <w:rPr>
            <w:lang w:bidi="ar-SA"/>
          </w:rPr>
          <w:t xml:space="preserve"> is </w:t>
        </w:r>
      </w:ins>
      <w:r w:rsidR="0083178C">
        <w:rPr>
          <w:lang w:bidi="ar-SA"/>
        </w:rPr>
        <w:t>the</w:t>
      </w:r>
      <w:ins w:id="76" w:author="Poseidon" w:date="2008-05-29T23:46:00Z">
        <w:r>
          <w:rPr>
            <w:lang w:bidi="ar-SA"/>
          </w:rPr>
          <w:t xml:space="preserve"> mobile node (MN)</w:t>
        </w:r>
      </w:ins>
      <w:r w:rsidR="0083178C">
        <w:rPr>
          <w:lang w:bidi="ar-SA"/>
        </w:rPr>
        <w:t xml:space="preserve"> and it can have any ID except the one we previously defined. The mobile node receives packages from the anchor nodes. Anchor nodes can send an alarm. The mobile node receives this signal and tries to move in the direction of the alarmed node with the</w:t>
      </w:r>
      <w:r w:rsidR="00B25666">
        <w:rPr>
          <w:lang w:bidi="ar-SA"/>
        </w:rPr>
        <w:t xml:space="preserve"> help of</w:t>
      </w:r>
      <w:r w:rsidR="0083178C">
        <w:rPr>
          <w:lang w:bidi="ar-SA"/>
        </w:rPr>
        <w:t xml:space="preserve"> RSSI.</w:t>
      </w:r>
      <w:r w:rsidR="00B25666">
        <w:rPr>
          <w:lang w:bidi="ar-SA"/>
        </w:rPr>
        <w:t xml:space="preserve"> With our application you receive directions through the printf interface, because there was no robot available.</w:t>
      </w:r>
    </w:p>
    <w:p w:rsidR="002C7E94" w:rsidRDefault="002347DF" w:rsidP="002347DF">
      <w:pPr>
        <w:pStyle w:val="Kop2"/>
      </w:pPr>
      <w:bookmarkStart w:id="77" w:name="_Toc201086258"/>
      <w:r>
        <w:lastRenderedPageBreak/>
        <w:t>module file</w:t>
      </w:r>
      <w:bookmarkEnd w:id="77"/>
    </w:p>
    <w:p w:rsidR="002347DF" w:rsidRPr="002347DF" w:rsidRDefault="002347DF" w:rsidP="002347DF">
      <w:pPr>
        <w:pStyle w:val="Geenafstand"/>
      </w:pPr>
    </w:p>
    <w:tbl>
      <w:tblPr>
        <w:tblStyle w:val="Tabelraster"/>
        <w:tblW w:w="0" w:type="auto"/>
        <w:tblLook w:val="04A0"/>
      </w:tblPr>
      <w:tblGrid>
        <w:gridCol w:w="9546"/>
      </w:tblGrid>
      <w:tr w:rsidR="002347DF" w:rsidTr="002347DF">
        <w:tc>
          <w:tcPr>
            <w:tcW w:w="9546" w:type="dxa"/>
          </w:tcPr>
          <w:p w:rsidR="002347DF" w:rsidRDefault="002347DF" w:rsidP="002347DF">
            <w:r w:rsidRPr="002347DF">
              <w:t>components new AMSenderC(AM_</w:t>
            </w:r>
            <w:r>
              <w:t>OSCILLOSCOPE</w:t>
            </w:r>
            <w:r w:rsidRPr="002347DF">
              <w:t>) as AnchorSender;</w:t>
            </w:r>
          </w:p>
          <w:p w:rsidR="002347DF" w:rsidRDefault="002347DF" w:rsidP="002347DF">
            <w:r>
              <w:t>MultihopOscilloscopeC</w:t>
            </w:r>
            <w:r w:rsidRPr="002347DF">
              <w:t>.AnchorSend -&gt; AnchorSender;</w:t>
            </w:r>
          </w:p>
        </w:tc>
      </w:tr>
    </w:tbl>
    <w:p w:rsidR="002347DF" w:rsidRDefault="002347DF" w:rsidP="002347DF">
      <w:pPr>
        <w:spacing w:before="0" w:after="0"/>
      </w:pPr>
    </w:p>
    <w:p w:rsidR="002347DF" w:rsidRDefault="002347DF" w:rsidP="002347DF">
      <w:pPr>
        <w:pStyle w:val="Geenafstand"/>
      </w:pPr>
      <w:r>
        <w:t>We add the component AMSenderC to transmit the data and RSSI from the anchor node to the mobile node. We connect the AMSenderC to the Send interface.</w:t>
      </w:r>
    </w:p>
    <w:p w:rsidR="002347DF" w:rsidRDefault="002347DF" w:rsidP="002347DF">
      <w:pPr>
        <w:pStyle w:val="Geenafstand"/>
      </w:pPr>
    </w:p>
    <w:p w:rsidR="002347DF" w:rsidRDefault="002347DF" w:rsidP="002347DF">
      <w:pPr>
        <w:pStyle w:val="Kop2"/>
      </w:pPr>
      <w:bookmarkStart w:id="78" w:name="_Toc201086259"/>
      <w:r>
        <w:t>implementatin file</w:t>
      </w:r>
      <w:bookmarkEnd w:id="78"/>
    </w:p>
    <w:p w:rsidR="00A66F0F" w:rsidRPr="00A66F0F" w:rsidRDefault="00A66F0F" w:rsidP="00A66F0F">
      <w:pPr>
        <w:pStyle w:val="Kop3"/>
      </w:pPr>
      <w:bookmarkStart w:id="79" w:name="_Toc201086260"/>
      <w:r>
        <w:t>module part</w:t>
      </w:r>
      <w:bookmarkEnd w:id="79"/>
    </w:p>
    <w:p w:rsidR="002347DF" w:rsidRPr="002347DF" w:rsidRDefault="002347DF" w:rsidP="002347DF">
      <w:pPr>
        <w:pStyle w:val="Geenafstand"/>
      </w:pPr>
    </w:p>
    <w:tbl>
      <w:tblPr>
        <w:tblStyle w:val="Tabelraster"/>
        <w:tblW w:w="0" w:type="auto"/>
        <w:tblLook w:val="04A0"/>
      </w:tblPr>
      <w:tblGrid>
        <w:gridCol w:w="9546"/>
      </w:tblGrid>
      <w:tr w:rsidR="002347DF" w:rsidTr="002347DF">
        <w:tc>
          <w:tcPr>
            <w:tcW w:w="9546" w:type="dxa"/>
          </w:tcPr>
          <w:p w:rsidR="002347DF" w:rsidRDefault="002347DF" w:rsidP="002347DF">
            <w:r w:rsidRPr="002347DF">
              <w:t>interface AMSend as AnchorSend;</w:t>
            </w:r>
          </w:p>
        </w:tc>
      </w:tr>
    </w:tbl>
    <w:p w:rsidR="002347DF" w:rsidRDefault="00A66F0F" w:rsidP="002347DF">
      <w:r>
        <w:t>Interface for the AMSend</w:t>
      </w:r>
    </w:p>
    <w:p w:rsidR="00A66F0F" w:rsidRDefault="00A66F0F" w:rsidP="00A66F0F">
      <w:pPr>
        <w:pStyle w:val="Kop3"/>
      </w:pPr>
      <w:bookmarkStart w:id="80" w:name="_Toc201086261"/>
      <w:r>
        <w:t>implementation part</w:t>
      </w:r>
      <w:bookmarkEnd w:id="80"/>
    </w:p>
    <w:p w:rsidR="00A66F0F" w:rsidRPr="00A66F0F" w:rsidRDefault="00A66F0F" w:rsidP="00A66F0F">
      <w:pPr>
        <w:pStyle w:val="Geenafstand"/>
      </w:pPr>
    </w:p>
    <w:tbl>
      <w:tblPr>
        <w:tblStyle w:val="Tabelraster"/>
        <w:tblW w:w="0" w:type="auto"/>
        <w:tblLook w:val="04A0"/>
      </w:tblPr>
      <w:tblGrid>
        <w:gridCol w:w="9546"/>
      </w:tblGrid>
      <w:tr w:rsidR="00A66F0F" w:rsidTr="00A66F0F">
        <w:tc>
          <w:tcPr>
            <w:tcW w:w="9546" w:type="dxa"/>
          </w:tcPr>
          <w:p w:rsidR="00A66F0F" w:rsidRDefault="00A66F0F" w:rsidP="00A66F0F">
            <w:r w:rsidRPr="00A66F0F">
              <w:t>task void anchorSendTask();</w:t>
            </w:r>
          </w:p>
        </w:tc>
      </w:tr>
    </w:tbl>
    <w:p w:rsidR="00A66F0F" w:rsidRDefault="00A66F0F" w:rsidP="00A66F0F">
      <w:r>
        <w:t>We declare a task to transmit the anchor data.</w:t>
      </w:r>
    </w:p>
    <w:tbl>
      <w:tblPr>
        <w:tblStyle w:val="Tabelraster"/>
        <w:tblW w:w="0" w:type="auto"/>
        <w:tblLook w:val="04A0"/>
      </w:tblPr>
      <w:tblGrid>
        <w:gridCol w:w="9546"/>
      </w:tblGrid>
      <w:tr w:rsidR="000C4117" w:rsidTr="000C4117">
        <w:tc>
          <w:tcPr>
            <w:tcW w:w="9546" w:type="dxa"/>
          </w:tcPr>
          <w:p w:rsidR="000C4117" w:rsidRDefault="000C4117" w:rsidP="000C4117">
            <w:r>
              <w:t>bool anchorBusy = FALSE;</w:t>
            </w:r>
          </w:p>
          <w:p w:rsidR="000C4117" w:rsidRDefault="000C4117" w:rsidP="000C4117">
            <w:r>
              <w:t>bool anchor = FALSE;</w:t>
            </w:r>
          </w:p>
        </w:tc>
      </w:tr>
    </w:tbl>
    <w:p w:rsidR="00A66F0F" w:rsidRDefault="000C4117" w:rsidP="00A66F0F">
      <w:r>
        <w:t>We use these bools to indicate if the assigned ID of the node is equal with the predefined anchor ID’s and if the anchor is busy with transmitting his data.</w:t>
      </w:r>
    </w:p>
    <w:p w:rsidR="000C4117" w:rsidRDefault="000C4117" w:rsidP="000C4117">
      <w:pPr>
        <w:pStyle w:val="Kop4"/>
      </w:pPr>
      <w:r>
        <w:t>event boot.booted</w:t>
      </w:r>
    </w:p>
    <w:p w:rsidR="000C4117" w:rsidRPr="000C4117" w:rsidRDefault="000C4117" w:rsidP="000C4117">
      <w:pPr>
        <w:pStyle w:val="Geenafstand"/>
      </w:pPr>
    </w:p>
    <w:tbl>
      <w:tblPr>
        <w:tblStyle w:val="Tabelraster"/>
        <w:tblW w:w="0" w:type="auto"/>
        <w:tblLook w:val="04A0"/>
      </w:tblPr>
      <w:tblGrid>
        <w:gridCol w:w="9546"/>
      </w:tblGrid>
      <w:tr w:rsidR="000C4117" w:rsidTr="000C4117">
        <w:tc>
          <w:tcPr>
            <w:tcW w:w="9546" w:type="dxa"/>
          </w:tcPr>
          <w:p w:rsidR="000C4117" w:rsidRDefault="000C4117" w:rsidP="000C4117">
            <w:r>
              <w:t>if (TOS_NODE_ID == 1 || TOS_NODE_ID == 2 || TOS_NODE_ID == 3)</w:t>
            </w:r>
            <w:r>
              <w:tab/>
            </w:r>
          </w:p>
          <w:p w:rsidR="000C4117" w:rsidRDefault="000C4117" w:rsidP="000C4117">
            <w:r>
              <w:tab/>
              <w:t>anchor = TRUE;</w:t>
            </w:r>
          </w:p>
          <w:p w:rsidR="000C4117" w:rsidRDefault="000C4117" w:rsidP="000C4117">
            <w:r>
              <w:t>else if(TOS_NODE_ID == 0)</w:t>
            </w:r>
          </w:p>
          <w:p w:rsidR="000C4117" w:rsidRDefault="000C4117" w:rsidP="000C4117">
            <w:r>
              <w:tab/>
              <w:t>root = TRUE;</w:t>
            </w:r>
          </w:p>
        </w:tc>
      </w:tr>
    </w:tbl>
    <w:p w:rsidR="000C4117" w:rsidRDefault="000C4117" w:rsidP="000C4117">
      <w:r>
        <w:t>We check if the assigned ID is equal with one of the predefined anchor ID’s</w:t>
      </w:r>
      <w:r w:rsidR="000724E0">
        <w:t>, which are 1, 2 and 3</w:t>
      </w:r>
      <w:r>
        <w:t xml:space="preserve">. </w:t>
      </w:r>
      <w:r w:rsidR="000724E0">
        <w:t>The root has the ID 0 and the mobile node can be any other.</w:t>
      </w:r>
    </w:p>
    <w:p w:rsidR="000C4117" w:rsidRDefault="000C4117" w:rsidP="000C4117">
      <w:pPr>
        <w:pStyle w:val="Kop4"/>
      </w:pPr>
      <w:r>
        <w:t>task void anchorsendtask</w:t>
      </w:r>
    </w:p>
    <w:p w:rsidR="000C4117" w:rsidRPr="000C4117" w:rsidRDefault="000C4117" w:rsidP="000C4117">
      <w:pPr>
        <w:pStyle w:val="Geenafstand"/>
      </w:pPr>
    </w:p>
    <w:tbl>
      <w:tblPr>
        <w:tblStyle w:val="Tabelraster"/>
        <w:tblW w:w="0" w:type="auto"/>
        <w:tblLook w:val="04A0"/>
      </w:tblPr>
      <w:tblGrid>
        <w:gridCol w:w="9546"/>
      </w:tblGrid>
      <w:tr w:rsidR="000C4117" w:rsidTr="000C4117">
        <w:tc>
          <w:tcPr>
            <w:tcW w:w="9546" w:type="dxa"/>
          </w:tcPr>
          <w:p w:rsidR="000C4117" w:rsidRDefault="000C4117" w:rsidP="000C4117">
            <w:r>
              <w:t>{</w:t>
            </w:r>
          </w:p>
          <w:p w:rsidR="000C4117" w:rsidRDefault="000C4117" w:rsidP="000C4117">
            <w:r>
              <w:tab/>
            </w:r>
            <w:r>
              <w:tab/>
              <w:t>if (!anchorBusy &amp;&amp; anchor) {</w:t>
            </w:r>
          </w:p>
          <w:p w:rsidR="000C4117" w:rsidRDefault="000C4117" w:rsidP="000C4117">
            <w:r>
              <w:tab/>
            </w:r>
            <w:r>
              <w:tab/>
            </w:r>
            <w:r>
              <w:tab/>
              <w:t>oscilloscope_t * o = (oscilloscope_t *)call AnchorSend.getPayload(&amp;sendbuf);</w:t>
            </w:r>
          </w:p>
          <w:p w:rsidR="000C4117" w:rsidRDefault="000C4117" w:rsidP="000C4117">
            <w:r>
              <w:tab/>
            </w:r>
            <w:r>
              <w:tab/>
            </w:r>
            <w:r>
              <w:tab/>
              <w:t>memcpy(o, &amp;local, sizeof(oscilloscope_t));</w:t>
            </w:r>
          </w:p>
          <w:p w:rsidR="000C4117" w:rsidRDefault="000C4117" w:rsidP="000C4117">
            <w:r>
              <w:tab/>
            </w:r>
            <w:r>
              <w:tab/>
            </w:r>
            <w:r>
              <w:tab/>
              <w:t>if (call AnchorSend.send(4, &amp;sendbuf, sizeof(oscilloscope_t)) == SUCCESS){</w:t>
            </w:r>
          </w:p>
          <w:p w:rsidR="000C4117" w:rsidRDefault="000C4117" w:rsidP="000C4117">
            <w:r>
              <w:tab/>
            </w:r>
            <w:r>
              <w:tab/>
            </w:r>
            <w:r>
              <w:tab/>
            </w:r>
            <w:r>
              <w:tab/>
              <w:t>anchorBusy = TRUE;</w:t>
            </w:r>
          </w:p>
          <w:p w:rsidR="000C4117" w:rsidRDefault="000C4117" w:rsidP="000C4117">
            <w:r>
              <w:tab/>
            </w:r>
            <w:r>
              <w:tab/>
            </w:r>
            <w:r>
              <w:tab/>
              <w:t>}else{</w:t>
            </w:r>
            <w:r>
              <w:tab/>
            </w:r>
            <w:r>
              <w:tab/>
            </w:r>
          </w:p>
          <w:p w:rsidR="000C4117" w:rsidRDefault="000C4117" w:rsidP="000C4117">
            <w:r>
              <w:lastRenderedPageBreak/>
              <w:tab/>
            </w:r>
            <w:r>
              <w:tab/>
            </w:r>
            <w:r>
              <w:tab/>
            </w:r>
            <w:r>
              <w:tab/>
              <w:t>report_problem();</w:t>
            </w:r>
          </w:p>
          <w:p w:rsidR="000C4117" w:rsidRDefault="000C4117" w:rsidP="000C4117">
            <w:r>
              <w:tab/>
            </w:r>
            <w:r>
              <w:tab/>
            </w:r>
            <w:r>
              <w:tab/>
              <w:t>}</w:t>
            </w:r>
          </w:p>
          <w:p w:rsidR="000C4117" w:rsidRDefault="000C4117" w:rsidP="000C4117">
            <w:r>
              <w:tab/>
            </w:r>
            <w:r>
              <w:tab/>
              <w:t>}</w:t>
            </w:r>
          </w:p>
          <w:p w:rsidR="000C4117" w:rsidRDefault="000C4117" w:rsidP="000C4117">
            <w:r>
              <w:tab/>
              <w:t>}</w:t>
            </w:r>
            <w:r>
              <w:tab/>
            </w:r>
          </w:p>
        </w:tc>
      </w:tr>
    </w:tbl>
    <w:p w:rsidR="000C4117" w:rsidRDefault="000C4117" w:rsidP="000C4117">
      <w:r>
        <w:lastRenderedPageBreak/>
        <w:t>We declare the task ‘anchorsendtask’ to transmit the data of the anchor nodes. The benefit of a task is, that it runs in the background. We check if we are dealing with an anchor node and if the anchor isn’t already busy with sending.</w:t>
      </w:r>
    </w:p>
    <w:p w:rsidR="000C4117" w:rsidRDefault="000C4117" w:rsidP="000C4117">
      <w:pPr>
        <w:pStyle w:val="Kop4"/>
      </w:pPr>
      <w:r>
        <w:t>anchorSend.senddone</w:t>
      </w:r>
    </w:p>
    <w:p w:rsidR="000C4117" w:rsidRPr="000C4117" w:rsidRDefault="000C4117" w:rsidP="000C4117">
      <w:pPr>
        <w:pStyle w:val="Geenafstand"/>
      </w:pPr>
    </w:p>
    <w:tbl>
      <w:tblPr>
        <w:tblStyle w:val="Tabelraster"/>
        <w:tblW w:w="0" w:type="auto"/>
        <w:tblLook w:val="04A0"/>
      </w:tblPr>
      <w:tblGrid>
        <w:gridCol w:w="9546"/>
      </w:tblGrid>
      <w:tr w:rsidR="000C4117" w:rsidTr="000C4117">
        <w:tc>
          <w:tcPr>
            <w:tcW w:w="9546" w:type="dxa"/>
          </w:tcPr>
          <w:p w:rsidR="000C4117" w:rsidRDefault="000C4117" w:rsidP="000C4117">
            <w:r>
              <w:t xml:space="preserve">            {</w:t>
            </w:r>
          </w:p>
          <w:p w:rsidR="000C4117" w:rsidRDefault="000C4117" w:rsidP="000C4117">
            <w:r>
              <w:tab/>
            </w:r>
            <w:r>
              <w:tab/>
              <w:t>if (error != SUCCESS){</w:t>
            </w:r>
          </w:p>
          <w:p w:rsidR="000C4117" w:rsidRDefault="000C4117" w:rsidP="000C4117">
            <w:r>
              <w:tab/>
            </w:r>
            <w:r>
              <w:tab/>
            </w:r>
            <w:r>
              <w:tab/>
              <w:t>report_problem();</w:t>
            </w:r>
          </w:p>
          <w:p w:rsidR="000C4117" w:rsidRDefault="000C4117" w:rsidP="000C4117">
            <w:r>
              <w:tab/>
            </w:r>
            <w:r>
              <w:tab/>
            </w:r>
            <w:r>
              <w:tab/>
              <w:t>anchorBusy = FALSE;</w:t>
            </w:r>
          </w:p>
          <w:p w:rsidR="000C4117" w:rsidRDefault="000C4117" w:rsidP="000C4117">
            <w:r>
              <w:tab/>
            </w:r>
            <w:r>
              <w:tab/>
              <w:t>}else{</w:t>
            </w:r>
          </w:p>
          <w:p w:rsidR="000C4117" w:rsidRDefault="000C4117" w:rsidP="000C4117">
            <w:r>
              <w:tab/>
            </w:r>
            <w:r>
              <w:tab/>
            </w:r>
            <w:r>
              <w:tab/>
              <w:t>anchorBusy = FALSE;</w:t>
            </w:r>
          </w:p>
          <w:p w:rsidR="000C4117" w:rsidRDefault="000C4117" w:rsidP="000C4117">
            <w:r>
              <w:tab/>
            </w:r>
            <w:r>
              <w:tab/>
            </w:r>
            <w:r>
              <w:tab/>
              <w:t>local.reply = NO_REPLY;</w:t>
            </w:r>
          </w:p>
          <w:p w:rsidR="000C4117" w:rsidRDefault="000C4117" w:rsidP="000C4117">
            <w:r>
              <w:tab/>
            </w:r>
            <w:r>
              <w:tab/>
            </w:r>
            <w:r>
              <w:tab/>
              <w:t>report_sent();</w:t>
            </w:r>
          </w:p>
          <w:p w:rsidR="000C4117" w:rsidRDefault="000C4117" w:rsidP="000C4117">
            <w:r>
              <w:tab/>
            </w:r>
            <w:r>
              <w:tab/>
              <w:t>}</w:t>
            </w:r>
          </w:p>
          <w:p w:rsidR="000C4117" w:rsidRDefault="000C4117" w:rsidP="000C4117">
            <w:r>
              <w:tab/>
              <w:t>}</w:t>
            </w:r>
            <w:r>
              <w:tab/>
            </w:r>
          </w:p>
        </w:tc>
      </w:tr>
    </w:tbl>
    <w:p w:rsidR="000C4117" w:rsidRDefault="000C4117" w:rsidP="000C4117">
      <w:r>
        <w:t>We check if the transmission is successful</w:t>
      </w:r>
      <w:r w:rsidR="000724E0">
        <w:t xml:space="preserve"> from the anchor node</w:t>
      </w:r>
      <w:r>
        <w:t>.</w:t>
      </w:r>
    </w:p>
    <w:p w:rsidR="000C4117" w:rsidRDefault="000C4117" w:rsidP="000C4117">
      <w:pPr>
        <w:pStyle w:val="Kop4"/>
      </w:pPr>
      <w:r>
        <w:t>event timer.fired</w:t>
      </w:r>
    </w:p>
    <w:p w:rsidR="000C4117" w:rsidRPr="000C4117" w:rsidRDefault="000C4117" w:rsidP="000C4117">
      <w:pPr>
        <w:pStyle w:val="Geenafstand"/>
      </w:pPr>
    </w:p>
    <w:tbl>
      <w:tblPr>
        <w:tblStyle w:val="Tabelraster"/>
        <w:tblW w:w="0" w:type="auto"/>
        <w:tblLook w:val="04A0"/>
      </w:tblPr>
      <w:tblGrid>
        <w:gridCol w:w="9546"/>
      </w:tblGrid>
      <w:tr w:rsidR="000C4117" w:rsidTr="000C4117">
        <w:tc>
          <w:tcPr>
            <w:tcW w:w="9546" w:type="dxa"/>
          </w:tcPr>
          <w:p w:rsidR="000C4117" w:rsidRDefault="000C4117" w:rsidP="000C4117">
            <w:r>
              <w:tab/>
            </w:r>
            <w:r>
              <w:tab/>
            </w:r>
            <w:r>
              <w:tab/>
              <w:t>if (call ReadVoltage.read() == SUCCESS) voltageIsRead = TRUE;</w:t>
            </w:r>
            <w:r>
              <w:tab/>
            </w:r>
            <w:r>
              <w:tab/>
            </w:r>
            <w:r>
              <w:tab/>
            </w:r>
            <w:r>
              <w:tab/>
            </w:r>
          </w:p>
          <w:p w:rsidR="000C4117" w:rsidRDefault="000C4117" w:rsidP="000C4117">
            <w:r>
              <w:tab/>
            </w:r>
            <w:r>
              <w:tab/>
            </w:r>
            <w:r>
              <w:tab/>
              <w:t>if (call ReadLight.read() == SUCCESS) lightIsRead = TRUE;</w:t>
            </w:r>
            <w:r>
              <w:tab/>
            </w:r>
            <w:r>
              <w:tab/>
            </w:r>
            <w:r>
              <w:tab/>
            </w:r>
            <w:r>
              <w:tab/>
            </w:r>
          </w:p>
          <w:p w:rsidR="000C4117" w:rsidRDefault="000C4117" w:rsidP="000C4117">
            <w:r>
              <w:tab/>
            </w:r>
            <w:r>
              <w:tab/>
            </w:r>
            <w:r>
              <w:tab/>
              <w:t>if (call ReadTemperature.read() == SUCCESS) tempIsRead = TRUE;</w:t>
            </w:r>
            <w:r>
              <w:tab/>
            </w:r>
            <w:r>
              <w:tab/>
            </w:r>
            <w:r>
              <w:tab/>
            </w:r>
            <w:r>
              <w:tab/>
            </w:r>
          </w:p>
          <w:p w:rsidR="000C4117" w:rsidRDefault="000C4117" w:rsidP="000C4117">
            <w:r>
              <w:tab/>
            </w:r>
            <w:r>
              <w:tab/>
            </w:r>
            <w:r>
              <w:tab/>
              <w:t>if (call ReadHumidity.read() == SUCCESS) humidityIsRead = TRUE;</w:t>
            </w:r>
          </w:p>
          <w:p w:rsidR="000C4117" w:rsidRDefault="000C4117" w:rsidP="000C4117">
            <w:r>
              <w:tab/>
            </w:r>
            <w:r>
              <w:tab/>
            </w:r>
            <w:r>
              <w:tab/>
              <w:t>getRssi(&amp;sendbuf);</w:t>
            </w:r>
          </w:p>
          <w:p w:rsidR="000C4117" w:rsidRDefault="000C4117" w:rsidP="000C4117">
            <w:r>
              <w:tab/>
            </w:r>
            <w:r>
              <w:tab/>
            </w:r>
            <w:r>
              <w:tab/>
            </w:r>
          </w:p>
          <w:p w:rsidR="000C4117" w:rsidRDefault="000C4117" w:rsidP="000C4117"/>
          <w:p w:rsidR="000C4117" w:rsidRDefault="000C4117" w:rsidP="000C4117">
            <w:r>
              <w:tab/>
            </w:r>
            <w:r>
              <w:tab/>
            </w:r>
            <w:r>
              <w:tab/>
            </w:r>
          </w:p>
          <w:p w:rsidR="000C4117" w:rsidRDefault="000C4117" w:rsidP="000C4117">
            <w:r>
              <w:tab/>
              <w:t>if(voltageIsRead &amp;&amp; lightIsRead &amp;&amp; tempIsRead &amp;&amp; humidityIsRead &amp;&amp; rssiIsRead)</w:t>
            </w:r>
          </w:p>
          <w:p w:rsidR="000C4117" w:rsidRDefault="000C4117" w:rsidP="000C4117">
            <w:r>
              <w:tab/>
              <w:t>{</w:t>
            </w:r>
          </w:p>
          <w:p w:rsidR="000C4117" w:rsidRDefault="000C4117" w:rsidP="000C4117">
            <w:r>
              <w:tab/>
            </w:r>
            <w:r>
              <w:tab/>
              <w:t>if (anchor)</w:t>
            </w:r>
          </w:p>
          <w:p w:rsidR="000C4117" w:rsidRDefault="000C4117" w:rsidP="000C4117">
            <w:r>
              <w:tab/>
            </w:r>
            <w:r>
              <w:tab/>
            </w:r>
            <w:r>
              <w:tab/>
              <w:t>post anchorSendTask();</w:t>
            </w:r>
          </w:p>
          <w:p w:rsidR="000C4117" w:rsidRDefault="000C4117" w:rsidP="000C4117">
            <w:r>
              <w:tab/>
            </w:r>
            <w:r>
              <w:tab/>
              <w:t>else</w:t>
            </w:r>
          </w:p>
          <w:p w:rsidR="000C4117" w:rsidRDefault="000C4117" w:rsidP="000C4117">
            <w:r>
              <w:tab/>
            </w:r>
            <w:r>
              <w:tab/>
              <w:t>{</w:t>
            </w:r>
          </w:p>
          <w:p w:rsidR="000C4117" w:rsidRDefault="000C4117" w:rsidP="000C4117">
            <w:r>
              <w:tab/>
            </w:r>
            <w:r>
              <w:tab/>
            </w:r>
            <w:r>
              <w:tab/>
              <w:t>if ( !wait )</w:t>
            </w:r>
          </w:p>
          <w:p w:rsidR="000C4117" w:rsidRDefault="000C4117" w:rsidP="000C4117">
            <w:r>
              <w:tab/>
            </w:r>
            <w:r>
              <w:tab/>
            </w:r>
            <w:r>
              <w:tab/>
              <w:t>{</w:t>
            </w:r>
          </w:p>
          <w:p w:rsidR="000C4117" w:rsidRDefault="000C4117" w:rsidP="000C4117">
            <w:r>
              <w:tab/>
            </w:r>
            <w:r>
              <w:tab/>
            </w:r>
            <w:r>
              <w:tab/>
            </w:r>
            <w:r>
              <w:tab/>
            </w:r>
          </w:p>
          <w:p w:rsidR="000C4117" w:rsidRDefault="000C4117" w:rsidP="000C4117">
            <w:r>
              <w:tab/>
            </w:r>
            <w:r>
              <w:tab/>
            </w:r>
            <w:r>
              <w:tab/>
            </w:r>
            <w:r>
              <w:tab/>
              <w:t>local.count++;</w:t>
            </w:r>
          </w:p>
          <w:p w:rsidR="000C4117" w:rsidRDefault="000C4117" w:rsidP="000C4117">
            <w:r>
              <w:tab/>
            </w:r>
            <w:r>
              <w:tab/>
            </w:r>
            <w:r>
              <w:tab/>
            </w:r>
            <w:r>
              <w:tab/>
              <w:t>if(!root)</w:t>
            </w:r>
            <w:r>
              <w:tab/>
            </w:r>
            <w:r>
              <w:tab/>
            </w:r>
            <w:r>
              <w:tab/>
            </w:r>
            <w:r>
              <w:tab/>
            </w:r>
          </w:p>
          <w:p w:rsidR="000C4117" w:rsidRDefault="000C4117" w:rsidP="000C4117">
            <w:r>
              <w:tab/>
            </w:r>
            <w:r>
              <w:tab/>
            </w:r>
            <w:r>
              <w:tab/>
            </w:r>
            <w:r>
              <w:tab/>
              <w:t>{</w:t>
            </w:r>
          </w:p>
          <w:p w:rsidR="000C4117" w:rsidRDefault="000C4117" w:rsidP="000C4117">
            <w:r>
              <w:tab/>
            </w:r>
            <w:r>
              <w:tab/>
            </w:r>
            <w:r>
              <w:tab/>
            </w:r>
            <w:r>
              <w:tab/>
            </w:r>
            <w:r>
              <w:tab/>
              <w:t>oscilloscope_t *out;</w:t>
            </w:r>
          </w:p>
          <w:p w:rsidR="000C4117" w:rsidRDefault="000C4117" w:rsidP="000C4117">
            <w:r>
              <w:tab/>
            </w:r>
            <w:r>
              <w:tab/>
            </w:r>
            <w:r>
              <w:tab/>
            </w:r>
            <w:r>
              <w:tab/>
            </w:r>
            <w:r>
              <w:tab/>
              <w:t>if (!sendBusy)</w:t>
            </w:r>
          </w:p>
          <w:p w:rsidR="000C4117" w:rsidRDefault="000C4117" w:rsidP="000C4117">
            <w:r>
              <w:lastRenderedPageBreak/>
              <w:tab/>
            </w:r>
            <w:r>
              <w:tab/>
            </w:r>
            <w:r>
              <w:tab/>
            </w:r>
            <w:r>
              <w:tab/>
            </w:r>
            <w:r>
              <w:tab/>
              <w:t>{</w:t>
            </w:r>
          </w:p>
          <w:p w:rsidR="000C4117" w:rsidRDefault="000C4117" w:rsidP="000C4117">
            <w:r>
              <w:tab/>
            </w:r>
            <w:r>
              <w:tab/>
            </w:r>
            <w:r>
              <w:tab/>
            </w:r>
            <w:r>
              <w:tab/>
            </w:r>
            <w:r>
              <w:tab/>
              <w:t>out = (oscilloscope_t *)call CollectSend.getPayload(&amp;sendbuf);</w:t>
            </w:r>
          </w:p>
          <w:p w:rsidR="000C4117" w:rsidRDefault="000C4117" w:rsidP="000C4117">
            <w:r>
              <w:tab/>
            </w:r>
            <w:r>
              <w:tab/>
            </w:r>
            <w:r>
              <w:tab/>
            </w:r>
            <w:r>
              <w:tab/>
            </w:r>
            <w:r>
              <w:tab/>
            </w:r>
            <w:r>
              <w:tab/>
              <w:t>memcpy(out, &amp;local, sizeof(oscilloscope_t));</w:t>
            </w:r>
            <w:r>
              <w:tab/>
            </w:r>
            <w:r>
              <w:tab/>
            </w:r>
          </w:p>
          <w:p w:rsidR="000C4117" w:rsidRDefault="000C4117" w:rsidP="000C4117">
            <w:r>
              <w:tab/>
            </w:r>
            <w:r>
              <w:tab/>
            </w:r>
            <w:r>
              <w:tab/>
            </w:r>
            <w:r>
              <w:tab/>
            </w:r>
            <w:r>
              <w:tab/>
            </w:r>
            <w:r>
              <w:tab/>
              <w:t>post collectSendTask();</w:t>
            </w:r>
          </w:p>
          <w:p w:rsidR="000C4117" w:rsidRDefault="000C4117" w:rsidP="000C4117">
            <w:r>
              <w:tab/>
            </w:r>
            <w:r>
              <w:tab/>
            </w:r>
            <w:r>
              <w:tab/>
            </w:r>
            <w:r>
              <w:tab/>
            </w:r>
            <w:r>
              <w:tab/>
              <w:t>}</w:t>
            </w:r>
            <w:r>
              <w:tab/>
            </w:r>
          </w:p>
          <w:p w:rsidR="000C4117" w:rsidRDefault="000C4117" w:rsidP="000C4117">
            <w:r>
              <w:tab/>
            </w:r>
            <w:r>
              <w:tab/>
            </w:r>
            <w:r>
              <w:tab/>
            </w:r>
            <w:r>
              <w:tab/>
            </w:r>
            <w:r>
              <w:tab/>
              <w:t>else</w:t>
            </w:r>
          </w:p>
          <w:p w:rsidR="000C4117" w:rsidRDefault="000C4117" w:rsidP="000C4117">
            <w:r>
              <w:tab/>
            </w:r>
            <w:r>
              <w:tab/>
            </w:r>
            <w:r>
              <w:tab/>
            </w:r>
            <w:r>
              <w:tab/>
            </w:r>
            <w:r>
              <w:tab/>
              <w:t>{</w:t>
            </w:r>
          </w:p>
          <w:p w:rsidR="000C4117" w:rsidRDefault="000C4117" w:rsidP="000C4117">
            <w:r>
              <w:tab/>
            </w:r>
            <w:r>
              <w:tab/>
            </w:r>
            <w:r>
              <w:tab/>
            </w:r>
            <w:r>
              <w:tab/>
            </w:r>
            <w:r>
              <w:tab/>
            </w:r>
            <w:r>
              <w:tab/>
              <w:t>message_t *newmsg = call RadioMessagePool.get();</w:t>
            </w:r>
          </w:p>
          <w:p w:rsidR="000C4117" w:rsidRDefault="000C4117" w:rsidP="000C4117">
            <w:r>
              <w:tab/>
            </w:r>
            <w:r>
              <w:tab/>
            </w:r>
            <w:r>
              <w:tab/>
            </w:r>
            <w:r>
              <w:tab/>
            </w:r>
            <w:r>
              <w:tab/>
            </w:r>
            <w:r>
              <w:tab/>
              <w:t xml:space="preserve">if (newmsg == NULL) </w:t>
            </w:r>
          </w:p>
          <w:p w:rsidR="000C4117" w:rsidRDefault="000C4117" w:rsidP="000C4117">
            <w:r>
              <w:tab/>
            </w:r>
            <w:r>
              <w:tab/>
            </w:r>
            <w:r>
              <w:tab/>
            </w:r>
            <w:r>
              <w:tab/>
            </w:r>
            <w:r>
              <w:tab/>
            </w:r>
            <w:r>
              <w:tab/>
              <w:t>{</w:t>
            </w:r>
          </w:p>
          <w:p w:rsidR="000C4117" w:rsidRDefault="000C4117" w:rsidP="000C4117">
            <w:r>
              <w:tab/>
            </w:r>
            <w:r>
              <w:tab/>
            </w:r>
            <w:r>
              <w:tab/>
            </w:r>
            <w:r>
              <w:tab/>
            </w:r>
            <w:r>
              <w:tab/>
            </w:r>
            <w:r>
              <w:tab/>
            </w:r>
            <w:r>
              <w:tab/>
              <w:t>report_problem();</w:t>
            </w:r>
          </w:p>
          <w:p w:rsidR="000C4117" w:rsidRDefault="000C4117" w:rsidP="000C4117">
            <w:r>
              <w:tab/>
            </w:r>
            <w:r>
              <w:tab/>
            </w:r>
            <w:r>
              <w:tab/>
            </w:r>
            <w:r>
              <w:tab/>
            </w:r>
            <w:r>
              <w:tab/>
            </w:r>
            <w:r>
              <w:tab/>
              <w:t>}</w:t>
            </w:r>
          </w:p>
          <w:p w:rsidR="000C4117" w:rsidRDefault="000C4117" w:rsidP="000C4117">
            <w:r>
              <w:tab/>
            </w:r>
            <w:r>
              <w:tab/>
            </w:r>
            <w:r>
              <w:tab/>
            </w:r>
            <w:r>
              <w:tab/>
            </w:r>
            <w:r>
              <w:tab/>
            </w:r>
            <w:r>
              <w:tab/>
            </w:r>
          </w:p>
          <w:p w:rsidR="000C4117" w:rsidRDefault="000C4117" w:rsidP="000C4117">
            <w:r>
              <w:tab/>
            </w:r>
            <w:r>
              <w:tab/>
            </w:r>
            <w:r>
              <w:tab/>
            </w:r>
            <w:r>
              <w:tab/>
            </w:r>
            <w:r>
              <w:tab/>
            </w:r>
            <w:r>
              <w:tab/>
              <w:t>out = (oscilloscope_t*)call CollectSend.getPayload(newmsg);</w:t>
            </w:r>
          </w:p>
          <w:p w:rsidR="000C4117" w:rsidRDefault="000C4117" w:rsidP="000C4117">
            <w:r>
              <w:tab/>
            </w:r>
            <w:r>
              <w:tab/>
            </w:r>
            <w:r>
              <w:tab/>
            </w:r>
            <w:r>
              <w:tab/>
            </w:r>
            <w:r>
              <w:tab/>
            </w:r>
            <w:r>
              <w:tab/>
              <w:t>memcpy(out, &amp;local, sizeof(oscilloscope_t));</w:t>
            </w:r>
          </w:p>
          <w:p w:rsidR="000C4117" w:rsidRDefault="000C4117" w:rsidP="000C4117">
            <w:r>
              <w:tab/>
            </w:r>
            <w:r>
              <w:tab/>
            </w:r>
            <w:r>
              <w:tab/>
            </w:r>
            <w:r>
              <w:tab/>
            </w:r>
            <w:r>
              <w:tab/>
            </w:r>
            <w:r>
              <w:tab/>
            </w:r>
          </w:p>
          <w:p w:rsidR="000C4117" w:rsidRDefault="000C4117" w:rsidP="000C4117">
            <w:r>
              <w:tab/>
            </w:r>
            <w:r>
              <w:tab/>
            </w:r>
            <w:r>
              <w:tab/>
            </w:r>
            <w:r>
              <w:tab/>
            </w:r>
            <w:r>
              <w:tab/>
            </w:r>
            <w:r>
              <w:tab/>
              <w:t xml:space="preserve">if (call RadioQueue.enqueue(newmsg) != SUCCESS) </w:t>
            </w:r>
          </w:p>
          <w:p w:rsidR="000C4117" w:rsidRDefault="000C4117" w:rsidP="000C4117">
            <w:r>
              <w:tab/>
            </w:r>
            <w:r>
              <w:tab/>
            </w:r>
            <w:r>
              <w:tab/>
            </w:r>
            <w:r>
              <w:tab/>
            </w:r>
            <w:r>
              <w:tab/>
            </w:r>
            <w:r>
              <w:tab/>
              <w:t>{</w:t>
            </w:r>
          </w:p>
          <w:p w:rsidR="000C4117" w:rsidRDefault="000C4117" w:rsidP="000C4117">
            <w:r>
              <w:tab/>
            </w:r>
            <w:r>
              <w:tab/>
            </w:r>
            <w:r>
              <w:tab/>
            </w:r>
            <w:r>
              <w:tab/>
            </w:r>
            <w:r>
              <w:tab/>
              <w:t xml:space="preserve">        call RadioMessagePool.put(newmsg);</w:t>
            </w:r>
          </w:p>
          <w:p w:rsidR="000C4117" w:rsidRDefault="000C4117" w:rsidP="000C4117">
            <w:r>
              <w:tab/>
            </w:r>
            <w:r>
              <w:tab/>
            </w:r>
            <w:r>
              <w:tab/>
            </w:r>
            <w:r>
              <w:tab/>
            </w:r>
            <w:r>
              <w:tab/>
            </w:r>
            <w:r>
              <w:tab/>
            </w:r>
            <w:r>
              <w:tab/>
              <w:t>fatal_problem();</w:t>
            </w:r>
          </w:p>
          <w:p w:rsidR="000C4117" w:rsidRDefault="000C4117" w:rsidP="000C4117">
            <w:r>
              <w:tab/>
            </w:r>
            <w:r>
              <w:tab/>
            </w:r>
            <w:r>
              <w:tab/>
            </w:r>
            <w:r>
              <w:tab/>
            </w:r>
            <w:r>
              <w:tab/>
            </w:r>
            <w:r>
              <w:tab/>
              <w:t>}</w:t>
            </w:r>
          </w:p>
          <w:p w:rsidR="000C4117" w:rsidRDefault="000C4117" w:rsidP="000C4117">
            <w:r>
              <w:tab/>
            </w:r>
            <w:r>
              <w:tab/>
            </w:r>
            <w:r>
              <w:tab/>
            </w:r>
            <w:r>
              <w:tab/>
            </w:r>
            <w:r>
              <w:tab/>
              <w:t>}</w:t>
            </w:r>
            <w:r>
              <w:tab/>
            </w:r>
            <w:r>
              <w:tab/>
            </w:r>
          </w:p>
          <w:p w:rsidR="000C4117" w:rsidRDefault="000C4117" w:rsidP="000C4117">
            <w:r>
              <w:tab/>
            </w:r>
            <w:r>
              <w:tab/>
            </w:r>
            <w:r>
              <w:tab/>
            </w:r>
            <w:r>
              <w:tab/>
            </w:r>
            <w:r>
              <w:tab/>
            </w:r>
            <w:r>
              <w:tab/>
            </w:r>
          </w:p>
          <w:p w:rsidR="000C4117" w:rsidRDefault="000C4117" w:rsidP="000C4117">
            <w:r>
              <w:tab/>
            </w:r>
            <w:r>
              <w:tab/>
            </w:r>
            <w:r>
              <w:tab/>
            </w:r>
            <w:r>
              <w:tab/>
              <w:t>}</w:t>
            </w:r>
          </w:p>
          <w:p w:rsidR="000C4117" w:rsidRDefault="000C4117" w:rsidP="000C4117">
            <w:r>
              <w:tab/>
            </w:r>
            <w:r>
              <w:tab/>
            </w:r>
            <w:r>
              <w:tab/>
              <w:t>}</w:t>
            </w:r>
          </w:p>
          <w:p w:rsidR="000C4117" w:rsidRDefault="000C4117" w:rsidP="000C4117">
            <w:r>
              <w:tab/>
            </w:r>
            <w:r>
              <w:tab/>
              <w:t>}</w:t>
            </w:r>
          </w:p>
          <w:p w:rsidR="000C4117" w:rsidRDefault="000C4117" w:rsidP="000C4117">
            <w:r>
              <w:tab/>
              <w:t>}</w:t>
            </w:r>
          </w:p>
          <w:p w:rsidR="000C4117" w:rsidRDefault="000C4117" w:rsidP="000C4117">
            <w:r>
              <w:t>}</w:t>
            </w:r>
          </w:p>
        </w:tc>
      </w:tr>
    </w:tbl>
    <w:p w:rsidR="000C4117" w:rsidRPr="000C4117" w:rsidRDefault="000724E0" w:rsidP="000C4117">
      <w:r>
        <w:lastRenderedPageBreak/>
        <w:t>The event Timer.fired is the central event of the application. Here we make the distinguish between an anchor or mobile node. The anchor node (ID 1, 2, 3) has to transmit his data (with AnchorSendTask) to the mobile node (ID 4). The mobile node transmits his own data and forwards the data received from the anchor nodes to the root node (with CollectSendTask).</w:t>
      </w:r>
    </w:p>
    <w:sectPr w:rsidR="000C4117" w:rsidRPr="000C4117" w:rsidSect="00C52F09">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7B94"/>
    <w:multiLevelType w:val="hybridMultilevel"/>
    <w:tmpl w:val="633688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B1B1B9A"/>
    <w:multiLevelType w:val="hybridMultilevel"/>
    <w:tmpl w:val="0DEA4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2013C16"/>
    <w:multiLevelType w:val="hybridMultilevel"/>
    <w:tmpl w:val="AF68BD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239C544E"/>
    <w:multiLevelType w:val="hybridMultilevel"/>
    <w:tmpl w:val="093A4F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242F557E"/>
    <w:multiLevelType w:val="hybridMultilevel"/>
    <w:tmpl w:val="56BCF7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2576497D"/>
    <w:multiLevelType w:val="hybridMultilevel"/>
    <w:tmpl w:val="F07A16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28CF4514"/>
    <w:multiLevelType w:val="hybridMultilevel"/>
    <w:tmpl w:val="92847E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2AC1648C"/>
    <w:multiLevelType w:val="hybridMultilevel"/>
    <w:tmpl w:val="51F6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B8559B"/>
    <w:multiLevelType w:val="hybridMultilevel"/>
    <w:tmpl w:val="CE9479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40FB26ED"/>
    <w:multiLevelType w:val="hybridMultilevel"/>
    <w:tmpl w:val="2FE4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D37B4"/>
    <w:multiLevelType w:val="hybridMultilevel"/>
    <w:tmpl w:val="61243F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479845E4"/>
    <w:multiLevelType w:val="hybridMultilevel"/>
    <w:tmpl w:val="006EF9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4A4B536F"/>
    <w:multiLevelType w:val="hybridMultilevel"/>
    <w:tmpl w:val="0F06B5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4C68002C"/>
    <w:multiLevelType w:val="hybridMultilevel"/>
    <w:tmpl w:val="BA501B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544D5DAC"/>
    <w:multiLevelType w:val="hybridMultilevel"/>
    <w:tmpl w:val="7B445514"/>
    <w:lvl w:ilvl="0" w:tplc="0813000F">
      <w:start w:val="1"/>
      <w:numFmt w:val="decimal"/>
      <w:lvlText w:val="%1."/>
      <w:lvlJc w:val="left"/>
      <w:pPr>
        <w:ind w:left="946" w:hanging="360"/>
      </w:pPr>
    </w:lvl>
    <w:lvl w:ilvl="1" w:tplc="08130019" w:tentative="1">
      <w:start w:val="1"/>
      <w:numFmt w:val="lowerLetter"/>
      <w:lvlText w:val="%2."/>
      <w:lvlJc w:val="left"/>
      <w:pPr>
        <w:ind w:left="1666" w:hanging="360"/>
      </w:pPr>
    </w:lvl>
    <w:lvl w:ilvl="2" w:tplc="0813001B" w:tentative="1">
      <w:start w:val="1"/>
      <w:numFmt w:val="lowerRoman"/>
      <w:lvlText w:val="%3."/>
      <w:lvlJc w:val="right"/>
      <w:pPr>
        <w:ind w:left="2386" w:hanging="180"/>
      </w:pPr>
    </w:lvl>
    <w:lvl w:ilvl="3" w:tplc="0813000F" w:tentative="1">
      <w:start w:val="1"/>
      <w:numFmt w:val="decimal"/>
      <w:lvlText w:val="%4."/>
      <w:lvlJc w:val="left"/>
      <w:pPr>
        <w:ind w:left="3106" w:hanging="360"/>
      </w:pPr>
    </w:lvl>
    <w:lvl w:ilvl="4" w:tplc="08130019" w:tentative="1">
      <w:start w:val="1"/>
      <w:numFmt w:val="lowerLetter"/>
      <w:lvlText w:val="%5."/>
      <w:lvlJc w:val="left"/>
      <w:pPr>
        <w:ind w:left="3826" w:hanging="360"/>
      </w:pPr>
    </w:lvl>
    <w:lvl w:ilvl="5" w:tplc="0813001B" w:tentative="1">
      <w:start w:val="1"/>
      <w:numFmt w:val="lowerRoman"/>
      <w:lvlText w:val="%6."/>
      <w:lvlJc w:val="right"/>
      <w:pPr>
        <w:ind w:left="4546" w:hanging="180"/>
      </w:pPr>
    </w:lvl>
    <w:lvl w:ilvl="6" w:tplc="0813000F" w:tentative="1">
      <w:start w:val="1"/>
      <w:numFmt w:val="decimal"/>
      <w:lvlText w:val="%7."/>
      <w:lvlJc w:val="left"/>
      <w:pPr>
        <w:ind w:left="5266" w:hanging="360"/>
      </w:pPr>
    </w:lvl>
    <w:lvl w:ilvl="7" w:tplc="08130019" w:tentative="1">
      <w:start w:val="1"/>
      <w:numFmt w:val="lowerLetter"/>
      <w:lvlText w:val="%8."/>
      <w:lvlJc w:val="left"/>
      <w:pPr>
        <w:ind w:left="5986" w:hanging="360"/>
      </w:pPr>
    </w:lvl>
    <w:lvl w:ilvl="8" w:tplc="0813001B" w:tentative="1">
      <w:start w:val="1"/>
      <w:numFmt w:val="lowerRoman"/>
      <w:lvlText w:val="%9."/>
      <w:lvlJc w:val="right"/>
      <w:pPr>
        <w:ind w:left="6706" w:hanging="180"/>
      </w:pPr>
    </w:lvl>
  </w:abstractNum>
  <w:abstractNum w:abstractNumId="15">
    <w:nsid w:val="5B9644B7"/>
    <w:multiLevelType w:val="hybridMultilevel"/>
    <w:tmpl w:val="A70639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74F07538"/>
    <w:multiLevelType w:val="hybridMultilevel"/>
    <w:tmpl w:val="76F40C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77FD64D4"/>
    <w:multiLevelType w:val="hybridMultilevel"/>
    <w:tmpl w:val="276C9E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790758E0"/>
    <w:multiLevelType w:val="hybridMultilevel"/>
    <w:tmpl w:val="AD0662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2"/>
  </w:num>
  <w:num w:numId="4">
    <w:abstractNumId w:val="17"/>
  </w:num>
  <w:num w:numId="5">
    <w:abstractNumId w:val="16"/>
  </w:num>
  <w:num w:numId="6">
    <w:abstractNumId w:val="5"/>
  </w:num>
  <w:num w:numId="7">
    <w:abstractNumId w:val="2"/>
  </w:num>
  <w:num w:numId="8">
    <w:abstractNumId w:val="13"/>
  </w:num>
  <w:num w:numId="9">
    <w:abstractNumId w:val="11"/>
  </w:num>
  <w:num w:numId="10">
    <w:abstractNumId w:val="1"/>
  </w:num>
  <w:num w:numId="11">
    <w:abstractNumId w:val="6"/>
  </w:num>
  <w:num w:numId="12">
    <w:abstractNumId w:val="3"/>
  </w:num>
  <w:num w:numId="13">
    <w:abstractNumId w:val="15"/>
  </w:num>
  <w:num w:numId="14">
    <w:abstractNumId w:val="7"/>
  </w:num>
  <w:num w:numId="15">
    <w:abstractNumId w:val="9"/>
  </w:num>
  <w:num w:numId="16">
    <w:abstractNumId w:val="18"/>
  </w:num>
  <w:num w:numId="17">
    <w:abstractNumId w:val="8"/>
  </w:num>
  <w:num w:numId="18">
    <w:abstractNumId w:val="0"/>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compat>
    <w:useFELayout/>
  </w:compat>
  <w:rsids>
    <w:rsidRoot w:val="002C1FEC"/>
    <w:rsid w:val="000724E0"/>
    <w:rsid w:val="000837FA"/>
    <w:rsid w:val="000978E5"/>
    <w:rsid w:val="000C4117"/>
    <w:rsid w:val="001449A2"/>
    <w:rsid w:val="001459FA"/>
    <w:rsid w:val="00196CCF"/>
    <w:rsid w:val="001E12AA"/>
    <w:rsid w:val="002347DF"/>
    <w:rsid w:val="00245285"/>
    <w:rsid w:val="002B7CE0"/>
    <w:rsid w:val="002C1FEC"/>
    <w:rsid w:val="002C7E94"/>
    <w:rsid w:val="003362DC"/>
    <w:rsid w:val="00347013"/>
    <w:rsid w:val="0036132F"/>
    <w:rsid w:val="003A3447"/>
    <w:rsid w:val="003F34B1"/>
    <w:rsid w:val="004446E5"/>
    <w:rsid w:val="005F2796"/>
    <w:rsid w:val="00712C71"/>
    <w:rsid w:val="00715B46"/>
    <w:rsid w:val="00791877"/>
    <w:rsid w:val="007B2FE2"/>
    <w:rsid w:val="0083178C"/>
    <w:rsid w:val="008513E4"/>
    <w:rsid w:val="008814CC"/>
    <w:rsid w:val="00921BC4"/>
    <w:rsid w:val="009C7BDA"/>
    <w:rsid w:val="009E18A5"/>
    <w:rsid w:val="00A45D82"/>
    <w:rsid w:val="00A66F0F"/>
    <w:rsid w:val="00AA34A3"/>
    <w:rsid w:val="00AF7819"/>
    <w:rsid w:val="00B13DD4"/>
    <w:rsid w:val="00B25666"/>
    <w:rsid w:val="00BB0CC3"/>
    <w:rsid w:val="00C52F09"/>
    <w:rsid w:val="00CB56C3"/>
    <w:rsid w:val="00CD40A8"/>
    <w:rsid w:val="00D17904"/>
    <w:rsid w:val="00D318CF"/>
    <w:rsid w:val="00E5786C"/>
    <w:rsid w:val="00E70AA8"/>
    <w:rsid w:val="00F44A54"/>
  </w:rsids>
  <m:mathPr>
    <m:mathFont m:val="Cambria Math"/>
    <m:brkBin m:val="before"/>
    <m:brkBinSub m:val="--"/>
    <m:smallFrac m:val="off"/>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449A2"/>
    <w:rPr>
      <w:sz w:val="20"/>
      <w:szCs w:val="20"/>
    </w:rPr>
  </w:style>
  <w:style w:type="paragraph" w:styleId="Kop1">
    <w:name w:val="heading 1"/>
    <w:basedOn w:val="Standaard"/>
    <w:next w:val="Standaard"/>
    <w:link w:val="Kop1Char"/>
    <w:uiPriority w:val="9"/>
    <w:qFormat/>
    <w:rsid w:val="001449A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1449A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1449A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unhideWhenUsed/>
    <w:qFormat/>
    <w:rsid w:val="001449A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1449A2"/>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1449A2"/>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1449A2"/>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1449A2"/>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449A2"/>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49A2"/>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1449A2"/>
    <w:rPr>
      <w:caps/>
      <w:spacing w:val="15"/>
      <w:shd w:val="clear" w:color="auto" w:fill="DBE5F1" w:themeFill="accent1" w:themeFillTint="33"/>
    </w:rPr>
  </w:style>
  <w:style w:type="character" w:customStyle="1" w:styleId="Kop3Char">
    <w:name w:val="Kop 3 Char"/>
    <w:basedOn w:val="Standaardalinea-lettertype"/>
    <w:link w:val="Kop3"/>
    <w:uiPriority w:val="9"/>
    <w:rsid w:val="001449A2"/>
    <w:rPr>
      <w:caps/>
      <w:color w:val="243F60" w:themeColor="accent1" w:themeShade="7F"/>
      <w:spacing w:val="15"/>
    </w:rPr>
  </w:style>
  <w:style w:type="character" w:customStyle="1" w:styleId="Kop4Char">
    <w:name w:val="Kop 4 Char"/>
    <w:basedOn w:val="Standaardalinea-lettertype"/>
    <w:link w:val="Kop4"/>
    <w:uiPriority w:val="9"/>
    <w:rsid w:val="001449A2"/>
    <w:rPr>
      <w:caps/>
      <w:color w:val="365F91" w:themeColor="accent1" w:themeShade="BF"/>
      <w:spacing w:val="10"/>
    </w:rPr>
  </w:style>
  <w:style w:type="character" w:customStyle="1" w:styleId="Kop5Char">
    <w:name w:val="Kop 5 Char"/>
    <w:basedOn w:val="Standaardalinea-lettertype"/>
    <w:link w:val="Kop5"/>
    <w:uiPriority w:val="9"/>
    <w:semiHidden/>
    <w:rsid w:val="001449A2"/>
    <w:rPr>
      <w:caps/>
      <w:color w:val="365F91" w:themeColor="accent1" w:themeShade="BF"/>
      <w:spacing w:val="10"/>
    </w:rPr>
  </w:style>
  <w:style w:type="character" w:customStyle="1" w:styleId="Kop6Char">
    <w:name w:val="Kop 6 Char"/>
    <w:basedOn w:val="Standaardalinea-lettertype"/>
    <w:link w:val="Kop6"/>
    <w:uiPriority w:val="9"/>
    <w:semiHidden/>
    <w:rsid w:val="001449A2"/>
    <w:rPr>
      <w:caps/>
      <w:color w:val="365F91" w:themeColor="accent1" w:themeShade="BF"/>
      <w:spacing w:val="10"/>
    </w:rPr>
  </w:style>
  <w:style w:type="character" w:customStyle="1" w:styleId="Kop7Char">
    <w:name w:val="Kop 7 Char"/>
    <w:basedOn w:val="Standaardalinea-lettertype"/>
    <w:link w:val="Kop7"/>
    <w:uiPriority w:val="9"/>
    <w:semiHidden/>
    <w:rsid w:val="001449A2"/>
    <w:rPr>
      <w:caps/>
      <w:color w:val="365F91" w:themeColor="accent1" w:themeShade="BF"/>
      <w:spacing w:val="10"/>
    </w:rPr>
  </w:style>
  <w:style w:type="character" w:customStyle="1" w:styleId="Kop8Char">
    <w:name w:val="Kop 8 Char"/>
    <w:basedOn w:val="Standaardalinea-lettertype"/>
    <w:link w:val="Kop8"/>
    <w:uiPriority w:val="9"/>
    <w:semiHidden/>
    <w:rsid w:val="001449A2"/>
    <w:rPr>
      <w:caps/>
      <w:spacing w:val="10"/>
      <w:sz w:val="18"/>
      <w:szCs w:val="18"/>
    </w:rPr>
  </w:style>
  <w:style w:type="character" w:customStyle="1" w:styleId="Kop9Char">
    <w:name w:val="Kop 9 Char"/>
    <w:basedOn w:val="Standaardalinea-lettertype"/>
    <w:link w:val="Kop9"/>
    <w:uiPriority w:val="9"/>
    <w:semiHidden/>
    <w:rsid w:val="001449A2"/>
    <w:rPr>
      <w:i/>
      <w:caps/>
      <w:spacing w:val="10"/>
      <w:sz w:val="18"/>
      <w:szCs w:val="18"/>
    </w:rPr>
  </w:style>
  <w:style w:type="paragraph" w:styleId="Bijschrift">
    <w:name w:val="caption"/>
    <w:basedOn w:val="Standaard"/>
    <w:next w:val="Standaard"/>
    <w:uiPriority w:val="35"/>
    <w:semiHidden/>
    <w:unhideWhenUsed/>
    <w:qFormat/>
    <w:rsid w:val="001449A2"/>
    <w:rPr>
      <w:b/>
      <w:bCs/>
      <w:color w:val="365F91" w:themeColor="accent1" w:themeShade="BF"/>
      <w:sz w:val="16"/>
      <w:szCs w:val="16"/>
    </w:rPr>
  </w:style>
  <w:style w:type="paragraph" w:styleId="Titel">
    <w:name w:val="Title"/>
    <w:basedOn w:val="Standaard"/>
    <w:next w:val="Standaard"/>
    <w:link w:val="TitelChar"/>
    <w:uiPriority w:val="10"/>
    <w:qFormat/>
    <w:rsid w:val="001449A2"/>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1449A2"/>
    <w:rPr>
      <w:caps/>
      <w:color w:val="4F81BD" w:themeColor="accent1"/>
      <w:spacing w:val="10"/>
      <w:kern w:val="28"/>
      <w:sz w:val="52"/>
      <w:szCs w:val="52"/>
    </w:rPr>
  </w:style>
  <w:style w:type="paragraph" w:styleId="Subtitel">
    <w:name w:val="Subtitle"/>
    <w:basedOn w:val="Standaard"/>
    <w:next w:val="Standaard"/>
    <w:link w:val="SubtitelChar"/>
    <w:uiPriority w:val="11"/>
    <w:qFormat/>
    <w:rsid w:val="001449A2"/>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1449A2"/>
    <w:rPr>
      <w:caps/>
      <w:color w:val="595959" w:themeColor="text1" w:themeTint="A6"/>
      <w:spacing w:val="10"/>
      <w:sz w:val="24"/>
      <w:szCs w:val="24"/>
    </w:rPr>
  </w:style>
  <w:style w:type="character" w:styleId="Zwaar">
    <w:name w:val="Strong"/>
    <w:uiPriority w:val="22"/>
    <w:qFormat/>
    <w:rsid w:val="001449A2"/>
    <w:rPr>
      <w:b/>
      <w:bCs/>
    </w:rPr>
  </w:style>
  <w:style w:type="character" w:styleId="Nadruk">
    <w:name w:val="Emphasis"/>
    <w:uiPriority w:val="20"/>
    <w:qFormat/>
    <w:rsid w:val="001449A2"/>
    <w:rPr>
      <w:caps/>
      <w:color w:val="243F60" w:themeColor="accent1" w:themeShade="7F"/>
      <w:spacing w:val="5"/>
    </w:rPr>
  </w:style>
  <w:style w:type="paragraph" w:styleId="Geenafstand">
    <w:name w:val="No Spacing"/>
    <w:basedOn w:val="Standaard"/>
    <w:link w:val="GeenafstandChar"/>
    <w:uiPriority w:val="1"/>
    <w:qFormat/>
    <w:rsid w:val="001449A2"/>
    <w:pPr>
      <w:spacing w:before="0" w:after="0" w:line="240" w:lineRule="auto"/>
    </w:pPr>
  </w:style>
  <w:style w:type="character" w:customStyle="1" w:styleId="GeenafstandChar">
    <w:name w:val="Geen afstand Char"/>
    <w:basedOn w:val="Standaardalinea-lettertype"/>
    <w:link w:val="Geenafstand"/>
    <w:uiPriority w:val="1"/>
    <w:rsid w:val="001449A2"/>
    <w:rPr>
      <w:sz w:val="20"/>
      <w:szCs w:val="20"/>
    </w:rPr>
  </w:style>
  <w:style w:type="paragraph" w:styleId="Lijstalinea">
    <w:name w:val="List Paragraph"/>
    <w:basedOn w:val="Standaard"/>
    <w:uiPriority w:val="34"/>
    <w:qFormat/>
    <w:rsid w:val="001449A2"/>
    <w:pPr>
      <w:ind w:left="720"/>
      <w:contextualSpacing/>
    </w:pPr>
  </w:style>
  <w:style w:type="paragraph" w:styleId="Citaat">
    <w:name w:val="Quote"/>
    <w:basedOn w:val="Standaard"/>
    <w:next w:val="Standaard"/>
    <w:link w:val="CitaatChar"/>
    <w:uiPriority w:val="29"/>
    <w:qFormat/>
    <w:rsid w:val="001449A2"/>
    <w:rPr>
      <w:i/>
      <w:iCs/>
    </w:rPr>
  </w:style>
  <w:style w:type="character" w:customStyle="1" w:styleId="CitaatChar">
    <w:name w:val="Citaat Char"/>
    <w:basedOn w:val="Standaardalinea-lettertype"/>
    <w:link w:val="Citaat"/>
    <w:uiPriority w:val="29"/>
    <w:rsid w:val="001449A2"/>
    <w:rPr>
      <w:i/>
      <w:iCs/>
      <w:sz w:val="20"/>
      <w:szCs w:val="20"/>
    </w:rPr>
  </w:style>
  <w:style w:type="paragraph" w:styleId="Duidelijkcitaat">
    <w:name w:val="Intense Quote"/>
    <w:basedOn w:val="Standaard"/>
    <w:next w:val="Standaard"/>
    <w:link w:val="DuidelijkcitaatChar"/>
    <w:uiPriority w:val="30"/>
    <w:qFormat/>
    <w:rsid w:val="001449A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1449A2"/>
    <w:rPr>
      <w:i/>
      <w:iCs/>
      <w:color w:val="4F81BD" w:themeColor="accent1"/>
      <w:sz w:val="20"/>
      <w:szCs w:val="20"/>
    </w:rPr>
  </w:style>
  <w:style w:type="character" w:styleId="Subtielebenadrukking">
    <w:name w:val="Subtle Emphasis"/>
    <w:uiPriority w:val="19"/>
    <w:qFormat/>
    <w:rsid w:val="001449A2"/>
    <w:rPr>
      <w:i/>
      <w:iCs/>
      <w:color w:val="243F60" w:themeColor="accent1" w:themeShade="7F"/>
    </w:rPr>
  </w:style>
  <w:style w:type="character" w:styleId="Intensievebenadrukking">
    <w:name w:val="Intense Emphasis"/>
    <w:uiPriority w:val="21"/>
    <w:qFormat/>
    <w:rsid w:val="001449A2"/>
    <w:rPr>
      <w:b/>
      <w:bCs/>
      <w:caps/>
      <w:color w:val="243F60" w:themeColor="accent1" w:themeShade="7F"/>
      <w:spacing w:val="10"/>
    </w:rPr>
  </w:style>
  <w:style w:type="character" w:styleId="Subtieleverwijzing">
    <w:name w:val="Subtle Reference"/>
    <w:uiPriority w:val="31"/>
    <w:qFormat/>
    <w:rsid w:val="001449A2"/>
    <w:rPr>
      <w:b/>
      <w:bCs/>
      <w:color w:val="4F81BD" w:themeColor="accent1"/>
    </w:rPr>
  </w:style>
  <w:style w:type="character" w:styleId="Intensieveverwijzing">
    <w:name w:val="Intense Reference"/>
    <w:uiPriority w:val="32"/>
    <w:qFormat/>
    <w:rsid w:val="001449A2"/>
    <w:rPr>
      <w:b/>
      <w:bCs/>
      <w:i/>
      <w:iCs/>
      <w:caps/>
      <w:color w:val="4F81BD" w:themeColor="accent1"/>
    </w:rPr>
  </w:style>
  <w:style w:type="character" w:styleId="Titelvanboek">
    <w:name w:val="Book Title"/>
    <w:uiPriority w:val="33"/>
    <w:qFormat/>
    <w:rsid w:val="001449A2"/>
    <w:rPr>
      <w:b/>
      <w:bCs/>
      <w:i/>
      <w:iCs/>
      <w:spacing w:val="9"/>
    </w:rPr>
  </w:style>
  <w:style w:type="paragraph" w:styleId="Kopvaninhoudsopgave">
    <w:name w:val="TOC Heading"/>
    <w:basedOn w:val="Kop1"/>
    <w:next w:val="Standaard"/>
    <w:uiPriority w:val="39"/>
    <w:semiHidden/>
    <w:unhideWhenUsed/>
    <w:qFormat/>
    <w:rsid w:val="001449A2"/>
    <w:pPr>
      <w:outlineLvl w:val="9"/>
    </w:pPr>
  </w:style>
  <w:style w:type="paragraph" w:styleId="Ballontekst">
    <w:name w:val="Balloon Text"/>
    <w:basedOn w:val="Standaard"/>
    <w:link w:val="BallontekstChar"/>
    <w:uiPriority w:val="99"/>
    <w:semiHidden/>
    <w:unhideWhenUsed/>
    <w:rsid w:val="002C1FEC"/>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C1FEC"/>
    <w:rPr>
      <w:rFonts w:ascii="Tahoma" w:hAnsi="Tahoma" w:cs="Tahoma"/>
      <w:sz w:val="16"/>
      <w:szCs w:val="16"/>
    </w:rPr>
  </w:style>
  <w:style w:type="table" w:styleId="Tabelraster">
    <w:name w:val="Table Grid"/>
    <w:basedOn w:val="Standaardtabel"/>
    <w:uiPriority w:val="59"/>
    <w:rsid w:val="002C1FEC"/>
    <w:pPr>
      <w:spacing w:before="0" w:after="0" w:line="240" w:lineRule="auto"/>
    </w:pPr>
    <w:rPr>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hopg1">
    <w:name w:val="toc 1"/>
    <w:basedOn w:val="Standaard"/>
    <w:next w:val="Standaard"/>
    <w:autoRedefine/>
    <w:uiPriority w:val="39"/>
    <w:unhideWhenUsed/>
    <w:rsid w:val="002C1FEC"/>
    <w:pPr>
      <w:spacing w:after="100"/>
    </w:pPr>
  </w:style>
  <w:style w:type="paragraph" w:styleId="Inhopg2">
    <w:name w:val="toc 2"/>
    <w:basedOn w:val="Standaard"/>
    <w:next w:val="Standaard"/>
    <w:autoRedefine/>
    <w:uiPriority w:val="39"/>
    <w:unhideWhenUsed/>
    <w:rsid w:val="002C1FEC"/>
    <w:pPr>
      <w:spacing w:after="100"/>
      <w:ind w:left="200"/>
    </w:pPr>
  </w:style>
  <w:style w:type="paragraph" w:styleId="Inhopg3">
    <w:name w:val="toc 3"/>
    <w:basedOn w:val="Standaard"/>
    <w:next w:val="Standaard"/>
    <w:autoRedefine/>
    <w:uiPriority w:val="39"/>
    <w:unhideWhenUsed/>
    <w:rsid w:val="002C1FEC"/>
    <w:pPr>
      <w:spacing w:after="100"/>
      <w:ind w:left="400"/>
    </w:pPr>
  </w:style>
  <w:style w:type="character" w:styleId="Hyperlink">
    <w:name w:val="Hyperlink"/>
    <w:basedOn w:val="Standaardalinea-lettertype"/>
    <w:uiPriority w:val="99"/>
    <w:unhideWhenUsed/>
    <w:rsid w:val="002C1FEC"/>
    <w:rPr>
      <w:color w:val="0000FF" w:themeColor="hyperlink"/>
      <w:u w:val="single"/>
    </w:rPr>
  </w:style>
  <w:style w:type="paragraph" w:styleId="Bibliografie">
    <w:name w:val="Bibliography"/>
    <w:basedOn w:val="Standaard"/>
    <w:next w:val="Standaard"/>
    <w:uiPriority w:val="37"/>
    <w:unhideWhenUsed/>
    <w:rsid w:val="002C1FEC"/>
    <w:rPr>
      <w:rFonts w:eastAsiaTheme="minorHAnsi"/>
      <w:lang w:eastAsia="en-US"/>
    </w:rPr>
  </w:style>
  <w:style w:type="table" w:customStyle="1" w:styleId="Gemiddeldearcering2-accent11">
    <w:name w:val="Gemiddelde arcering 2 - accent 11"/>
    <w:basedOn w:val="Standaardtabel"/>
    <w:uiPriority w:val="64"/>
    <w:rsid w:val="002C1FEC"/>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kstvantijdelijkeaanduiding">
    <w:name w:val="Placeholder Text"/>
    <w:basedOn w:val="Standaardalinea-lettertype"/>
    <w:uiPriority w:val="99"/>
    <w:semiHidden/>
    <w:rsid w:val="00E5786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Bjö07</b:Tag>
    <b:SourceType>JournalArticle</b:SourceType>
    <b:Guid>{D0FB8900-A225-4788-82F1-06934F343C02}</b:Guid>
    <b:LCID>2067</b:LCID>
    <b:Author>
      <b:Author>
        <b:NameList>
          <b:Person>
            <b:Last>Björn</b:Last>
            <b:First>Stuyck</b:First>
          </b:Person>
          <b:Person>
            <b:Last>David</b:Last>
            <b:First>Jacobsons</b:First>
          </b:Person>
        </b:NameList>
      </b:Author>
    </b:Author>
    <b:Title>Bachelorproef Zigbee</b:Title>
    <b:Year>2006-2007</b:Year>
    <b:RefOrder>1</b:RefOrder>
  </b:Source>
</b:Sources>
</file>

<file path=customXml/itemProps1.xml><?xml version="1.0" encoding="utf-8"?>
<ds:datastoreItem xmlns:ds="http://schemas.openxmlformats.org/officeDocument/2006/customXml" ds:itemID="{BC751E44-78E2-4B67-920F-D363CFA63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47</Pages>
  <Words>9381</Words>
  <Characters>51597</Characters>
  <Application>Microsoft Office Word</Application>
  <DocSecurity>0</DocSecurity>
  <Lines>429</Lines>
  <Paragraphs>121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60857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De Cauwer</dc:creator>
  <cp:keywords/>
  <dc:description/>
  <cp:lastModifiedBy>Poseidon</cp:lastModifiedBy>
  <cp:revision>12</cp:revision>
  <dcterms:created xsi:type="dcterms:W3CDTF">2008-06-11T20:46:00Z</dcterms:created>
  <dcterms:modified xsi:type="dcterms:W3CDTF">2008-06-13T01:56:00Z</dcterms:modified>
</cp:coreProperties>
</file>