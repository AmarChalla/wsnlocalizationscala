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8BE" w:rsidRPr="00461F74" w:rsidRDefault="007D1BDD" w:rsidP="007D1BDD">
      <w:pPr>
        <w:pStyle w:val="Kop1"/>
      </w:pPr>
      <w:r w:rsidRPr="00461F74">
        <w:t>Abstract</w:t>
      </w:r>
    </w:p>
    <w:p w:rsidR="00EE49E5" w:rsidRPr="00461F74" w:rsidRDefault="00EE49E5" w:rsidP="00EE49E5">
      <w:pPr>
        <w:rPr>
          <w:rFonts w:eastAsia="Verdana"/>
        </w:rPr>
      </w:pPr>
      <w:r w:rsidRPr="00461F74">
        <w:rPr>
          <w:rFonts w:eastAsia="Verdana"/>
        </w:rPr>
        <w:t xml:space="preserve">Localization of nodes in wireless sensor networks (WSNs) is important to context-aware and position-dependent applications; data are generally meaningless without a known </w:t>
      </w:r>
      <w:del w:id="0" w:author="Poseidon" w:date="2009-05-25T23:35:00Z">
        <w:r w:rsidR="00A31465" w:rsidRPr="00A31465">
          <w:rPr>
            <w:rFonts w:eastAsia="Verdana"/>
            <w:rPrChange w:id="1" w:author="Poseidon" w:date="2009-05-26T00:06:00Z">
              <w:rPr>
                <w:rFonts w:eastAsia="Verdana"/>
                <w:highlight w:val="yellow"/>
              </w:rPr>
            </w:rPrChange>
          </w:rPr>
          <w:delText>localtion =S</w:delText>
        </w:r>
        <w:r w:rsidR="00A31465">
          <w:rPr>
            <w:rFonts w:eastAsia="Verdana"/>
          </w:rPr>
          <w:delText>.</w:delText>
        </w:r>
      </w:del>
      <w:ins w:id="2" w:author="peter" w:date="2009-04-01T10:43:00Z">
        <w:del w:id="3" w:author="Poseidon" w:date="2009-05-25T23:35:00Z">
          <w:r w:rsidR="00A31465">
            <w:rPr>
              <w:rFonts w:eastAsia="Verdana"/>
            </w:rPr>
            <w:delText>L</w:delText>
          </w:r>
        </w:del>
      </w:ins>
      <w:ins w:id="4" w:author="Poseidon" w:date="2009-05-25T23:35:00Z">
        <w:r w:rsidR="00A31465">
          <w:rPr>
            <w:rFonts w:eastAsia="Verdana"/>
          </w:rPr>
          <w:t>l</w:t>
        </w:r>
      </w:ins>
      <w:ins w:id="5" w:author="peter" w:date="2009-04-01T10:43:00Z">
        <w:r w:rsidR="00A31465">
          <w:rPr>
            <w:rFonts w:eastAsia="Verdana"/>
          </w:rPr>
          <w:t>ocation</w:t>
        </w:r>
      </w:ins>
      <w:ins w:id="6" w:author="Poseidon" w:date="2009-05-25T23:35:00Z">
        <w:r w:rsidR="00A31465">
          <w:rPr>
            <w:rFonts w:eastAsia="Verdana"/>
          </w:rPr>
          <w:t>.</w:t>
        </w:r>
      </w:ins>
      <w:ins w:id="7" w:author="peter" w:date="2009-04-01T10:43:00Z">
        <w:del w:id="8" w:author="Poseidon" w:date="2009-05-26T00:06:00Z">
          <w:r w:rsidR="00A31465">
            <w:rPr>
              <w:rFonts w:eastAsia="Verdana"/>
            </w:rPr>
            <w:delText>Location</w:delText>
          </w:r>
        </w:del>
      </w:ins>
      <w:r w:rsidR="00A31465">
        <w:rPr>
          <w:rFonts w:eastAsia="Verdana"/>
        </w:rPr>
        <w:t xml:space="preserve"> Many algorithms exist for localizing nodes using RSS; however, a detailed quantitative comparison of these algorithms has not yet been published. In this paper we present </w:t>
      </w:r>
      <w:ins w:id="9" w:author="Poseidon" w:date="2009-05-25T23:35:00Z">
        <w:r w:rsidR="00A31465" w:rsidRPr="00A31465">
          <w:rPr>
            <w:rFonts w:eastAsia="Verdana"/>
            <w:rPrChange w:id="10" w:author="Poseidon" w:date="2009-05-26T00:06:00Z">
              <w:rPr>
                <w:rFonts w:eastAsia="Verdana"/>
                <w:highlight w:val="yellow"/>
              </w:rPr>
            </w:rPrChange>
          </w:rPr>
          <w:t>such</w:t>
        </w:r>
      </w:ins>
      <w:del w:id="11" w:author="Poseidon" w:date="2009-05-25T23:35:00Z">
        <w:r w:rsidR="00A31465" w:rsidRPr="00A31465">
          <w:rPr>
            <w:rFonts w:eastAsia="Verdana"/>
            <w:rPrChange w:id="12" w:author="Poseidon" w:date="2009-05-26T00:06:00Z">
              <w:rPr>
                <w:rFonts w:eastAsia="Verdana"/>
                <w:highlight w:val="yellow"/>
              </w:rPr>
            </w:rPrChange>
          </w:rPr>
          <w:delText>(such)</w:delText>
        </w:r>
      </w:del>
      <w:r w:rsidR="00A31465">
        <w:rPr>
          <w:rFonts w:eastAsia="Verdana"/>
        </w:rPr>
        <w:t xml:space="preserve"> a quantitative comparison of algorithms which use RSS as a ranging method and present</w:t>
      </w:r>
      <w:del w:id="13" w:author="Poseidon" w:date="2009-05-25T23:36:00Z">
        <w:r w:rsidR="00A31465">
          <w:rPr>
            <w:rFonts w:eastAsia="Verdana"/>
          </w:rPr>
          <w:delText xml:space="preserve"> A</w:delText>
        </w:r>
      </w:del>
      <w:ins w:id="14" w:author="peter" w:date="2009-04-01T10:43:00Z">
        <w:r w:rsidR="00A31465">
          <w:rPr>
            <w:rFonts w:eastAsia="Verdana"/>
          </w:rPr>
          <w:t xml:space="preserve"> a</w:t>
        </w:r>
      </w:ins>
      <w:r w:rsidR="00A31465">
        <w:rPr>
          <w:rFonts w:eastAsia="Verdana"/>
        </w:rPr>
        <w:t xml:space="preserve"> localization software framework called Sen</w:t>
      </w:r>
      <w:del w:id="15" w:author="Poseidon" w:date="2009-05-25T23:37:00Z">
        <w:r w:rsidR="00A31465" w:rsidRPr="00A31465">
          <w:rPr>
            <w:rFonts w:eastAsia="Verdana"/>
            <w:rPrChange w:id="16" w:author="Poseidon" w:date="2009-05-26T00:06:00Z">
              <w:rPr>
                <w:rFonts w:eastAsia="Verdana"/>
                <w:highlight w:val="yellow"/>
              </w:rPr>
            </w:rPrChange>
          </w:rPr>
          <w:delText>e</w:delText>
        </w:r>
      </w:del>
      <w:r w:rsidR="00A31465" w:rsidRPr="00A31465">
        <w:rPr>
          <w:rFonts w:eastAsia="Verdana"/>
          <w:rPrChange w:id="17" w:author="Poseidon" w:date="2009-05-26T00:06:00Z">
            <w:rPr>
              <w:rFonts w:eastAsia="Verdana"/>
              <w:highlight w:val="yellow"/>
            </w:rPr>
          </w:rPrChange>
        </w:rPr>
        <w:t>seless</w:t>
      </w:r>
      <w:del w:id="18" w:author="Poseidon" w:date="2009-05-25T23:37:00Z">
        <w:r w:rsidR="00A31465" w:rsidRPr="00A31465">
          <w:rPr>
            <w:rFonts w:eastAsia="Verdana"/>
            <w:rPrChange w:id="19" w:author="Poseidon" w:date="2009-05-26T00:06:00Z">
              <w:rPr>
                <w:rFonts w:eastAsia="Verdana"/>
                <w:highlight w:val="yellow"/>
              </w:rPr>
            </w:rPrChange>
          </w:rPr>
          <w:delText xml:space="preserve"> =S</w:delText>
        </w:r>
      </w:del>
      <w:r w:rsidR="00A31465">
        <w:rPr>
          <w:rFonts w:eastAsia="Verdana"/>
        </w:rPr>
        <w:t>.</w:t>
      </w:r>
      <w:ins w:id="20" w:author="Poseidon" w:date="2009-05-25T15:11:00Z">
        <w:r w:rsidR="00A31465">
          <w:rPr>
            <w:rFonts w:eastAsia="Verdana"/>
          </w:rPr>
          <w:t xml:space="preserve"> We also conducted a survey about</w:t>
        </w:r>
      </w:ins>
      <w:ins w:id="21" w:author="Poseidon" w:date="2009-05-25T15:18:00Z">
        <w:r w:rsidR="00A31465">
          <w:rPr>
            <w:rFonts w:eastAsia="Verdana"/>
          </w:rPr>
          <w:t xml:space="preserve"> the influence of the orientation of a node, th</w:t>
        </w:r>
      </w:ins>
      <w:ins w:id="22" w:author="Poseidon" w:date="2009-05-25T23:37:00Z">
        <w:r w:rsidR="00A31465">
          <w:rPr>
            <w:rFonts w:eastAsia="Verdana"/>
          </w:rPr>
          <w:t>u</w:t>
        </w:r>
      </w:ins>
      <w:ins w:id="23" w:author="Poseidon" w:date="2009-05-25T15:18:00Z">
        <w:r w:rsidR="00A31465">
          <w:rPr>
            <w:rFonts w:eastAsia="Verdana"/>
          </w:rPr>
          <w:t>s the radiation pattern</w:t>
        </w:r>
      </w:ins>
      <w:ins w:id="24" w:author="Poseidon" w:date="2009-05-25T15:16:00Z">
        <w:r w:rsidR="00A31465">
          <w:rPr>
            <w:rFonts w:eastAsia="Verdana"/>
          </w:rPr>
          <w:t>.</w:t>
        </w:r>
      </w:ins>
      <w:r w:rsidR="00A31465">
        <w:rPr>
          <w:rFonts w:eastAsia="Verdana"/>
        </w:rPr>
        <w:t xml:space="preserve"> Our study finds that</w:t>
      </w:r>
      <w:ins w:id="25" w:author="Poseidon" w:date="2009-05-25T15:19:00Z">
        <w:r w:rsidR="00A31465">
          <w:rPr>
            <w:rFonts w:eastAsia="Verdana"/>
          </w:rPr>
          <w:t xml:space="preserve"> the received power is not equal in all directions and that</w:t>
        </w:r>
      </w:ins>
      <w:r w:rsidR="00A31465">
        <w:rPr>
          <w:rFonts w:eastAsia="Verdana"/>
        </w:rPr>
        <w:t xml:space="preserve"> no single best algorithm for localization exists to date. Each algorithm has a different purpose and </w:t>
      </w:r>
      <w:r w:rsidR="00A31465" w:rsidRPr="00A31465">
        <w:rPr>
          <w:rFonts w:eastAsia="Verdana"/>
          <w:rPrChange w:id="26" w:author="Poseidon" w:date="2009-05-26T00:06:00Z">
            <w:rPr>
              <w:rFonts w:eastAsia="Verdana"/>
              <w:highlight w:val="yellow"/>
              <w:u w:val="single"/>
            </w:rPr>
          </w:rPrChange>
        </w:rPr>
        <w:t xml:space="preserve">diverse </w:t>
      </w:r>
      <w:r w:rsidR="00A31465">
        <w:rPr>
          <w:rFonts w:eastAsia="Verdana"/>
        </w:rPr>
        <w:t xml:space="preserve">properties. Learning from these algorithms and techniques, the correct algorithm can be chosen for the correct environment and a more advanced localization system is feasible. Using this framework, we implemented </w:t>
      </w:r>
      <w:del w:id="27" w:author="Poseidon" w:date="2009-05-25T15:22:00Z">
        <w:r w:rsidR="00A31465">
          <w:rPr>
            <w:rFonts w:eastAsia="Verdana"/>
          </w:rPr>
          <w:delText xml:space="preserve">several </w:delText>
        </w:r>
      </w:del>
      <w:ins w:id="28" w:author="Poseidon" w:date="2009-05-25T15:22:00Z">
        <w:r w:rsidR="00A31465">
          <w:rPr>
            <w:rFonts w:eastAsia="Verdana"/>
          </w:rPr>
          <w:t xml:space="preserve">two </w:t>
        </w:r>
      </w:ins>
      <w:ins w:id="29" w:author="Poseidon" w:date="2009-05-25T15:07:00Z">
        <w:r w:rsidR="00A31465">
          <w:rPr>
            <w:rFonts w:eastAsia="Verdana"/>
          </w:rPr>
          <w:t xml:space="preserve">centralized </w:t>
        </w:r>
      </w:ins>
      <w:r w:rsidR="00A31465">
        <w:rPr>
          <w:rFonts w:eastAsia="Verdana"/>
        </w:rPr>
        <w:t>algorithms</w:t>
      </w:r>
      <w:ins w:id="30" w:author="Poseidon" w:date="2009-05-25T15:22:00Z">
        <w:r w:rsidR="00A31465">
          <w:rPr>
            <w:rFonts w:eastAsia="Verdana"/>
          </w:rPr>
          <w:t xml:space="preserve">; </w:t>
        </w:r>
      </w:ins>
      <w:proofErr w:type="spellStart"/>
      <w:ins w:id="31" w:author="Poseidon" w:date="2009-05-25T15:23:00Z">
        <w:r w:rsidR="00A31465">
          <w:rPr>
            <w:rFonts w:eastAsia="Verdana"/>
          </w:rPr>
          <w:t>M</w:t>
        </w:r>
      </w:ins>
      <w:ins w:id="32" w:author="Poseidon" w:date="2009-05-25T15:22:00Z">
        <w:r w:rsidR="00A31465">
          <w:rPr>
            <w:rFonts w:eastAsia="Verdana"/>
          </w:rPr>
          <w:t>ultilateration</w:t>
        </w:r>
        <w:proofErr w:type="spellEnd"/>
        <w:r w:rsidR="00A31465">
          <w:rPr>
            <w:rFonts w:eastAsia="Verdana"/>
          </w:rPr>
          <w:t xml:space="preserve"> and </w:t>
        </w:r>
        <w:proofErr w:type="spellStart"/>
        <w:r w:rsidR="00A31465">
          <w:rPr>
            <w:rFonts w:eastAsia="Verdana"/>
          </w:rPr>
          <w:t>MinMax</w:t>
        </w:r>
        <w:proofErr w:type="spellEnd"/>
        <w:r w:rsidR="00A31465">
          <w:rPr>
            <w:rFonts w:eastAsia="Verdana"/>
          </w:rPr>
          <w:t>.</w:t>
        </w:r>
      </w:ins>
      <w:del w:id="33" w:author="Poseidon" w:date="2009-05-25T15:07:00Z">
        <w:r w:rsidR="00A31465">
          <w:rPr>
            <w:rFonts w:eastAsia="Verdana"/>
          </w:rPr>
          <w:delText xml:space="preserve"> in TinyOS on the TelosB platform</w:delText>
        </w:r>
      </w:del>
      <w:del w:id="34" w:author="Poseidon" w:date="2009-05-25T23:37:00Z">
        <w:r w:rsidR="00A31465">
          <w:rPr>
            <w:rFonts w:eastAsia="Verdana"/>
          </w:rPr>
          <w:delText>.</w:delText>
        </w:r>
      </w:del>
    </w:p>
    <w:p w:rsidR="00EE49E5" w:rsidRPr="00461F74" w:rsidRDefault="00A31465" w:rsidP="00EE49E5">
      <w:pPr>
        <w:pStyle w:val="Kop1"/>
        <w:rPr>
          <w:rFonts w:eastAsia="Verdana"/>
        </w:rPr>
      </w:pPr>
      <w:r w:rsidRPr="00A31465">
        <w:rPr>
          <w:rFonts w:eastAsia="Verdana"/>
          <w:rPrChange w:id="35" w:author="Poseidon" w:date="2009-05-26T00:06:00Z">
            <w:rPr>
              <w:rFonts w:eastAsia="Verdana"/>
              <w:b w:val="0"/>
              <w:bCs w:val="0"/>
              <w:caps w:val="0"/>
              <w:color w:val="auto"/>
              <w:spacing w:val="0"/>
              <w:sz w:val="20"/>
              <w:szCs w:val="20"/>
            </w:rPr>
          </w:rPrChange>
        </w:rPr>
        <w:t>Introduction</w:t>
      </w:r>
    </w:p>
    <w:p w:rsidR="00EE49E5" w:rsidRPr="00B7725F" w:rsidRDefault="00A31465" w:rsidP="00EE49E5">
      <w:pPr>
        <w:rPr>
          <w:rFonts w:eastAsia="Verdana"/>
          <w:color w:val="00B050"/>
          <w:rPrChange w:id="36" w:author="Poseidon" w:date="2009-05-26T00:10:00Z">
            <w:rPr>
              <w:rFonts w:eastAsia="Verdana"/>
            </w:rPr>
          </w:rPrChange>
        </w:rPr>
      </w:pPr>
      <w:r w:rsidRPr="00B7725F">
        <w:rPr>
          <w:rFonts w:eastAsia="Verdana"/>
          <w:color w:val="00B050"/>
          <w:rPrChange w:id="37" w:author="Poseidon" w:date="2009-05-26T00:10:00Z">
            <w:rPr>
              <w:rFonts w:eastAsia="Verdana"/>
            </w:rPr>
          </w:rPrChange>
        </w:rPr>
        <w:t xml:space="preserve">A formal definition of Wireless Sensor Networks is given in [WSN: A survey]. The purpose of a WSN is to monitor some physical phenomena such as the ambient temperature, air humidity, </w:t>
      </w:r>
      <w:ins w:id="38" w:author="Poseidon" w:date="2009-05-25T23:38:00Z">
        <w:r w:rsidRPr="00B7725F">
          <w:rPr>
            <w:rFonts w:eastAsia="Verdana"/>
            <w:color w:val="00B050"/>
            <w:rPrChange w:id="39" w:author="Poseidon" w:date="2009-05-26T00:10:00Z">
              <w:rPr>
                <w:rFonts w:eastAsia="Verdana"/>
                <w:highlight w:val="yellow"/>
              </w:rPr>
            </w:rPrChange>
          </w:rPr>
          <w:t>and</w:t>
        </w:r>
      </w:ins>
      <w:del w:id="40" w:author="Poseidon" w:date="2009-05-25T23:38:00Z">
        <w:r w:rsidRPr="00B7725F">
          <w:rPr>
            <w:rFonts w:eastAsia="Verdana"/>
            <w:color w:val="00B050"/>
            <w:rPrChange w:id="41" w:author="Poseidon" w:date="2009-05-26T00:10:00Z">
              <w:rPr>
                <w:rFonts w:eastAsia="Verdana"/>
                <w:highlight w:val="yellow"/>
                <w:u w:val="single"/>
              </w:rPr>
            </w:rPrChange>
          </w:rPr>
          <w:delText>and</w:delText>
        </w:r>
      </w:del>
      <w:del w:id="42" w:author="Poseidon" w:date="2009-05-25T23:54:00Z">
        <w:r w:rsidRPr="00B7725F">
          <w:rPr>
            <w:rFonts w:eastAsia="Verdana"/>
            <w:color w:val="00B050"/>
            <w:rPrChange w:id="43" w:author="Poseidon" w:date="2009-05-26T00:10:00Z">
              <w:rPr>
                <w:rFonts w:eastAsia="Verdana"/>
                <w:highlight w:val="yellow"/>
                <w:u w:val="single"/>
              </w:rPr>
            </w:rPrChange>
          </w:rPr>
          <w:delText>and</w:delText>
        </w:r>
      </w:del>
      <w:r w:rsidRPr="00B7725F">
        <w:rPr>
          <w:rFonts w:eastAsia="Verdana"/>
          <w:color w:val="00B050"/>
          <w:rPrChange w:id="44" w:author="Poseidon" w:date="2009-05-26T00:10:00Z">
            <w:rPr>
              <w:rFonts w:eastAsia="Verdana"/>
            </w:rPr>
          </w:rPrChange>
        </w:rPr>
        <w:t xml:space="preserve"> the presence or absence of a certain chemical. Usually, this data is collected at </w:t>
      </w:r>
      <w:del w:id="45" w:author="Poseidon" w:date="2009-05-25T23:38:00Z">
        <w:r w:rsidRPr="00B7725F">
          <w:rPr>
            <w:rFonts w:eastAsia="Verdana"/>
            <w:color w:val="00B050"/>
            <w:rPrChange w:id="46" w:author="Poseidon" w:date="2009-05-26T00:10:00Z">
              <w:rPr>
                <w:rFonts w:eastAsia="Verdana"/>
                <w:highlight w:val="yellow"/>
              </w:rPr>
            </w:rPrChange>
          </w:rPr>
          <w:delText xml:space="preserve">A </w:delText>
        </w:r>
      </w:del>
      <w:ins w:id="47" w:author="peter" w:date="2009-04-01T10:44:00Z">
        <w:r w:rsidRPr="00B7725F">
          <w:rPr>
            <w:rFonts w:eastAsia="Verdana"/>
            <w:color w:val="00B050"/>
            <w:rPrChange w:id="48" w:author="Poseidon" w:date="2009-05-26T00:10:00Z">
              <w:rPr>
                <w:rFonts w:eastAsia="Verdana"/>
              </w:rPr>
            </w:rPrChange>
          </w:rPr>
          <w:t xml:space="preserve">a </w:t>
        </w:r>
      </w:ins>
      <w:r w:rsidRPr="00B7725F">
        <w:rPr>
          <w:rFonts w:eastAsia="Verdana"/>
          <w:color w:val="00B050"/>
          <w:rPrChange w:id="49" w:author="Poseidon" w:date="2009-05-26T00:10:00Z">
            <w:rPr>
              <w:rFonts w:eastAsia="Verdana"/>
            </w:rPr>
          </w:rPrChange>
        </w:rPr>
        <w:t>common point, the data sink, where the data can be further processed or analyzed by the user. WSNs enable a great deal of new applications including environmental and habitat monitoring, smart homes and battlefield control.</w:t>
      </w:r>
      <w:r w:rsidRPr="00B7725F">
        <w:rPr>
          <w:rFonts w:eastAsia="Verdana"/>
          <w:color w:val="00B050"/>
          <w:rPrChange w:id="50" w:author="Poseidon" w:date="2009-05-26T00:10:00Z">
            <w:rPr>
              <w:rFonts w:eastAsia="Verdana"/>
            </w:rPr>
          </w:rPrChange>
        </w:rPr>
        <w:br/>
      </w:r>
      <w:r w:rsidRPr="00B7725F">
        <w:rPr>
          <w:rFonts w:eastAsia="Verdana"/>
          <w:color w:val="00B050"/>
          <w:rPrChange w:id="51" w:author="Poseidon" w:date="2009-05-26T00:10:00Z">
            <w:rPr>
              <w:rFonts w:eastAsia="Verdana"/>
            </w:rPr>
          </w:rPrChange>
        </w:rPr>
        <w:br/>
        <w:t xml:space="preserve">Accurate and low-cost sensor localization is an essential service and is important to many of these applications. The measured data is generally meaningless without knowing where it originated from. That being said, there are other reasons to acquire the location of a sensor. Location can be a goal in itself, such as in warehousing and manufacturing applications. Another added benefit is the possibility of geographical based </w:t>
      </w:r>
      <w:del w:id="52" w:author="Poseidon" w:date="2009-05-25T23:56:00Z">
        <w:r w:rsidRPr="00B7725F">
          <w:rPr>
            <w:rFonts w:eastAsia="Verdana"/>
            <w:color w:val="00B050"/>
            <w:rPrChange w:id="53" w:author="Poseidon" w:date="2009-05-26T00:10:00Z">
              <w:rPr>
                <w:rFonts w:eastAsia="Verdana"/>
                <w:highlight w:val="yellow"/>
              </w:rPr>
            </w:rPrChange>
          </w:rPr>
          <w:delText xml:space="preserve">(geographical-based or geographically based?) </w:delText>
        </w:r>
      </w:del>
      <w:r w:rsidRPr="00B7725F">
        <w:rPr>
          <w:rFonts w:eastAsia="Verdana"/>
          <w:color w:val="00B050"/>
          <w:rPrChange w:id="54" w:author="Poseidon" w:date="2009-05-26T00:10:00Z">
            <w:rPr>
              <w:rFonts w:eastAsia="Verdana"/>
            </w:rPr>
          </w:rPrChange>
        </w:rPr>
        <w:t>routing. </w:t>
      </w:r>
      <w:r w:rsidRPr="00B7725F">
        <w:rPr>
          <w:rFonts w:eastAsia="Verdana"/>
          <w:color w:val="00B050"/>
          <w:rPrChange w:id="55" w:author="Poseidon" w:date="2009-05-26T00:10:00Z">
            <w:rPr>
              <w:rFonts w:eastAsia="Verdana"/>
            </w:rPr>
          </w:rPrChange>
        </w:rPr>
        <w:br/>
      </w:r>
      <w:r w:rsidRPr="00B7725F">
        <w:rPr>
          <w:rFonts w:eastAsia="Verdana"/>
          <w:color w:val="00B050"/>
          <w:rPrChange w:id="56" w:author="Poseidon" w:date="2009-05-26T00:10:00Z">
            <w:rPr>
              <w:rFonts w:eastAsia="Verdana"/>
            </w:rPr>
          </w:rPrChange>
        </w:rPr>
        <w:br/>
        <w:t xml:space="preserve">Given the popularity of GPS, one would think of </w:t>
      </w:r>
      <w:del w:id="57" w:author="Poseidon" w:date="2009-05-25T23:57:00Z">
        <w:r w:rsidRPr="00B7725F">
          <w:rPr>
            <w:rFonts w:eastAsia="Verdana"/>
            <w:strike/>
            <w:color w:val="00B050"/>
            <w:rPrChange w:id="58" w:author="Poseidon" w:date="2009-05-26T00:10:00Z">
              <w:rPr>
                <w:rFonts w:eastAsia="Verdana"/>
                <w:strike/>
                <w:highlight w:val="yellow"/>
              </w:rPr>
            </w:rPrChange>
          </w:rPr>
          <w:delText>GPS</w:delText>
        </w:r>
        <w:r w:rsidRPr="00B7725F">
          <w:rPr>
            <w:rFonts w:eastAsia="Verdana"/>
            <w:color w:val="00B050"/>
            <w:rPrChange w:id="59" w:author="Poseidon" w:date="2009-05-26T00:10:00Z">
              <w:rPr>
                <w:rFonts w:eastAsia="Verdana"/>
                <w:highlight w:val="yellow"/>
              </w:rPr>
            </w:rPrChange>
          </w:rPr>
          <w:delText xml:space="preserve"> </w:delText>
        </w:r>
      </w:del>
      <w:r w:rsidRPr="00B7725F">
        <w:rPr>
          <w:rFonts w:eastAsia="Verdana"/>
          <w:color w:val="00B050"/>
          <w:rPrChange w:id="60" w:author="Poseidon" w:date="2009-05-26T00:10:00Z">
            <w:rPr>
              <w:rFonts w:eastAsia="Verdana"/>
              <w:highlight w:val="yellow"/>
            </w:rPr>
          </w:rPrChange>
        </w:rPr>
        <w:t>it as a possible solution. However, this</w:t>
      </w:r>
      <w:del w:id="61" w:author="Poseidon" w:date="2009-05-25T23:39:00Z">
        <w:r w:rsidRPr="00B7725F">
          <w:rPr>
            <w:rFonts w:eastAsia="Verdana"/>
            <w:color w:val="00B050"/>
            <w:rPrChange w:id="62" w:author="Poseidon" w:date="2009-05-26T00:10:00Z">
              <w:rPr>
                <w:rFonts w:eastAsia="Verdana"/>
              </w:rPr>
            </w:rPrChange>
          </w:rPr>
          <w:delText xml:space="preserve"> is</w:delText>
        </w:r>
      </w:del>
      <w:del w:id="63" w:author="Poseidon" w:date="2009-05-25T23:38:00Z">
        <w:r w:rsidRPr="00B7725F">
          <w:rPr>
            <w:rFonts w:eastAsia="Verdana"/>
            <w:color w:val="00B050"/>
            <w:rPrChange w:id="64" w:author="Poseidon" w:date="2009-05-26T00:10:00Z">
              <w:rPr>
                <w:rFonts w:eastAsia="Verdana"/>
                <w:highlight w:val="yellow"/>
              </w:rPr>
            </w:rPrChange>
          </w:rPr>
          <w:delText xml:space="preserve"> =G: tense (would/could be)</w:delText>
        </w:r>
      </w:del>
      <w:ins w:id="65" w:author="peter" w:date="2009-04-01T10:44:00Z">
        <w:del w:id="66" w:author="Poseidon" w:date="2009-05-25T23:38:00Z">
          <w:r w:rsidRPr="00B7725F">
            <w:rPr>
              <w:rFonts w:eastAsia="Verdana"/>
              <w:color w:val="00B050"/>
              <w:rPrChange w:id="67" w:author="Poseidon" w:date="2009-05-26T00:10:00Z">
                <w:rPr>
                  <w:rFonts w:eastAsia="Verdana"/>
                </w:rPr>
              </w:rPrChange>
            </w:rPr>
            <w:delText xml:space="preserve"> /</w:delText>
          </w:r>
        </w:del>
        <w:r w:rsidRPr="00B7725F">
          <w:rPr>
            <w:rFonts w:eastAsia="Verdana"/>
            <w:color w:val="00B050"/>
            <w:rPrChange w:id="68" w:author="Poseidon" w:date="2009-05-26T00:10:00Z">
              <w:rPr>
                <w:rFonts w:eastAsia="Verdana"/>
              </w:rPr>
            </w:rPrChange>
          </w:rPr>
          <w:t xml:space="preserve"> is considered</w:t>
        </w:r>
      </w:ins>
      <w:r w:rsidRPr="00B7725F">
        <w:rPr>
          <w:rFonts w:eastAsia="Verdana"/>
          <w:color w:val="00B050"/>
          <w:rPrChange w:id="69" w:author="Poseidon" w:date="2009-05-26T00:10:00Z">
            <w:rPr>
              <w:rFonts w:eastAsia="Verdana"/>
            </w:rPr>
          </w:rPrChange>
        </w:rPr>
        <w:t xml:space="preserve"> a bad solution because of several reasons. Firstly, a great deal of WSN applications are </w:t>
      </w:r>
      <w:del w:id="70" w:author="Poseidon" w:date="2009-05-25T23:57:00Z">
        <w:r w:rsidRPr="00B7725F">
          <w:rPr>
            <w:rFonts w:eastAsia="Verdana"/>
            <w:color w:val="00B050"/>
            <w:rPrChange w:id="71" w:author="Poseidon" w:date="2009-05-26T00:10:00Z">
              <w:rPr>
                <w:rFonts w:eastAsia="Verdana"/>
                <w:highlight w:val="yellow"/>
              </w:rPr>
            </w:rPrChange>
          </w:rPr>
          <w:delText>suited =V (designed)</w:delText>
        </w:r>
      </w:del>
      <w:ins w:id="72" w:author="peter" w:date="2009-04-01T10:44:00Z">
        <w:del w:id="73" w:author="Poseidon" w:date="2009-05-25T23:57:00Z">
          <w:r w:rsidRPr="00B7725F">
            <w:rPr>
              <w:rFonts w:eastAsia="Verdana"/>
              <w:color w:val="00B050"/>
              <w:rPrChange w:id="74" w:author="Poseidon" w:date="2009-05-26T00:10:00Z">
                <w:rPr>
                  <w:rFonts w:eastAsia="Verdana"/>
                </w:rPr>
              </w:rPrChange>
            </w:rPr>
            <w:delText>/</w:delText>
          </w:r>
        </w:del>
        <w:r w:rsidRPr="00B7725F">
          <w:rPr>
            <w:rFonts w:eastAsia="Verdana"/>
            <w:color w:val="00B050"/>
            <w:rPrChange w:id="75" w:author="Poseidon" w:date="2009-05-26T00:10:00Z">
              <w:rPr>
                <w:rFonts w:eastAsia="Verdana"/>
              </w:rPr>
            </w:rPrChange>
          </w:rPr>
          <w:t>built</w:t>
        </w:r>
      </w:ins>
      <w:r w:rsidRPr="00B7725F">
        <w:rPr>
          <w:rFonts w:eastAsia="Verdana"/>
          <w:color w:val="00B050"/>
          <w:rPrChange w:id="76" w:author="Poseidon" w:date="2009-05-26T00:10:00Z">
            <w:rPr>
              <w:rFonts w:eastAsia="Verdana"/>
            </w:rPr>
          </w:rPrChange>
        </w:rPr>
        <w:t xml:space="preserve">  for indoor environments. Clearly, GPS does not suffice as it requires Line-of-Sight with at least four satellites. Secondly, GPS requires significant power to operate, which is a sparse resource in WSNs. Thirdly</w:t>
      </w:r>
      <w:del w:id="77" w:author="Poseidon" w:date="2009-05-25T23:57:00Z">
        <w:r w:rsidRPr="00B7725F">
          <w:rPr>
            <w:rFonts w:eastAsia="Verdana"/>
            <w:color w:val="00B050"/>
            <w:rPrChange w:id="78" w:author="Poseidon" w:date="2009-05-26T00:10:00Z">
              <w:rPr>
                <w:rFonts w:eastAsia="Verdana"/>
                <w:highlight w:val="yellow"/>
              </w:rPr>
            </w:rPrChange>
          </w:rPr>
          <w:delText xml:space="preserve"> =ST</w:delText>
        </w:r>
      </w:del>
      <w:r w:rsidRPr="00B7725F">
        <w:rPr>
          <w:rFonts w:eastAsia="Verdana"/>
          <w:color w:val="00B050"/>
          <w:rPrChange w:id="79" w:author="Poseidon" w:date="2009-05-26T00:10:00Z">
            <w:rPr>
              <w:rFonts w:eastAsia="Verdana"/>
            </w:rPr>
          </w:rPrChange>
        </w:rPr>
        <w:t xml:space="preserve">, GPS adds to the size and cost of a WSN node which should be kept as low as possible. This does not mean, however, that GPS is entirely out of the question. A small number of WSN nodes will need </w:t>
      </w:r>
      <w:r w:rsidRPr="00B7725F">
        <w:rPr>
          <w:rFonts w:eastAsia="Verdana"/>
          <w:i/>
          <w:color w:val="00B050"/>
          <w:rPrChange w:id="80" w:author="Poseidon" w:date="2009-05-26T00:10:00Z">
            <w:rPr>
              <w:rFonts w:eastAsia="Verdana"/>
              <w:i/>
            </w:rPr>
          </w:rPrChange>
        </w:rPr>
        <w:t>a priori</w:t>
      </w:r>
      <w:r w:rsidRPr="00B7725F">
        <w:rPr>
          <w:rFonts w:eastAsia="Verdana"/>
          <w:color w:val="00B050"/>
          <w:rPrChange w:id="81" w:author="Poseidon" w:date="2009-05-26T00:10:00Z">
            <w:rPr>
              <w:rFonts w:eastAsia="Verdana"/>
            </w:rPr>
          </w:rPrChange>
        </w:rPr>
        <w:t xml:space="preserve"> knowledge about </w:t>
      </w:r>
      <w:del w:id="82" w:author="Poseidon" w:date="2009-05-25T23:57:00Z">
        <w:r w:rsidRPr="00B7725F">
          <w:rPr>
            <w:rFonts w:eastAsia="Verdana"/>
            <w:color w:val="00B050"/>
            <w:rPrChange w:id="83" w:author="Poseidon" w:date="2009-05-26T00:10:00Z">
              <w:rPr>
                <w:rFonts w:eastAsia="Verdana"/>
                <w:highlight w:val="yellow"/>
              </w:rPr>
            </w:rPrChange>
          </w:rPr>
          <w:delText xml:space="preserve">its =R </w:delText>
        </w:r>
      </w:del>
      <w:r w:rsidRPr="00B7725F">
        <w:rPr>
          <w:rFonts w:eastAsia="Verdana"/>
          <w:color w:val="00B050"/>
          <w:rPrChange w:id="84" w:author="Poseidon" w:date="2009-05-26T00:10:00Z">
            <w:rPr>
              <w:rFonts w:eastAsia="Verdana"/>
              <w:highlight w:val="red"/>
            </w:rPr>
          </w:rPrChange>
        </w:rPr>
        <w:t xml:space="preserve">their location; this can be done by a GPS receiver or by manually mapping the node to a position on a map, or some other method. The </w:t>
      </w:r>
      <w:del w:id="85" w:author="Poseidon" w:date="2009-05-25T23:57:00Z">
        <w:r w:rsidRPr="00B7725F">
          <w:rPr>
            <w:rFonts w:eastAsia="Verdana"/>
            <w:color w:val="00B050"/>
            <w:rPrChange w:id="86" w:author="Poseidon" w:date="2009-05-26T00:10:00Z">
              <w:rPr>
                <w:rFonts w:eastAsia="Verdana"/>
                <w:highlight w:val="yellow"/>
              </w:rPr>
            </w:rPrChange>
          </w:rPr>
          <w:delText xml:space="preserve">amount =G: count N </w:delText>
        </w:r>
      </w:del>
      <w:ins w:id="87" w:author="peter" w:date="2009-04-01T10:45:00Z">
        <w:del w:id="88" w:author="Poseidon" w:date="2009-05-25T23:57:00Z">
          <w:r w:rsidRPr="00B7725F">
            <w:rPr>
              <w:rFonts w:eastAsia="Verdana"/>
              <w:color w:val="00B050"/>
              <w:rPrChange w:id="89" w:author="Poseidon" w:date="2009-05-26T00:10:00Z">
                <w:rPr>
                  <w:rFonts w:eastAsia="Verdana"/>
                </w:rPr>
              </w:rPrChange>
            </w:rPr>
            <w:delText>/</w:delText>
          </w:r>
        </w:del>
        <w:r w:rsidRPr="00B7725F">
          <w:rPr>
            <w:rFonts w:eastAsia="Verdana"/>
            <w:color w:val="00B050"/>
            <w:rPrChange w:id="90" w:author="Poseidon" w:date="2009-05-26T00:10:00Z">
              <w:rPr>
                <w:rFonts w:eastAsia="Verdana"/>
              </w:rPr>
            </w:rPrChange>
          </w:rPr>
          <w:t xml:space="preserve">number </w:t>
        </w:r>
      </w:ins>
      <w:r w:rsidRPr="00B7725F">
        <w:rPr>
          <w:rFonts w:eastAsia="Verdana"/>
          <w:color w:val="00B050"/>
          <w:rPrChange w:id="91" w:author="Poseidon" w:date="2009-05-26T00:10:00Z">
            <w:rPr>
              <w:rFonts w:eastAsia="Verdana"/>
            </w:rPr>
          </w:rPrChange>
        </w:rPr>
        <w:t xml:space="preserve">of these nodes should be kept as low as possible, in order to keep the deployment costs and time low. </w:t>
      </w:r>
    </w:p>
    <w:p w:rsidR="00EE49E5" w:rsidRPr="00B7725F" w:rsidRDefault="00A31465" w:rsidP="00EE49E5">
      <w:pPr>
        <w:rPr>
          <w:rFonts w:eastAsia="Verdana"/>
          <w:color w:val="00B050"/>
          <w:rPrChange w:id="92" w:author="Poseidon" w:date="2009-05-26T00:10:00Z">
            <w:rPr>
              <w:rFonts w:eastAsia="Verdana"/>
            </w:rPr>
          </w:rPrChange>
        </w:rPr>
      </w:pPr>
      <w:r w:rsidRPr="00B7725F">
        <w:rPr>
          <w:rFonts w:eastAsia="Verdana"/>
          <w:color w:val="00B050"/>
          <w:rPrChange w:id="93" w:author="Poseidon" w:date="2009-05-26T00:10:00Z">
            <w:rPr>
              <w:rFonts w:eastAsia="Verdana"/>
            </w:rPr>
          </w:rPrChange>
        </w:rPr>
        <w:t xml:space="preserve">Localization techniques </w:t>
      </w:r>
      <w:del w:id="94" w:author="Poseidon" w:date="2009-05-25T23:57:00Z">
        <w:r w:rsidRPr="00B7725F">
          <w:rPr>
            <w:rFonts w:eastAsia="Verdana"/>
            <w:color w:val="00B050"/>
            <w:rPrChange w:id="95" w:author="Poseidon" w:date="2009-05-26T00:10:00Z">
              <w:rPr>
                <w:rFonts w:eastAsia="Verdana"/>
                <w:highlight w:val="yellow"/>
              </w:rPr>
            </w:rPrChange>
          </w:rPr>
          <w:delText xml:space="preserve">M: relative clause </w:delText>
        </w:r>
      </w:del>
      <w:ins w:id="96" w:author="peter" w:date="2009-04-01T10:45:00Z">
        <w:r w:rsidRPr="00B7725F">
          <w:rPr>
            <w:rFonts w:eastAsia="Verdana"/>
            <w:color w:val="00B050"/>
            <w:rPrChange w:id="97" w:author="Poseidon" w:date="2009-05-26T00:10:00Z">
              <w:rPr>
                <w:rFonts w:eastAsia="Verdana"/>
              </w:rPr>
            </w:rPrChange>
          </w:rPr>
          <w:t xml:space="preserve">/which are </w:t>
        </w:r>
        <w:del w:id="98" w:author="Poseidon" w:date="2009-05-25T23:57:00Z">
          <w:r w:rsidRPr="00B7725F">
            <w:rPr>
              <w:rFonts w:eastAsia="Verdana"/>
              <w:color w:val="00B050"/>
              <w:rPrChange w:id="99" w:author="Poseidon" w:date="2009-05-26T00:10:00Z">
                <w:rPr>
                  <w:rFonts w:eastAsia="Verdana"/>
                </w:rPr>
              </w:rPrChange>
            </w:rPr>
            <w:delText xml:space="preserve">???? </w:delText>
          </w:r>
        </w:del>
      </w:ins>
      <w:r w:rsidRPr="00B7725F">
        <w:rPr>
          <w:rFonts w:eastAsia="Verdana"/>
          <w:color w:val="00B050"/>
          <w:rPrChange w:id="100" w:author="Poseidon" w:date="2009-05-26T00:10:00Z">
            <w:rPr>
              <w:rFonts w:eastAsia="Verdana"/>
            </w:rPr>
          </w:rPrChange>
        </w:rPr>
        <w:t xml:space="preserve">specific for WSNs are based on pair-wise measurements between nodes to estimate the positions. A small fraction of the network should have a known position as described in </w:t>
      </w:r>
      <w:del w:id="101" w:author="Poseidon" w:date="2009-05-25T23:57:00Z">
        <w:r w:rsidRPr="00B7725F">
          <w:rPr>
            <w:rFonts w:eastAsia="Verdana"/>
            <w:color w:val="00B050"/>
            <w:rPrChange w:id="102" w:author="Poseidon" w:date="2009-05-26T00:10:00Z">
              <w:rPr>
                <w:rFonts w:eastAsia="Verdana"/>
                <w:highlight w:val="yellow"/>
              </w:rPr>
            </w:rPrChange>
          </w:rPr>
          <w:delText>A</w:delText>
        </w:r>
      </w:del>
      <w:r w:rsidRPr="00B7725F">
        <w:rPr>
          <w:rFonts w:eastAsia="Verdana"/>
          <w:color w:val="00B050"/>
          <w:rPrChange w:id="103" w:author="Poseidon" w:date="2009-05-26T00:10:00Z">
            <w:rPr>
              <w:rFonts w:eastAsia="Verdana"/>
            </w:rPr>
          </w:rPrChange>
        </w:rPr>
        <w:t xml:space="preserve"> </w:t>
      </w:r>
      <w:ins w:id="104" w:author="peter" w:date="2009-04-01T10:46:00Z">
        <w:r w:rsidRPr="00B7725F">
          <w:rPr>
            <w:rFonts w:eastAsia="Verdana"/>
            <w:color w:val="00B050"/>
            <w:rPrChange w:id="105" w:author="Poseidon" w:date="2009-05-26T00:10:00Z">
              <w:rPr>
                <w:rFonts w:eastAsia="Verdana"/>
              </w:rPr>
            </w:rPrChange>
          </w:rPr>
          <w:t xml:space="preserve">the </w:t>
        </w:r>
      </w:ins>
      <w:r w:rsidRPr="00B7725F">
        <w:rPr>
          <w:rFonts w:eastAsia="Verdana"/>
          <w:color w:val="00B050"/>
          <w:rPrChange w:id="106" w:author="Poseidon" w:date="2009-05-26T00:10:00Z">
            <w:rPr>
              <w:rFonts w:eastAsia="Verdana"/>
            </w:rPr>
          </w:rPrChange>
        </w:rPr>
        <w:t xml:space="preserve">previous paragraph. These nodes are called anchor nodes. The other kind of nodes, without a known position, are called blind nodes. Thus, the goal of a localization system is to determine the position of the blind nodes by communicating with the anchor nodes. We can divide these techniques into two categories: range-based and connectivity-based. Range-based methods estimate the distance between nodes with ranging method such as </w:t>
      </w:r>
      <w:proofErr w:type="spellStart"/>
      <w:r w:rsidRPr="00B7725F">
        <w:rPr>
          <w:rFonts w:eastAsia="Verdana"/>
          <w:color w:val="00B050"/>
          <w:rPrChange w:id="107" w:author="Poseidon" w:date="2009-05-26T00:10:00Z">
            <w:rPr>
              <w:rFonts w:eastAsia="Verdana"/>
            </w:rPr>
          </w:rPrChange>
        </w:rPr>
        <w:t>ToA</w:t>
      </w:r>
      <w:proofErr w:type="spellEnd"/>
      <w:r w:rsidRPr="00B7725F">
        <w:rPr>
          <w:rFonts w:eastAsia="Verdana"/>
          <w:color w:val="00B050"/>
          <w:rPrChange w:id="108" w:author="Poseidon" w:date="2009-05-26T00:10:00Z">
            <w:rPr>
              <w:rFonts w:eastAsia="Verdana"/>
            </w:rPr>
          </w:rPrChange>
        </w:rPr>
        <w:t xml:space="preserve">, </w:t>
      </w:r>
      <w:proofErr w:type="spellStart"/>
      <w:r w:rsidRPr="00B7725F">
        <w:rPr>
          <w:rFonts w:eastAsia="Verdana"/>
          <w:color w:val="00B050"/>
          <w:rPrChange w:id="109" w:author="Poseidon" w:date="2009-05-26T00:10:00Z">
            <w:rPr>
              <w:rFonts w:eastAsia="Verdana"/>
            </w:rPr>
          </w:rPrChange>
        </w:rPr>
        <w:t>AoA</w:t>
      </w:r>
      <w:proofErr w:type="spellEnd"/>
      <w:r w:rsidRPr="00B7725F">
        <w:rPr>
          <w:rFonts w:eastAsia="Verdana"/>
          <w:color w:val="00B050"/>
          <w:rPrChange w:id="110" w:author="Poseidon" w:date="2009-05-26T00:10:00Z">
            <w:rPr>
              <w:rFonts w:eastAsia="Verdana"/>
            </w:rPr>
          </w:rPrChange>
        </w:rPr>
        <w:t xml:space="preserve"> and RSS. These techniques typically provide superior accuracy but are more complex than connectivity-based </w:t>
      </w:r>
      <w:del w:id="111" w:author="Poseidon" w:date="2009-05-25T23:58:00Z">
        <w:r w:rsidRPr="00B7725F">
          <w:rPr>
            <w:rFonts w:eastAsia="Verdana"/>
            <w:color w:val="00B050"/>
            <w:rPrChange w:id="112" w:author="Poseidon" w:date="2009-05-26T00:10:00Z">
              <w:rPr>
                <w:rFonts w:eastAsia="Verdana"/>
                <w:highlight w:val="yellow"/>
              </w:rPr>
            </w:rPrChange>
          </w:rPr>
          <w:delText>=S</w:delText>
        </w:r>
      </w:del>
      <w:r w:rsidRPr="00B7725F">
        <w:rPr>
          <w:rFonts w:eastAsia="Verdana"/>
          <w:color w:val="00B050"/>
          <w:rPrChange w:id="113" w:author="Poseidon" w:date="2009-05-26T00:10:00Z">
            <w:rPr>
              <w:rFonts w:eastAsia="Verdana"/>
            </w:rPr>
          </w:rPrChange>
        </w:rPr>
        <w:t xml:space="preserve"> algorithms. </w:t>
      </w:r>
      <w:del w:id="114" w:author="Poseidon" w:date="2009-05-25T23:57:00Z">
        <w:r w:rsidRPr="00B7725F">
          <w:rPr>
            <w:rFonts w:eastAsia="Verdana"/>
            <w:strike/>
            <w:color w:val="00B050"/>
            <w:rPrChange w:id="115" w:author="Poseidon" w:date="2009-05-26T00:10:00Z">
              <w:rPr>
                <w:rFonts w:eastAsia="Verdana"/>
                <w:strike/>
                <w:highlight w:val="yellow"/>
              </w:rPr>
            </w:rPrChange>
          </w:rPr>
          <w:delText>Connectivity-based algorithms</w:delText>
        </w:r>
        <w:r w:rsidRPr="00B7725F">
          <w:rPr>
            <w:rFonts w:eastAsia="Verdana"/>
            <w:color w:val="00B050"/>
            <w:rPrChange w:id="116" w:author="Poseidon" w:date="2009-05-26T00:10:00Z">
              <w:rPr>
                <w:rFonts w:eastAsia="Verdana"/>
                <w:highlight w:val="yellow"/>
              </w:rPr>
            </w:rPrChange>
          </w:rPr>
          <w:delText xml:space="preserve"> </w:delText>
        </w:r>
      </w:del>
      <w:r w:rsidRPr="00B7725F">
        <w:rPr>
          <w:rFonts w:eastAsia="Verdana"/>
          <w:color w:val="00B050"/>
          <w:rPrChange w:id="117" w:author="Poseidon" w:date="2009-05-26T00:10:00Z">
            <w:rPr>
              <w:rFonts w:eastAsia="Verdana"/>
              <w:highlight w:val="yellow"/>
            </w:rPr>
          </w:rPrChange>
        </w:rPr>
        <w:t xml:space="preserve">These do not estimate the distance between nodes but determine the position of a blind node by </w:t>
      </w:r>
      <w:del w:id="118" w:author="Poseidon" w:date="2009-05-25T23:57:00Z">
        <w:r w:rsidRPr="00B7725F">
          <w:rPr>
            <w:rFonts w:eastAsia="Verdana"/>
            <w:color w:val="00B050"/>
            <w:rPrChange w:id="119" w:author="Poseidon" w:date="2009-05-26T00:10:00Z">
              <w:rPr>
                <w:rFonts w:eastAsia="Verdana"/>
                <w:highlight w:val="yellow"/>
              </w:rPr>
            </w:rPrChange>
          </w:rPr>
          <w:delText>his =R (</w:delText>
        </w:r>
      </w:del>
      <w:r w:rsidRPr="00B7725F">
        <w:rPr>
          <w:rFonts w:eastAsia="Verdana"/>
          <w:color w:val="00B050"/>
          <w:rPrChange w:id="120" w:author="Poseidon" w:date="2009-05-26T00:10:00Z">
            <w:rPr>
              <w:rFonts w:eastAsia="Verdana"/>
              <w:highlight w:val="red"/>
            </w:rPr>
          </w:rPrChange>
        </w:rPr>
        <w:t>their</w:t>
      </w:r>
      <w:del w:id="121" w:author="Poseidon" w:date="2009-05-25T23:57:00Z">
        <w:r w:rsidRPr="00B7725F">
          <w:rPr>
            <w:rFonts w:eastAsia="Verdana"/>
            <w:color w:val="00B050"/>
            <w:rPrChange w:id="122" w:author="Poseidon" w:date="2009-05-26T00:10:00Z">
              <w:rPr>
                <w:rFonts w:eastAsia="Verdana"/>
                <w:highlight w:val="red"/>
              </w:rPr>
            </w:rPrChange>
          </w:rPr>
          <w:delText>)</w:delText>
        </w:r>
      </w:del>
      <w:r w:rsidRPr="00B7725F">
        <w:rPr>
          <w:rFonts w:eastAsia="Verdana"/>
          <w:color w:val="00B050"/>
          <w:rPrChange w:id="123" w:author="Poseidon" w:date="2009-05-26T00:10:00Z">
            <w:rPr>
              <w:rFonts w:eastAsia="Verdana"/>
            </w:rPr>
          </w:rPrChange>
        </w:rPr>
        <w:t xml:space="preserve"> proximity to anchor nodes. [</w:t>
      </w:r>
      <w:proofErr w:type="spellStart"/>
      <w:r w:rsidRPr="00B7725F">
        <w:rPr>
          <w:rFonts w:eastAsia="Verdana"/>
          <w:color w:val="00B050"/>
          <w:rPrChange w:id="124" w:author="Poseidon" w:date="2009-05-26T00:10:00Z">
            <w:rPr>
              <w:rFonts w:eastAsia="Verdana"/>
            </w:rPr>
          </w:rPrChange>
        </w:rPr>
        <w:t>Weyn</w:t>
      </w:r>
      <w:proofErr w:type="spellEnd"/>
      <w:r w:rsidRPr="00B7725F">
        <w:rPr>
          <w:rFonts w:eastAsia="Verdana"/>
          <w:color w:val="00B050"/>
          <w:rPrChange w:id="125" w:author="Poseidon" w:date="2009-05-26T00:10:00Z">
            <w:rPr>
              <w:rFonts w:eastAsia="Verdana"/>
            </w:rPr>
          </w:rPrChange>
        </w:rPr>
        <w:t>][</w:t>
      </w:r>
      <w:proofErr w:type="spellStart"/>
      <w:r w:rsidRPr="00B7725F">
        <w:rPr>
          <w:rFonts w:eastAsia="Verdana"/>
          <w:color w:val="00B050"/>
          <w:rPrChange w:id="126" w:author="Poseidon" w:date="2009-05-26T00:10:00Z">
            <w:rPr>
              <w:rFonts w:eastAsia="Verdana"/>
            </w:rPr>
          </w:rPrChange>
        </w:rPr>
        <w:t>HighTower</w:t>
      </w:r>
      <w:proofErr w:type="spellEnd"/>
      <w:r w:rsidRPr="00B7725F">
        <w:rPr>
          <w:rFonts w:eastAsia="Verdana"/>
          <w:color w:val="00B050"/>
          <w:rPrChange w:id="127" w:author="Poseidon" w:date="2009-05-26T00:10:00Z">
            <w:rPr>
              <w:rFonts w:eastAsia="Verdana"/>
            </w:rPr>
          </w:rPrChange>
        </w:rPr>
        <w:t>][</w:t>
      </w:r>
      <w:proofErr w:type="spellStart"/>
      <w:r w:rsidRPr="00B7725F">
        <w:rPr>
          <w:rFonts w:eastAsia="Verdana"/>
          <w:color w:val="00B050"/>
          <w:rPrChange w:id="128" w:author="Poseidon" w:date="2009-05-26T00:10:00Z">
            <w:rPr>
              <w:rFonts w:eastAsia="Verdana"/>
            </w:rPr>
          </w:rPrChange>
        </w:rPr>
        <w:t>Wij</w:t>
      </w:r>
      <w:proofErr w:type="spellEnd"/>
      <w:r w:rsidRPr="00B7725F">
        <w:rPr>
          <w:rFonts w:eastAsia="Verdana"/>
          <w:color w:val="00B050"/>
          <w:rPrChange w:id="129" w:author="Poseidon" w:date="2009-05-26T00:10:00Z">
            <w:rPr>
              <w:rFonts w:eastAsia="Verdana"/>
            </w:rPr>
          </w:rPrChange>
        </w:rPr>
        <w:t xml:space="preserve">] </w:t>
      </w:r>
      <w:del w:id="130" w:author="Poseidon" w:date="2009-05-26T00:05:00Z">
        <w:r w:rsidRPr="00B7725F">
          <w:rPr>
            <w:rFonts w:eastAsia="Verdana"/>
            <w:color w:val="00B050"/>
            <w:rPrChange w:id="131" w:author="Poseidon" w:date="2009-05-26T00:10:00Z">
              <w:rPr>
                <w:rFonts w:eastAsia="Verdana"/>
                <w:highlight w:val="yellow"/>
              </w:rPr>
            </w:rPrChange>
          </w:rPr>
          <w:delText>describes =G: subject-verb</w:delText>
        </w:r>
      </w:del>
      <w:r w:rsidRPr="00B7725F">
        <w:rPr>
          <w:rFonts w:eastAsia="Verdana"/>
          <w:color w:val="00B050"/>
          <w:rPrChange w:id="132" w:author="Poseidon" w:date="2009-05-26T00:10:00Z">
            <w:rPr>
              <w:rFonts w:eastAsia="Verdana"/>
            </w:rPr>
          </w:rPrChange>
        </w:rPr>
        <w:t xml:space="preserve"> describe agreement properties of localization techniques in more detail. </w:t>
      </w:r>
    </w:p>
    <w:p w:rsidR="00EE49E5" w:rsidRPr="00B7725F" w:rsidRDefault="00A31465" w:rsidP="00EE49E5">
      <w:pPr>
        <w:rPr>
          <w:rFonts w:eastAsia="Verdana"/>
          <w:color w:val="00B050"/>
          <w:rPrChange w:id="133" w:author="Poseidon" w:date="2009-05-26T00:10:00Z">
            <w:rPr>
              <w:rFonts w:eastAsia="Verdana"/>
            </w:rPr>
          </w:rPrChange>
        </w:rPr>
      </w:pPr>
      <w:r w:rsidRPr="00B7725F">
        <w:rPr>
          <w:rFonts w:eastAsia="Verdana"/>
          <w:color w:val="00B050"/>
          <w:rPrChange w:id="134" w:author="Poseidon" w:date="2009-05-26T00:10:00Z">
            <w:rPr>
              <w:rFonts w:eastAsia="Verdana"/>
            </w:rPr>
          </w:rPrChange>
        </w:rPr>
        <w:t xml:space="preserve">There are other localization techniques which are used in other networks, the most common being RF fingerprinting. In this method, a map based on radio signals is created. In the first phase (offline-phase) we measure RSS on different points on our map and store them in a database. The second phase (real-time phase) </w:t>
      </w:r>
      <w:r w:rsidRPr="00B7725F">
        <w:rPr>
          <w:rFonts w:eastAsia="Verdana"/>
          <w:color w:val="00B050"/>
          <w:rPrChange w:id="135" w:author="Poseidon" w:date="2009-05-26T00:10:00Z">
            <w:rPr>
              <w:rFonts w:eastAsia="Verdana"/>
            </w:rPr>
          </w:rPrChange>
        </w:rPr>
        <w:lastRenderedPageBreak/>
        <w:t xml:space="preserve">measures the RSS of a blind node and compares it to reference points on the map constructed during the first phase, in order to determine the location of the blind node. The problem with this technique is that the RF pattern </w:t>
      </w:r>
      <w:del w:id="136" w:author="Poseidon" w:date="2009-05-25T23:58:00Z">
        <w:r w:rsidRPr="00B7725F">
          <w:rPr>
            <w:rFonts w:eastAsia="Verdana"/>
            <w:color w:val="00B050"/>
            <w:rPrChange w:id="137" w:author="Poseidon" w:date="2009-05-26T00:10:00Z">
              <w:rPr>
                <w:rFonts w:eastAsia="Verdana"/>
                <w:highlight w:val="yellow"/>
              </w:rPr>
            </w:rPrChange>
          </w:rPr>
          <w:delText>M?</w:delText>
        </w:r>
      </w:del>
      <w:r w:rsidRPr="00B7725F">
        <w:rPr>
          <w:rFonts w:eastAsia="Verdana"/>
          <w:color w:val="00B050"/>
          <w:rPrChange w:id="138" w:author="Poseidon" w:date="2009-05-26T00:10:00Z">
            <w:rPr>
              <w:rFonts w:eastAsia="Verdana"/>
              <w:highlight w:val="red"/>
            </w:rPr>
          </w:rPrChange>
        </w:rPr>
        <w:t xml:space="preserve">changes when the environment changes, which means that the radio map is </w:t>
      </w:r>
      <w:del w:id="139" w:author="Poseidon" w:date="2009-05-25T23:58:00Z">
        <w:r w:rsidRPr="00B7725F">
          <w:rPr>
            <w:rFonts w:eastAsia="Verdana"/>
            <w:color w:val="00B050"/>
            <w:rPrChange w:id="140" w:author="Poseidon" w:date="2009-05-26T00:10:00Z">
              <w:rPr>
                <w:rFonts w:eastAsia="Verdana"/>
                <w:highlight w:val="yellow"/>
              </w:rPr>
            </w:rPrChange>
          </w:rPr>
          <w:delText>not</w:delText>
        </w:r>
      </w:del>
      <w:ins w:id="141" w:author="peter" w:date="2009-04-01T10:47:00Z">
        <w:r w:rsidRPr="00B7725F">
          <w:rPr>
            <w:rFonts w:eastAsia="Verdana"/>
            <w:color w:val="00B050"/>
            <w:rPrChange w:id="142" w:author="Poseidon" w:date="2009-05-26T00:10:00Z">
              <w:rPr>
                <w:rFonts w:eastAsia="Verdana"/>
              </w:rPr>
            </w:rPrChange>
          </w:rPr>
          <w:t>n</w:t>
        </w:r>
      </w:ins>
      <w:ins w:id="143" w:author="Poseidon" w:date="2009-05-25T23:58:00Z">
        <w:r w:rsidRPr="00B7725F">
          <w:rPr>
            <w:rFonts w:eastAsia="Verdana"/>
            <w:color w:val="00B050"/>
            <w:rPrChange w:id="144" w:author="Poseidon" w:date="2009-05-26T00:10:00Z">
              <w:rPr>
                <w:rFonts w:eastAsia="Verdana"/>
              </w:rPr>
            </w:rPrChange>
          </w:rPr>
          <w:t>o</w:t>
        </w:r>
      </w:ins>
      <w:ins w:id="145" w:author="peter" w:date="2009-04-01T10:47:00Z">
        <w:del w:id="146" w:author="Poseidon" w:date="2009-05-25T23:58:00Z">
          <w:r w:rsidRPr="00B7725F">
            <w:rPr>
              <w:rFonts w:eastAsia="Verdana"/>
              <w:color w:val="00B050"/>
              <w:rPrChange w:id="147" w:author="Poseidon" w:date="2009-05-26T00:10:00Z">
                <w:rPr>
                  <w:rFonts w:eastAsia="Verdana"/>
                </w:rPr>
              </w:rPrChange>
            </w:rPr>
            <w:delText>o</w:delText>
          </w:r>
        </w:del>
        <w:r w:rsidRPr="00B7725F">
          <w:rPr>
            <w:rFonts w:eastAsia="Verdana"/>
            <w:color w:val="00B050"/>
            <w:rPrChange w:id="148" w:author="Poseidon" w:date="2009-05-26T00:10:00Z">
              <w:rPr>
                <w:rFonts w:eastAsia="Verdana"/>
              </w:rPr>
            </w:rPrChange>
          </w:rPr>
          <w:t xml:space="preserve"> longer</w:t>
        </w:r>
      </w:ins>
      <w:r w:rsidRPr="00B7725F">
        <w:rPr>
          <w:rFonts w:eastAsia="Verdana"/>
          <w:color w:val="00B050"/>
          <w:rPrChange w:id="149" w:author="Poseidon" w:date="2009-05-26T00:10:00Z">
            <w:rPr>
              <w:rFonts w:eastAsia="Verdana"/>
            </w:rPr>
          </w:rPrChange>
        </w:rPr>
        <w:t xml:space="preserve"> up to date </w:t>
      </w:r>
      <w:del w:id="150" w:author="Poseidon" w:date="2009-05-25T23:59:00Z">
        <w:r w:rsidRPr="00B7725F">
          <w:rPr>
            <w:rFonts w:eastAsia="Verdana"/>
            <w:color w:val="00B050"/>
            <w:rPrChange w:id="151" w:author="Poseidon" w:date="2009-05-26T00:10:00Z">
              <w:rPr>
                <w:rFonts w:eastAsia="Verdana"/>
                <w:highlight w:val="yellow"/>
              </w:rPr>
            </w:rPrChange>
          </w:rPr>
          <w:delText xml:space="preserve">anymore =ST: informal (use “no longer”) </w:delText>
        </w:r>
      </w:del>
      <w:r w:rsidRPr="00B7725F">
        <w:rPr>
          <w:rFonts w:eastAsia="Verdana"/>
          <w:color w:val="00B050"/>
          <w:rPrChange w:id="152" w:author="Poseidon" w:date="2009-05-26T00:10:00Z">
            <w:rPr>
              <w:rFonts w:eastAsia="Verdana"/>
            </w:rPr>
          </w:rPrChange>
        </w:rPr>
        <w:t>and the</w:t>
      </w:r>
      <w:del w:id="153" w:author="Poseidon" w:date="2009-05-25T23:59:00Z">
        <w:r w:rsidRPr="00B7725F">
          <w:rPr>
            <w:rFonts w:eastAsia="Verdana"/>
            <w:color w:val="00B050"/>
            <w:rPrChange w:id="154" w:author="Poseidon" w:date="2009-05-26T00:10:00Z">
              <w:rPr>
                <w:rFonts w:eastAsia="Verdana"/>
              </w:rPr>
            </w:rPrChange>
          </w:rPr>
          <w:delText xml:space="preserve"> (level of?)(</w:delText>
        </w:r>
      </w:del>
      <w:del w:id="155" w:author="peter" w:date="2009-04-01T11:40:00Z">
        <w:r w:rsidRPr="00B7725F">
          <w:rPr>
            <w:rFonts w:eastAsia="Verdana"/>
            <w:color w:val="00B050"/>
            <w:rPrChange w:id="156" w:author="Poseidon" w:date="2009-05-26T00:10:00Z">
              <w:rPr>
                <w:rFonts w:eastAsia="Verdana"/>
                <w:highlight w:val="red"/>
              </w:rPr>
            </w:rPrChange>
          </w:rPr>
          <w:delText>degree of)</w:delText>
        </w:r>
      </w:del>
      <w:r w:rsidRPr="00B7725F">
        <w:rPr>
          <w:rFonts w:eastAsia="Verdana"/>
          <w:color w:val="00B050"/>
          <w:rPrChange w:id="157" w:author="Poseidon" w:date="2009-05-26T00:10:00Z">
            <w:rPr>
              <w:rFonts w:eastAsia="Verdana"/>
            </w:rPr>
          </w:rPrChange>
        </w:rPr>
        <w:t xml:space="preserve"> accuracy will therefore drop dramatically. A second problem is that these maps are time-consuming to build. Other techniques exist, but they are far less common and unsuitable for WSNs.  These techniques will not be used in this paper. </w:t>
      </w:r>
      <w:bookmarkStart w:id="158" w:name="_anchor_1"/>
      <w:bookmarkEnd w:id="158"/>
    </w:p>
    <w:p w:rsidR="00EE49E5" w:rsidRPr="00B7725F" w:rsidRDefault="00A31465" w:rsidP="00EE49E5">
      <w:pPr>
        <w:rPr>
          <w:rFonts w:eastAsia="Verdana"/>
          <w:color w:val="00B050"/>
          <w:rPrChange w:id="159" w:author="Poseidon" w:date="2009-05-26T00:10:00Z">
            <w:rPr>
              <w:rFonts w:eastAsia="Verdana"/>
            </w:rPr>
          </w:rPrChange>
        </w:rPr>
      </w:pPr>
      <w:r w:rsidRPr="00B7725F">
        <w:rPr>
          <w:rFonts w:eastAsia="Verdana"/>
          <w:color w:val="00B050"/>
          <w:rPrChange w:id="160" w:author="Poseidon" w:date="2009-05-26T00:10:00Z">
            <w:rPr>
              <w:rFonts w:eastAsia="Verdana"/>
            </w:rPr>
          </w:rPrChange>
        </w:rPr>
        <w:t>Although many ranging techniques exist, in this paper we</w:t>
      </w:r>
      <w:ins w:id="161" w:author="peter" w:date="2009-04-01T11:40:00Z">
        <w:r w:rsidRPr="00B7725F">
          <w:rPr>
            <w:rFonts w:eastAsia="Verdana"/>
            <w:color w:val="00B050"/>
            <w:rPrChange w:id="162" w:author="Poseidon" w:date="2009-05-26T00:10:00Z">
              <w:rPr>
                <w:rFonts w:eastAsia="Verdana"/>
              </w:rPr>
            </w:rPrChange>
          </w:rPr>
          <w:t xml:space="preserve"> have</w:t>
        </w:r>
      </w:ins>
      <w:r w:rsidRPr="00B7725F">
        <w:rPr>
          <w:rFonts w:eastAsia="Verdana"/>
          <w:color w:val="00B050"/>
          <w:rPrChange w:id="163" w:author="Poseidon" w:date="2009-05-26T00:10:00Z">
            <w:rPr>
              <w:rFonts w:eastAsia="Verdana"/>
            </w:rPr>
          </w:rPrChange>
        </w:rPr>
        <w:t xml:space="preserve"> narrow</w:t>
      </w:r>
      <w:del w:id="164" w:author="Poseidon" w:date="2009-05-25T23:58:00Z">
        <w:r w:rsidRPr="00B7725F">
          <w:rPr>
            <w:rFonts w:eastAsia="Verdana"/>
            <w:color w:val="00B050"/>
            <w:rPrChange w:id="165" w:author="Poseidon" w:date="2009-05-26T00:10:00Z">
              <w:rPr>
                <w:rFonts w:eastAsia="Verdana"/>
                <w:highlight w:val="red"/>
              </w:rPr>
            </w:rPrChange>
          </w:rPr>
          <w:delText>(</w:delText>
        </w:r>
      </w:del>
      <w:r w:rsidRPr="00B7725F">
        <w:rPr>
          <w:rFonts w:eastAsia="Verdana"/>
          <w:color w:val="00B050"/>
          <w:rPrChange w:id="166" w:author="Poseidon" w:date="2009-05-26T00:10:00Z">
            <w:rPr>
              <w:rFonts w:eastAsia="Verdana"/>
              <w:highlight w:val="red"/>
            </w:rPr>
          </w:rPrChange>
        </w:rPr>
        <w:t>ed</w:t>
      </w:r>
      <w:del w:id="167" w:author="Poseidon" w:date="2009-05-25T23:58:00Z">
        <w:r w:rsidRPr="00B7725F">
          <w:rPr>
            <w:rFonts w:eastAsia="Verdana"/>
            <w:color w:val="00B050"/>
            <w:rPrChange w:id="168" w:author="Poseidon" w:date="2009-05-26T00:10:00Z">
              <w:rPr>
                <w:rFonts w:eastAsia="Verdana"/>
                <w:highlight w:val="red"/>
              </w:rPr>
            </w:rPrChange>
          </w:rPr>
          <w:delText>) =G: tense M</w:delText>
        </w:r>
      </w:del>
      <w:ins w:id="169" w:author="peter" w:date="2009-04-01T11:42:00Z">
        <w:r w:rsidRPr="00B7725F">
          <w:rPr>
            <w:rFonts w:eastAsia="Verdana"/>
            <w:color w:val="00B050"/>
            <w:rPrChange w:id="170" w:author="Poseidon" w:date="2009-05-26T00:10:00Z">
              <w:rPr>
                <w:rFonts w:eastAsia="Verdana"/>
              </w:rPr>
            </w:rPrChange>
          </w:rPr>
          <w:t xml:space="preserve"> them</w:t>
        </w:r>
      </w:ins>
      <w:r w:rsidRPr="00B7725F">
        <w:rPr>
          <w:rFonts w:eastAsia="Verdana"/>
          <w:color w:val="00B050"/>
          <w:rPrChange w:id="171" w:author="Poseidon" w:date="2009-05-26T00:10:00Z">
            <w:rPr>
              <w:rFonts w:eastAsia="Verdana"/>
            </w:rPr>
          </w:rPrChange>
        </w:rPr>
        <w:t xml:space="preserve"> down to RSS</w:t>
      </w:r>
      <w:del w:id="172" w:author="Poseidon" w:date="2009-05-25T23:58:00Z">
        <w:r w:rsidRPr="00B7725F">
          <w:rPr>
            <w:rFonts w:eastAsia="Verdana"/>
            <w:color w:val="00B050"/>
            <w:rPrChange w:id="173" w:author="Poseidon" w:date="2009-05-26T00:10:00Z">
              <w:rPr>
                <w:rFonts w:eastAsia="Verdana"/>
                <w:highlight w:val="red"/>
              </w:rPr>
            </w:rPrChange>
          </w:rPr>
          <w:delText>(</w:delText>
        </w:r>
      </w:del>
      <w:r w:rsidRPr="00B7725F">
        <w:rPr>
          <w:rFonts w:eastAsia="Verdana"/>
          <w:color w:val="00B050"/>
          <w:rPrChange w:id="174" w:author="Poseidon" w:date="2009-05-26T00:10:00Z">
            <w:rPr>
              <w:rFonts w:eastAsia="Verdana"/>
              <w:highlight w:val="red"/>
            </w:rPr>
          </w:rPrChange>
        </w:rPr>
        <w:t>-based ranging</w:t>
      </w:r>
      <w:del w:id="175" w:author="Poseidon" w:date="2009-05-25T23:58:00Z">
        <w:r w:rsidRPr="00B7725F">
          <w:rPr>
            <w:rFonts w:eastAsia="Verdana"/>
            <w:color w:val="00B050"/>
            <w:rPrChange w:id="176" w:author="Poseidon" w:date="2009-05-26T00:10:00Z">
              <w:rPr>
                <w:rFonts w:eastAsia="Verdana"/>
                <w:highlight w:val="red"/>
              </w:rPr>
            </w:rPrChange>
          </w:rPr>
          <w:delText>)</w:delText>
        </w:r>
      </w:del>
      <w:r w:rsidRPr="00B7725F">
        <w:rPr>
          <w:rFonts w:eastAsia="Verdana"/>
          <w:color w:val="00B050"/>
          <w:rPrChange w:id="177" w:author="Poseidon" w:date="2009-05-26T00:10:00Z">
            <w:rPr>
              <w:rFonts w:eastAsia="Verdana"/>
            </w:rPr>
          </w:rPrChange>
        </w:rPr>
        <w:t xml:space="preserve">. </w:t>
      </w:r>
    </w:p>
    <w:p w:rsidR="00EE49E5" w:rsidRPr="00B7725F" w:rsidRDefault="00A31465" w:rsidP="00EE49E5">
      <w:pPr>
        <w:rPr>
          <w:rFonts w:eastAsia="Verdana"/>
          <w:color w:val="00B050"/>
          <w:rPrChange w:id="178" w:author="Poseidon" w:date="2009-05-26T00:10:00Z">
            <w:rPr>
              <w:rFonts w:eastAsia="Verdana"/>
            </w:rPr>
          </w:rPrChange>
        </w:rPr>
      </w:pPr>
      <w:r w:rsidRPr="00B7725F">
        <w:rPr>
          <w:rFonts w:eastAsia="Verdana"/>
          <w:color w:val="00B050"/>
          <w:rPrChange w:id="179" w:author="Poseidon" w:date="2009-05-26T00:10:00Z">
            <w:rPr>
              <w:rFonts w:eastAsia="Verdana"/>
            </w:rPr>
          </w:rPrChange>
        </w:rPr>
        <w:t xml:space="preserve">RSS-based ranging is founded on the principle that RSS attenuates with distance due to free-space losses and other factors. RSS is generally considered as a bad method because of its high variability due to interference, multipath and shading. Errors can be divided into two categories, environmental and device errors. Environmental errors are due to the wireless channel; these include multipath, shadowing effects and interference from other radio sources. Device errors are generally calibration errors. The most important consideration here is to keep the transmitted power constant, despite inter-device differences and depleting batteries. Environmental errors can also be divided into two parts: rapid time varying errors and static environment </w:t>
      </w:r>
      <w:del w:id="180" w:author="Poseidon" w:date="2009-05-25T23:59:00Z">
        <w:r w:rsidRPr="00B7725F">
          <w:rPr>
            <w:rFonts w:eastAsia="Verdana"/>
            <w:color w:val="00B050"/>
            <w:rPrChange w:id="181" w:author="Poseidon" w:date="2009-05-26T00:10:00Z">
              <w:rPr>
                <w:rFonts w:eastAsia="Verdana"/>
                <w:highlight w:val="yellow"/>
              </w:rPr>
            </w:rPrChange>
          </w:rPr>
          <w:delText xml:space="preserve">dependant=S </w:delText>
        </w:r>
      </w:del>
      <w:ins w:id="182" w:author="peter" w:date="2009-04-01T10:47:00Z">
        <w:r w:rsidRPr="00B7725F">
          <w:rPr>
            <w:rFonts w:eastAsia="Verdana"/>
            <w:color w:val="00B050"/>
            <w:rPrChange w:id="183" w:author="Poseidon" w:date="2009-05-26T00:10:00Z">
              <w:rPr>
                <w:rFonts w:eastAsia="Verdana"/>
              </w:rPr>
            </w:rPrChange>
          </w:rPr>
          <w:t xml:space="preserve">dependent </w:t>
        </w:r>
      </w:ins>
      <w:r w:rsidRPr="00B7725F">
        <w:rPr>
          <w:rFonts w:eastAsia="Verdana"/>
          <w:color w:val="00B050"/>
          <w:rPrChange w:id="184" w:author="Poseidon" w:date="2009-05-26T00:10:00Z">
            <w:rPr>
              <w:rFonts w:eastAsia="Verdana"/>
            </w:rPr>
          </w:rPrChange>
        </w:rPr>
        <w:t xml:space="preserve">errors. The first is due to movement of people, additive noise and interference. This can mostly be modeled as Gaussian noise. As a result, this can be reduced considerably by averaging multiple RSSI measurements [15]. The second type of error is due to the varying properties of the environment, such as multipath and shadowing. Since the layout of the environment and the placement of doors and furniture cannot be known without prior knowledge, this error should be modeled as random. </w:t>
      </w:r>
    </w:p>
    <w:p w:rsidR="00EE49E5" w:rsidRPr="00B7725F" w:rsidRDefault="00A31465" w:rsidP="00EE49E5">
      <w:pPr>
        <w:rPr>
          <w:rFonts w:eastAsia="Verdana"/>
          <w:color w:val="00B050"/>
          <w:rPrChange w:id="185" w:author="Poseidon" w:date="2009-05-26T00:10:00Z">
            <w:rPr>
              <w:rFonts w:eastAsia="Verdana"/>
            </w:rPr>
          </w:rPrChange>
        </w:rPr>
      </w:pPr>
      <w:r w:rsidRPr="00B7725F">
        <w:rPr>
          <w:rFonts w:eastAsia="Verdana"/>
          <w:color w:val="00B050"/>
          <w:rPrChange w:id="186" w:author="Poseidon" w:date="2009-05-26T00:10:00Z">
            <w:rPr>
              <w:rFonts w:eastAsia="Verdana"/>
            </w:rPr>
          </w:rPrChange>
        </w:rPr>
        <w:t xml:space="preserve"> In order To </w:t>
      </w:r>
      <w:del w:id="187" w:author="Poseidon" w:date="2009-05-25T23:59:00Z">
        <w:r w:rsidRPr="00B7725F">
          <w:rPr>
            <w:rFonts w:eastAsia="Verdana"/>
            <w:color w:val="00B050"/>
            <w:rPrChange w:id="188" w:author="Poseidon" w:date="2009-05-26T00:10:00Z">
              <w:rPr>
                <w:rFonts w:eastAsia="Verdana"/>
                <w:highlight w:val="yellow"/>
              </w:rPr>
            </w:rPrChange>
          </w:rPr>
          <w:delText>make =V</w:delText>
        </w:r>
      </w:del>
      <w:del w:id="189" w:author="peter" w:date="2009-04-01T11:43:00Z">
        <w:r w:rsidRPr="00B7725F">
          <w:rPr>
            <w:rFonts w:eastAsia="Verdana"/>
            <w:color w:val="00B050"/>
            <w:rPrChange w:id="190" w:author="Poseidon" w:date="2009-05-26T00:10:00Z">
              <w:rPr>
                <w:rFonts w:eastAsia="Verdana"/>
                <w:highlight w:val="red"/>
              </w:rPr>
            </w:rPrChange>
          </w:rPr>
          <w:delText>(get</w:delText>
        </w:r>
      </w:del>
      <w:del w:id="191" w:author="Poseidon" w:date="2009-05-25T23:59:00Z">
        <w:r w:rsidRPr="00B7725F">
          <w:rPr>
            <w:rFonts w:eastAsia="Verdana"/>
            <w:color w:val="00B050"/>
            <w:rPrChange w:id="192" w:author="Poseidon" w:date="2009-05-26T00:10:00Z">
              <w:rPr>
                <w:rFonts w:eastAsia="Verdana"/>
                <w:highlight w:val="red"/>
              </w:rPr>
            </w:rPrChange>
          </w:rPr>
          <w:delText>, construct, build</w:delText>
        </w:r>
      </w:del>
      <w:ins w:id="193" w:author="peter" w:date="2009-04-01T11:42:00Z">
        <w:del w:id="194" w:author="Poseidon" w:date="2009-05-25T23:59:00Z">
          <w:r w:rsidRPr="00B7725F">
            <w:rPr>
              <w:rFonts w:eastAsia="Verdana"/>
              <w:color w:val="00B050"/>
              <w:rPrChange w:id="195" w:author="Poseidon" w:date="2009-05-26T00:10:00Z">
                <w:rPr>
                  <w:rFonts w:eastAsia="Verdana"/>
                  <w:highlight w:val="red"/>
                </w:rPr>
              </w:rPrChange>
            </w:rPr>
            <w:delText>, create</w:delText>
          </w:r>
        </w:del>
      </w:ins>
      <w:del w:id="196" w:author="Poseidon" w:date="2009-05-25T23:59:00Z">
        <w:r w:rsidRPr="00B7725F">
          <w:rPr>
            <w:rFonts w:eastAsia="Verdana"/>
            <w:color w:val="00B050"/>
            <w:rPrChange w:id="197" w:author="Poseidon" w:date="2009-05-26T00:10:00Z">
              <w:rPr>
                <w:rFonts w:eastAsia="Verdana"/>
                <w:highlight w:val="red"/>
              </w:rPr>
            </w:rPrChange>
          </w:rPr>
          <w:delText>)</w:delText>
        </w:r>
      </w:del>
      <w:ins w:id="198" w:author="peter" w:date="2009-04-01T11:42:00Z">
        <w:del w:id="199" w:author="Poseidon" w:date="2009-05-25T23:59:00Z">
          <w:r w:rsidRPr="00B7725F">
            <w:rPr>
              <w:rFonts w:eastAsia="Verdana"/>
              <w:color w:val="00B050"/>
              <w:rPrChange w:id="200" w:author="Poseidon" w:date="2009-05-26T00:10:00Z">
                <w:rPr>
                  <w:rFonts w:eastAsia="Verdana"/>
                </w:rPr>
              </w:rPrChange>
            </w:rPr>
            <w:delText xml:space="preserve"> </w:delText>
          </w:r>
        </w:del>
        <w:r w:rsidRPr="00B7725F">
          <w:rPr>
            <w:rFonts w:eastAsia="Verdana"/>
            <w:color w:val="00B050"/>
            <w:rPrChange w:id="201" w:author="Poseidon" w:date="2009-05-26T00:10:00Z">
              <w:rPr>
                <w:rFonts w:eastAsia="Verdana"/>
              </w:rPr>
            </w:rPrChange>
          </w:rPr>
          <w:t>create</w:t>
        </w:r>
      </w:ins>
      <w:r w:rsidRPr="00B7725F">
        <w:rPr>
          <w:rFonts w:eastAsia="Verdana"/>
          <w:color w:val="00B050"/>
          <w:rPrChange w:id="202" w:author="Poseidon" w:date="2009-05-26T00:10:00Z">
            <w:rPr>
              <w:rFonts w:eastAsia="Verdana"/>
            </w:rPr>
          </w:rPrChange>
        </w:rPr>
        <w:t xml:space="preserve"> an accurate localization system based on RSSI, the wireless channel properties and these other degrading effects must be modeled as accurately as possible. All these factors seem to give RSSI measurements a large random factor, thus making it very unpredictable. Even with very good modeling, it is inevitable that errors remain present because of the random factor; thus any good localization algorithm should also account for these factors. The upside of using RSS as a ranging method is that the radio can be used for communication and localization. This makes RSS very interesting because there is no need for additional hardware. Other ranging methods such as TOA, especially combined with ultrasound, usually yield better results, but require additional specialized hardware which adds to the size and cost of a node.</w:t>
      </w:r>
    </w:p>
    <w:p w:rsidR="00EE49E5" w:rsidRPr="00B7725F" w:rsidRDefault="00A31465" w:rsidP="00EE49E5">
      <w:pPr>
        <w:rPr>
          <w:rFonts w:eastAsia="Verdana"/>
          <w:color w:val="00B050"/>
          <w:rPrChange w:id="203" w:author="Poseidon" w:date="2009-05-26T00:10:00Z">
            <w:rPr>
              <w:rFonts w:eastAsia="Verdana"/>
            </w:rPr>
          </w:rPrChange>
        </w:rPr>
      </w:pPr>
      <w:r w:rsidRPr="00B7725F">
        <w:rPr>
          <w:rFonts w:eastAsia="Verdana"/>
          <w:color w:val="00B050"/>
          <w:rPrChange w:id="204" w:author="Poseidon" w:date="2009-05-26T00:10:00Z">
            <w:rPr>
              <w:rFonts w:eastAsia="Verdana"/>
            </w:rPr>
          </w:rPrChange>
        </w:rPr>
        <w:t>RSS-based localization can be divided into three categories:</w:t>
      </w:r>
    </w:p>
    <w:p w:rsidR="00EE49E5" w:rsidRPr="00B7725F" w:rsidRDefault="00A31465" w:rsidP="00EE49E5">
      <w:pPr>
        <w:pStyle w:val="Lijstalinea1"/>
        <w:numPr>
          <w:ilvl w:val="0"/>
          <w:numId w:val="12"/>
        </w:numPr>
        <w:rPr>
          <w:rFonts w:eastAsia="Verdana"/>
          <w:color w:val="00B050"/>
          <w:rPrChange w:id="205" w:author="Poseidon" w:date="2009-05-26T00:10:00Z">
            <w:rPr>
              <w:rFonts w:eastAsia="Verdana"/>
            </w:rPr>
          </w:rPrChange>
        </w:rPr>
      </w:pPr>
      <w:r w:rsidRPr="00B7725F">
        <w:rPr>
          <w:rFonts w:eastAsia="Verdana"/>
          <w:color w:val="00B050"/>
          <w:rPrChange w:id="206" w:author="Poseidon" w:date="2009-05-26T00:10:00Z">
            <w:rPr>
              <w:rFonts w:eastAsia="Verdana"/>
            </w:rPr>
          </w:rPrChange>
        </w:rPr>
        <w:t xml:space="preserve">Range-based or fine-grained localization </w:t>
      </w:r>
    </w:p>
    <w:p w:rsidR="00EE49E5" w:rsidRPr="00B7725F" w:rsidRDefault="00A31465" w:rsidP="00EE49E5">
      <w:pPr>
        <w:pStyle w:val="Lijstalinea1"/>
        <w:numPr>
          <w:ilvl w:val="0"/>
          <w:numId w:val="12"/>
        </w:numPr>
        <w:rPr>
          <w:rFonts w:eastAsia="Verdana"/>
          <w:color w:val="00B050"/>
          <w:rPrChange w:id="207" w:author="Poseidon" w:date="2009-05-26T00:10:00Z">
            <w:rPr>
              <w:rFonts w:eastAsia="Verdana"/>
            </w:rPr>
          </w:rPrChange>
        </w:rPr>
      </w:pPr>
      <w:r w:rsidRPr="00B7725F">
        <w:rPr>
          <w:rFonts w:eastAsia="Verdana"/>
          <w:color w:val="00B050"/>
          <w:rPrChange w:id="208" w:author="Poseidon" w:date="2009-05-26T00:10:00Z">
            <w:rPr>
              <w:rFonts w:eastAsia="Verdana"/>
            </w:rPr>
          </w:rPrChange>
        </w:rPr>
        <w:t xml:space="preserve">Connectivity-based or coarse-grained localization </w:t>
      </w:r>
    </w:p>
    <w:p w:rsidR="00EE49E5" w:rsidRPr="00B7725F" w:rsidRDefault="00A31465" w:rsidP="00EE49E5">
      <w:pPr>
        <w:pStyle w:val="Lijstalinea1"/>
        <w:numPr>
          <w:ilvl w:val="0"/>
          <w:numId w:val="12"/>
        </w:numPr>
        <w:rPr>
          <w:rFonts w:eastAsia="Verdana"/>
          <w:color w:val="00B050"/>
          <w:rPrChange w:id="209" w:author="Poseidon" w:date="2009-05-26T00:10:00Z">
            <w:rPr>
              <w:rFonts w:eastAsia="Verdana"/>
            </w:rPr>
          </w:rPrChange>
        </w:rPr>
      </w:pPr>
      <w:r w:rsidRPr="00B7725F">
        <w:rPr>
          <w:rFonts w:eastAsia="Verdana"/>
          <w:color w:val="00B050"/>
          <w:rPrChange w:id="210" w:author="Poseidon" w:date="2009-05-26T00:10:00Z">
            <w:rPr>
              <w:rFonts w:eastAsia="Verdana"/>
            </w:rPr>
          </w:rPrChange>
        </w:rPr>
        <w:t xml:space="preserve">RF Fingerprinting, as described in </w:t>
      </w:r>
      <w:del w:id="211" w:author="Poseidon" w:date="2009-05-25T23:59:00Z">
        <w:r w:rsidRPr="00B7725F">
          <w:rPr>
            <w:rFonts w:eastAsia="Verdana"/>
            <w:color w:val="00B050"/>
            <w:rPrChange w:id="212" w:author="Poseidon" w:date="2009-05-26T00:10:00Z">
              <w:rPr>
                <w:rFonts w:eastAsia="Verdana"/>
                <w:highlight w:val="yellow"/>
              </w:rPr>
            </w:rPrChange>
          </w:rPr>
          <w:delText>A</w:delText>
        </w:r>
      </w:del>
      <w:ins w:id="213" w:author="peter" w:date="2009-04-01T10:47:00Z">
        <w:r w:rsidRPr="00B7725F">
          <w:rPr>
            <w:rFonts w:eastAsia="Verdana"/>
            <w:color w:val="00B050"/>
            <w:rPrChange w:id="214" w:author="Poseidon" w:date="2009-05-26T00:10:00Z">
              <w:rPr>
                <w:rFonts w:eastAsia="Verdana"/>
              </w:rPr>
            </w:rPrChange>
          </w:rPr>
          <w:t>the</w:t>
        </w:r>
      </w:ins>
      <w:r w:rsidRPr="00B7725F">
        <w:rPr>
          <w:rFonts w:eastAsia="Verdana"/>
          <w:color w:val="00B050"/>
          <w:rPrChange w:id="215" w:author="Poseidon" w:date="2009-05-26T00:10:00Z">
            <w:rPr>
              <w:rFonts w:eastAsia="Verdana"/>
            </w:rPr>
          </w:rPrChange>
        </w:rPr>
        <w:t xml:space="preserve"> previous paragraph </w:t>
      </w:r>
    </w:p>
    <w:p w:rsidR="00EE49E5" w:rsidRPr="00B7725F" w:rsidRDefault="00A31465" w:rsidP="00EE49E5">
      <w:pPr>
        <w:rPr>
          <w:rFonts w:eastAsia="Verdana"/>
          <w:color w:val="00B050"/>
          <w:rPrChange w:id="216" w:author="Poseidon" w:date="2009-05-26T00:10:00Z">
            <w:rPr>
              <w:rFonts w:eastAsia="Verdana"/>
            </w:rPr>
          </w:rPrChange>
        </w:rPr>
      </w:pPr>
      <w:r w:rsidRPr="00B7725F">
        <w:rPr>
          <w:rFonts w:eastAsia="Verdana"/>
          <w:color w:val="00B050"/>
          <w:rPrChange w:id="217" w:author="Poseidon" w:date="2009-05-26T00:10:00Z">
            <w:rPr>
              <w:rFonts w:eastAsia="Verdana"/>
            </w:rPr>
          </w:rPrChange>
        </w:rPr>
        <w:t xml:space="preserve">We will restrict our algorithms to the first two types to satisfy the ad-hoc requirement of the network. </w:t>
      </w:r>
      <w:bookmarkStart w:id="218" w:name="_anchor_2"/>
      <w:bookmarkEnd w:id="218"/>
      <w:r w:rsidRPr="00B7725F">
        <w:rPr>
          <w:rFonts w:eastAsia="Verdana"/>
          <w:color w:val="00B050"/>
          <w:rPrChange w:id="219" w:author="Poseidon" w:date="2009-05-26T00:10:00Z">
            <w:rPr>
              <w:rFonts w:eastAsia="Verdana"/>
            </w:rPr>
          </w:rPrChange>
        </w:rPr>
        <w:br/>
      </w:r>
      <w:r w:rsidRPr="00B7725F">
        <w:rPr>
          <w:rFonts w:eastAsia="Verdana"/>
          <w:color w:val="00B050"/>
          <w:rPrChange w:id="220" w:author="Poseidon" w:date="2009-05-26T00:10:00Z">
            <w:rPr>
              <w:rFonts w:eastAsia="Verdana"/>
            </w:rPr>
          </w:rPrChange>
        </w:rPr>
        <w:br/>
        <w:t xml:space="preserve">As WSNs have some unique properties, the algorithms in this paper </w:t>
      </w:r>
      <w:del w:id="221" w:author="Poseidon" w:date="2009-05-25T23:59:00Z">
        <w:r w:rsidRPr="00B7725F">
          <w:rPr>
            <w:rFonts w:eastAsia="Verdana"/>
            <w:color w:val="00B050"/>
            <w:rPrChange w:id="222" w:author="Poseidon" w:date="2009-05-26T00:10:00Z">
              <w:rPr>
                <w:rFonts w:eastAsia="Verdana"/>
                <w:highlight w:val="yellow"/>
              </w:rPr>
            </w:rPrChange>
          </w:rPr>
          <w:delText>are (=</w:delText>
        </w:r>
      </w:del>
      <w:r w:rsidRPr="00B7725F">
        <w:rPr>
          <w:rFonts w:eastAsia="Verdana"/>
          <w:color w:val="00B050"/>
          <w:rPrChange w:id="223" w:author="Poseidon" w:date="2009-05-26T00:10:00Z">
            <w:rPr>
              <w:rFonts w:eastAsia="Verdana"/>
              <w:highlight w:val="yellow"/>
            </w:rPr>
          </w:rPrChange>
        </w:rPr>
        <w:t>have been</w:t>
      </w:r>
      <w:del w:id="224" w:author="Poseidon" w:date="2009-05-25T23:59:00Z">
        <w:r w:rsidRPr="00B7725F">
          <w:rPr>
            <w:rFonts w:eastAsia="Verdana"/>
            <w:color w:val="00B050"/>
            <w:rPrChange w:id="225" w:author="Poseidon" w:date="2009-05-26T00:10:00Z">
              <w:rPr>
                <w:rFonts w:eastAsia="Verdana"/>
                <w:highlight w:val="yellow"/>
              </w:rPr>
            </w:rPrChange>
          </w:rPr>
          <w:delText>?)</w:delText>
        </w:r>
      </w:del>
      <w:r w:rsidRPr="00B7725F">
        <w:rPr>
          <w:rFonts w:eastAsia="Verdana"/>
          <w:color w:val="00B050"/>
          <w:rPrChange w:id="226" w:author="Poseidon" w:date="2009-05-26T00:10:00Z">
            <w:rPr>
              <w:rFonts w:eastAsia="Verdana"/>
            </w:rPr>
          </w:rPrChange>
        </w:rPr>
        <w:t xml:space="preserve"> developed or selected with the following goals in mind: </w:t>
      </w:r>
    </w:p>
    <w:p w:rsidR="00EE49E5" w:rsidRPr="00B7725F" w:rsidRDefault="00A31465" w:rsidP="00EE49E5">
      <w:pPr>
        <w:pStyle w:val="Lijstalinea1"/>
        <w:numPr>
          <w:ilvl w:val="0"/>
          <w:numId w:val="14"/>
        </w:numPr>
        <w:rPr>
          <w:rFonts w:eastAsia="Verdana"/>
          <w:color w:val="00B050"/>
          <w:rPrChange w:id="227" w:author="Poseidon" w:date="2009-05-26T00:10:00Z">
            <w:rPr>
              <w:rFonts w:eastAsia="Verdana"/>
            </w:rPr>
          </w:rPrChange>
        </w:rPr>
      </w:pPr>
      <w:r w:rsidRPr="00B7725F">
        <w:rPr>
          <w:rFonts w:eastAsia="Verdana"/>
          <w:color w:val="00B050"/>
          <w:rPrChange w:id="228" w:author="Poseidon" w:date="2009-05-26T00:10:00Z">
            <w:rPr>
              <w:rFonts w:eastAsia="Verdana"/>
              <w:highlight w:val="yellow"/>
            </w:rPr>
          </w:rPrChange>
        </w:rPr>
        <w:t xml:space="preserve">RSS-based </w:t>
      </w:r>
      <w:del w:id="229" w:author="Poseidon" w:date="2009-05-25T23:59:00Z">
        <w:r w:rsidRPr="00B7725F">
          <w:rPr>
            <w:rFonts w:eastAsia="Verdana"/>
            <w:color w:val="00B050"/>
            <w:rPrChange w:id="230" w:author="Poseidon" w:date="2009-05-26T00:10:00Z">
              <w:rPr>
                <w:rFonts w:eastAsia="Verdana"/>
                <w:highlight w:val="yellow"/>
              </w:rPr>
            </w:rPrChange>
          </w:rPr>
          <w:delText>=S</w:delText>
        </w:r>
      </w:del>
      <w:r w:rsidRPr="00B7725F">
        <w:rPr>
          <w:rFonts w:eastAsia="Verdana"/>
          <w:color w:val="00B050"/>
          <w:rPrChange w:id="231" w:author="Poseidon" w:date="2009-05-26T00:10:00Z">
            <w:rPr>
              <w:rFonts w:eastAsia="Verdana"/>
            </w:rPr>
          </w:rPrChange>
        </w:rPr>
        <w:t xml:space="preserve">: using this technique no additional hardware is required, thus the cost of a node can be kept low. However, </w:t>
      </w:r>
      <w:del w:id="232" w:author="Poseidon" w:date="2009-05-25T23:59:00Z">
        <w:r w:rsidRPr="00B7725F">
          <w:rPr>
            <w:rFonts w:eastAsia="Verdana"/>
            <w:color w:val="00B050"/>
            <w:rPrChange w:id="233" w:author="Poseidon" w:date="2009-05-26T00:10:00Z">
              <w:rPr>
                <w:rFonts w:eastAsia="Verdana"/>
                <w:highlight w:val="yellow"/>
              </w:rPr>
            </w:rPrChange>
          </w:rPr>
          <w:delText xml:space="preserve">M: linking word(since) </w:delText>
        </w:r>
      </w:del>
      <w:ins w:id="234" w:author="peter" w:date="2009-04-01T11:43:00Z">
        <w:r w:rsidRPr="00B7725F">
          <w:rPr>
            <w:rFonts w:eastAsia="Verdana"/>
            <w:color w:val="00B050"/>
            <w:rPrChange w:id="235" w:author="Poseidon" w:date="2009-05-26T00:10:00Z">
              <w:rPr>
                <w:rFonts w:eastAsia="Verdana"/>
              </w:rPr>
            </w:rPrChange>
          </w:rPr>
          <w:t>because</w:t>
        </w:r>
        <w:del w:id="236" w:author="Poseidon" w:date="2009-05-25T23:59:00Z">
          <w:r w:rsidRPr="00B7725F">
            <w:rPr>
              <w:rFonts w:eastAsia="Verdana"/>
              <w:color w:val="00B050"/>
              <w:rPrChange w:id="237" w:author="Poseidon" w:date="2009-05-26T00:10:00Z">
                <w:rPr>
                  <w:rFonts w:eastAsia="Verdana"/>
                </w:rPr>
              </w:rPrChange>
            </w:rPr>
            <w:delText>/while</w:delText>
          </w:r>
        </w:del>
      </w:ins>
      <w:del w:id="238" w:author="peter" w:date="2009-04-01T10:48:00Z">
        <w:r w:rsidRPr="00B7725F">
          <w:rPr>
            <w:rFonts w:eastAsia="Verdana"/>
            <w:color w:val="00B050"/>
            <w:rPrChange w:id="239" w:author="Poseidon" w:date="2009-05-26T00:10:00Z">
              <w:rPr>
                <w:rFonts w:eastAsia="Verdana"/>
              </w:rPr>
            </w:rPrChange>
          </w:rPr>
          <w:delText>???</w:delText>
        </w:r>
      </w:del>
      <w:del w:id="240" w:author="Poseidon" w:date="2009-05-25T23:59:00Z">
        <w:r w:rsidRPr="00B7725F">
          <w:rPr>
            <w:rFonts w:eastAsia="Verdana"/>
            <w:color w:val="00B050"/>
            <w:rPrChange w:id="241" w:author="Poseidon" w:date="2009-05-26T00:10:00Z">
              <w:rPr>
                <w:rFonts w:eastAsia="Verdana"/>
              </w:rPr>
            </w:rPrChange>
          </w:rPr>
          <w:delText>mos</w:delText>
        </w:r>
      </w:del>
      <w:del w:id="242" w:author="Poseidon" w:date="2009-05-26T00:00:00Z">
        <w:r w:rsidRPr="00B7725F">
          <w:rPr>
            <w:rFonts w:eastAsia="Verdana"/>
            <w:color w:val="00B050"/>
            <w:rPrChange w:id="243" w:author="Poseidon" w:date="2009-05-26T00:10:00Z">
              <w:rPr>
                <w:rFonts w:eastAsia="Verdana"/>
              </w:rPr>
            </w:rPrChange>
          </w:rPr>
          <w:delText>t</w:delText>
        </w:r>
      </w:del>
      <w:r w:rsidRPr="00B7725F">
        <w:rPr>
          <w:rFonts w:eastAsia="Verdana"/>
          <w:color w:val="00B050"/>
          <w:rPrChange w:id="244" w:author="Poseidon" w:date="2009-05-26T00:10:00Z">
            <w:rPr>
              <w:rFonts w:eastAsia="Verdana"/>
            </w:rPr>
          </w:rPrChange>
        </w:rPr>
        <w:t xml:space="preserve"> nodes have an antenna embedded on the PCB, it would be better to have an external antenna as these have a more uniform radiation pattern. </w:t>
      </w:r>
    </w:p>
    <w:p w:rsidR="00EE49E5" w:rsidRPr="00B7725F" w:rsidRDefault="00A31465" w:rsidP="00EE49E5">
      <w:pPr>
        <w:pStyle w:val="Lijstalinea1"/>
        <w:numPr>
          <w:ilvl w:val="0"/>
          <w:numId w:val="14"/>
        </w:numPr>
        <w:rPr>
          <w:rFonts w:eastAsia="Verdana"/>
          <w:color w:val="00B050"/>
          <w:rPrChange w:id="245" w:author="Poseidon" w:date="2009-05-26T00:10:00Z">
            <w:rPr>
              <w:rFonts w:eastAsia="Verdana"/>
            </w:rPr>
          </w:rPrChange>
        </w:rPr>
      </w:pPr>
      <w:r w:rsidRPr="00B7725F">
        <w:rPr>
          <w:rFonts w:eastAsia="Verdana"/>
          <w:color w:val="00B050"/>
          <w:rPrChange w:id="246" w:author="Poseidon" w:date="2009-05-26T00:10:00Z">
            <w:rPr>
              <w:rFonts w:eastAsia="Verdana"/>
            </w:rPr>
          </w:rPrChange>
        </w:rPr>
        <w:t xml:space="preserve">Distributed and self-organizing: The algorithm should be able to run locally on the nodes to avoid a central processing dependency. This is especially important for WSNs due to the fact that individual nodes and links between nodes are more prone to failure than in a traditional computing environment. Batteries may be depleted and radio links can be obscured.  </w:t>
      </w:r>
    </w:p>
    <w:p w:rsidR="00EE49E5" w:rsidRPr="00B7725F" w:rsidRDefault="00A31465" w:rsidP="00EE49E5">
      <w:pPr>
        <w:pStyle w:val="Lijstalinea1"/>
        <w:numPr>
          <w:ilvl w:val="0"/>
          <w:numId w:val="14"/>
        </w:numPr>
        <w:rPr>
          <w:rFonts w:eastAsia="Verdana"/>
          <w:color w:val="00B050"/>
          <w:rPrChange w:id="247" w:author="Poseidon" w:date="2009-05-26T00:10:00Z">
            <w:rPr>
              <w:rFonts w:eastAsia="Verdana"/>
            </w:rPr>
          </w:rPrChange>
        </w:rPr>
      </w:pPr>
      <w:r w:rsidRPr="00B7725F">
        <w:rPr>
          <w:rFonts w:eastAsia="Verdana"/>
          <w:color w:val="00B050"/>
          <w:rPrChange w:id="248" w:author="Poseidon" w:date="2009-05-26T00:10:00Z">
            <w:rPr>
              <w:rFonts w:eastAsia="Verdana"/>
            </w:rPr>
          </w:rPrChange>
        </w:rPr>
        <w:t xml:space="preserve">Robust: The algorithms should account for localization errors and node failures. </w:t>
      </w:r>
    </w:p>
    <w:p w:rsidR="00EE49E5" w:rsidRPr="00B7725F" w:rsidRDefault="00A31465" w:rsidP="00EE49E5">
      <w:pPr>
        <w:pStyle w:val="Lijstalinea1"/>
        <w:numPr>
          <w:ilvl w:val="0"/>
          <w:numId w:val="14"/>
        </w:numPr>
        <w:rPr>
          <w:rFonts w:eastAsia="Verdana"/>
          <w:color w:val="00B050"/>
          <w:rPrChange w:id="249" w:author="Poseidon" w:date="2009-05-26T00:10:00Z">
            <w:rPr>
              <w:rFonts w:eastAsia="Verdana"/>
            </w:rPr>
          </w:rPrChange>
        </w:rPr>
      </w:pPr>
      <w:r w:rsidRPr="00B7725F">
        <w:rPr>
          <w:rFonts w:eastAsia="Verdana"/>
          <w:color w:val="00B050"/>
          <w:rPrChange w:id="250" w:author="Poseidon" w:date="2009-05-26T00:10:00Z">
            <w:rPr>
              <w:rFonts w:eastAsia="Verdana"/>
            </w:rPr>
          </w:rPrChange>
        </w:rPr>
        <w:t xml:space="preserve">Receiver-based: The task of localization is up to the blind node so that the network scales well. </w:t>
      </w:r>
    </w:p>
    <w:p w:rsidR="00EE49E5" w:rsidRPr="00B7725F" w:rsidRDefault="00A31465" w:rsidP="00EE49E5">
      <w:pPr>
        <w:pStyle w:val="Lijstalinea1"/>
        <w:numPr>
          <w:ilvl w:val="0"/>
          <w:numId w:val="14"/>
        </w:numPr>
        <w:rPr>
          <w:rFonts w:eastAsia="Verdana"/>
          <w:color w:val="00B050"/>
          <w:rPrChange w:id="251" w:author="Poseidon" w:date="2009-05-26T00:10:00Z">
            <w:rPr>
              <w:rFonts w:eastAsia="Verdana"/>
            </w:rPr>
          </w:rPrChange>
        </w:rPr>
      </w:pPr>
      <w:r w:rsidRPr="00B7725F">
        <w:rPr>
          <w:rFonts w:eastAsia="Verdana"/>
          <w:color w:val="00B050"/>
          <w:rPrChange w:id="252" w:author="Poseidon" w:date="2009-05-26T00:10:00Z">
            <w:rPr>
              <w:rFonts w:eastAsia="Verdana"/>
            </w:rPr>
          </w:rPrChange>
        </w:rPr>
        <w:lastRenderedPageBreak/>
        <w:t xml:space="preserve">Responsiveness: The localization latency needs to be kept as low as possible. Mobility is fairly limited in WSNs as most nodes have a static position; however, certain nodes can be mobile, so this factor needs to be accounted for as well. </w:t>
      </w:r>
    </w:p>
    <w:p w:rsidR="00EE49E5" w:rsidRPr="00B7725F" w:rsidRDefault="00A31465" w:rsidP="00EE49E5">
      <w:pPr>
        <w:pStyle w:val="Lijstalinea1"/>
        <w:numPr>
          <w:ilvl w:val="0"/>
          <w:numId w:val="14"/>
        </w:numPr>
        <w:rPr>
          <w:rFonts w:eastAsia="Verdana"/>
          <w:color w:val="00B050"/>
          <w:rPrChange w:id="253" w:author="Poseidon" w:date="2009-05-26T00:10:00Z">
            <w:rPr>
              <w:rFonts w:eastAsia="Verdana"/>
            </w:rPr>
          </w:rPrChange>
        </w:rPr>
      </w:pPr>
      <w:r w:rsidRPr="00B7725F">
        <w:rPr>
          <w:rFonts w:eastAsia="Verdana"/>
          <w:color w:val="00B050"/>
          <w:rPrChange w:id="254" w:author="Poseidon" w:date="2009-05-26T00:10:00Z">
            <w:rPr>
              <w:rFonts w:eastAsia="Verdana"/>
            </w:rPr>
          </w:rPrChange>
        </w:rPr>
        <w:t xml:space="preserve">Energy usage: Given the sparse amount available, processing and communication needs to limited. Unfortunately, this means that certain applications are not suitable for WSNs because of the high computational requirements and the lightweight microcontroller that drives the nodes. Communication between nodes needs to be limited as well because the radio requires much more power than the microcontroller. </w:t>
      </w:r>
    </w:p>
    <w:p w:rsidR="00EE49E5" w:rsidRPr="00B7725F" w:rsidRDefault="00A31465" w:rsidP="00EE49E5">
      <w:pPr>
        <w:pStyle w:val="Lijstalinea1"/>
        <w:numPr>
          <w:ilvl w:val="0"/>
          <w:numId w:val="14"/>
        </w:numPr>
        <w:rPr>
          <w:rFonts w:eastAsia="Verdana"/>
          <w:color w:val="00B050"/>
          <w:rPrChange w:id="255" w:author="Poseidon" w:date="2009-05-26T00:10:00Z">
            <w:rPr>
              <w:rFonts w:eastAsia="Verdana"/>
            </w:rPr>
          </w:rPrChange>
        </w:rPr>
      </w:pPr>
      <w:r w:rsidRPr="00B7725F">
        <w:rPr>
          <w:rFonts w:eastAsia="Verdana"/>
          <w:color w:val="00B050"/>
          <w:rPrChange w:id="256" w:author="Poseidon" w:date="2009-05-26T00:10:00Z">
            <w:rPr>
              <w:rFonts w:eastAsia="Verdana"/>
            </w:rPr>
          </w:rPrChange>
        </w:rPr>
        <w:t xml:space="preserve">Adaptive: We want our algorithm to be adaptive to the </w:t>
      </w:r>
      <w:del w:id="257" w:author="Poseidon" w:date="2009-05-26T00:00:00Z">
        <w:r w:rsidRPr="00B7725F">
          <w:rPr>
            <w:rFonts w:eastAsia="Verdana"/>
            <w:color w:val="00B050"/>
            <w:rPrChange w:id="258" w:author="Poseidon" w:date="2009-05-26T00:10:00Z">
              <w:rPr>
                <w:rFonts w:eastAsia="Verdana"/>
                <w:highlight w:val="red"/>
              </w:rPr>
            </w:rPrChange>
          </w:rPr>
          <w:delText>(</w:delText>
        </w:r>
      </w:del>
      <w:r w:rsidRPr="00B7725F">
        <w:rPr>
          <w:rFonts w:eastAsia="Verdana"/>
          <w:color w:val="00B050"/>
          <w:rPrChange w:id="259" w:author="Poseidon" w:date="2009-05-26T00:10:00Z">
            <w:rPr>
              <w:rFonts w:eastAsia="Verdana"/>
              <w:highlight w:val="red"/>
            </w:rPr>
          </w:rPrChange>
        </w:rPr>
        <w:t>number</w:t>
      </w:r>
      <w:del w:id="260" w:author="Poseidon" w:date="2009-05-26T00:00:00Z">
        <w:r w:rsidRPr="00B7725F">
          <w:rPr>
            <w:rFonts w:eastAsia="Verdana"/>
            <w:color w:val="00B050"/>
            <w:rPrChange w:id="261" w:author="Poseidon" w:date="2009-05-26T00:10:00Z">
              <w:rPr>
                <w:rFonts w:eastAsia="Verdana"/>
                <w:highlight w:val="red"/>
              </w:rPr>
            </w:rPrChange>
          </w:rPr>
          <w:delText>)amount =G: count N</w:delText>
        </w:r>
      </w:del>
      <w:r w:rsidRPr="00B7725F">
        <w:rPr>
          <w:rFonts w:eastAsia="Verdana"/>
          <w:color w:val="00B050"/>
          <w:rPrChange w:id="262" w:author="Poseidon" w:date="2009-05-26T00:10:00Z">
            <w:rPr>
              <w:rFonts w:eastAsia="Verdana"/>
            </w:rPr>
          </w:rPrChange>
        </w:rPr>
        <w:t xml:space="preserve"> of ANs and the density of the network. If the density or the </w:t>
      </w:r>
      <w:del w:id="263" w:author="Poseidon" w:date="2009-05-26T00:00:00Z">
        <w:r w:rsidRPr="00B7725F">
          <w:rPr>
            <w:rFonts w:eastAsia="Verdana"/>
            <w:color w:val="00B050"/>
            <w:rPrChange w:id="264" w:author="Poseidon" w:date="2009-05-26T00:10:00Z">
              <w:rPr>
                <w:rFonts w:eastAsia="Verdana"/>
                <w:highlight w:val="yellow"/>
              </w:rPr>
            </w:rPrChange>
          </w:rPr>
          <w:delText>amount</w:delText>
        </w:r>
      </w:del>
      <w:ins w:id="265" w:author="peter" w:date="2009-04-01T10:48:00Z">
        <w:del w:id="266" w:author="Poseidon" w:date="2009-05-26T00:00:00Z">
          <w:r w:rsidRPr="00B7725F">
            <w:rPr>
              <w:rFonts w:eastAsia="Verdana"/>
              <w:color w:val="00B050"/>
              <w:rPrChange w:id="267" w:author="Poseidon" w:date="2009-05-26T00:10:00Z">
                <w:rPr>
                  <w:rFonts w:eastAsia="Verdana"/>
                </w:rPr>
              </w:rPrChange>
            </w:rPr>
            <w:delText>/</w:delText>
          </w:r>
        </w:del>
        <w:r w:rsidRPr="00B7725F">
          <w:rPr>
            <w:rFonts w:eastAsia="Verdana"/>
            <w:color w:val="00B050"/>
            <w:rPrChange w:id="268" w:author="Poseidon" w:date="2009-05-26T00:10:00Z">
              <w:rPr>
                <w:rFonts w:eastAsia="Verdana"/>
              </w:rPr>
            </w:rPrChange>
          </w:rPr>
          <w:t>number</w:t>
        </w:r>
      </w:ins>
      <w:r w:rsidRPr="00B7725F">
        <w:rPr>
          <w:rFonts w:eastAsia="Verdana"/>
          <w:color w:val="00B050"/>
          <w:rPrChange w:id="269" w:author="Poseidon" w:date="2009-05-26T00:10:00Z">
            <w:rPr>
              <w:rFonts w:eastAsia="Verdana"/>
            </w:rPr>
          </w:rPrChange>
        </w:rPr>
        <w:t xml:space="preserve"> of ANs rises, the accuracy should improve. The algorithm should thus benefit from the high density of the WSN. The algorithm should still perform well with a low network density and AN ratio. </w:t>
      </w:r>
    </w:p>
    <w:p w:rsidR="00EE49E5" w:rsidRPr="00B7725F" w:rsidRDefault="00A31465" w:rsidP="00EE49E5">
      <w:pPr>
        <w:pStyle w:val="Lijstalinea1"/>
        <w:numPr>
          <w:ilvl w:val="0"/>
          <w:numId w:val="14"/>
        </w:numPr>
        <w:rPr>
          <w:rFonts w:eastAsia="Verdana"/>
          <w:color w:val="00B050"/>
          <w:rPrChange w:id="270" w:author="Poseidon" w:date="2009-05-26T00:10:00Z">
            <w:rPr>
              <w:rFonts w:eastAsia="Verdana"/>
            </w:rPr>
          </w:rPrChange>
        </w:rPr>
      </w:pPr>
      <w:r w:rsidRPr="00B7725F">
        <w:rPr>
          <w:rFonts w:eastAsia="Verdana"/>
          <w:color w:val="00B050"/>
          <w:rPrChange w:id="271" w:author="Poseidon" w:date="2009-05-26T00:10:00Z">
            <w:rPr>
              <w:rFonts w:eastAsia="Verdana"/>
            </w:rPr>
          </w:rPrChange>
        </w:rPr>
        <w:t xml:space="preserve">Multihop localization: Nodes not in range of an </w:t>
      </w:r>
      <w:proofErr w:type="spellStart"/>
      <w:r w:rsidRPr="00B7725F">
        <w:rPr>
          <w:rFonts w:eastAsia="Verdana"/>
          <w:color w:val="00B050"/>
          <w:rPrChange w:id="272" w:author="Poseidon" w:date="2009-05-26T00:10:00Z">
            <w:rPr>
              <w:rFonts w:eastAsia="Verdana"/>
            </w:rPr>
          </w:rPrChange>
        </w:rPr>
        <w:t>AN</w:t>
      </w:r>
      <w:proofErr w:type="spellEnd"/>
      <w:r w:rsidRPr="00B7725F">
        <w:rPr>
          <w:rFonts w:eastAsia="Verdana"/>
          <w:color w:val="00B050"/>
          <w:rPrChange w:id="273" w:author="Poseidon" w:date="2009-05-26T00:10:00Z">
            <w:rPr>
              <w:rFonts w:eastAsia="Verdana"/>
            </w:rPr>
          </w:rPrChange>
        </w:rPr>
        <w:t xml:space="preserve"> should still be able to localize themselves by the use of other BNs, this is referred to as </w:t>
      </w:r>
      <w:r w:rsidRPr="00B7725F">
        <w:rPr>
          <w:rFonts w:eastAsia="Verdana"/>
          <w:i/>
          <w:color w:val="00B050"/>
          <w:rPrChange w:id="274" w:author="Poseidon" w:date="2009-05-26T00:10:00Z">
            <w:rPr>
              <w:rFonts w:eastAsia="Verdana"/>
              <w:i/>
            </w:rPr>
          </w:rPrChange>
        </w:rPr>
        <w:t xml:space="preserve">cooperative or multihop localization </w:t>
      </w:r>
      <w:r w:rsidRPr="00B7725F">
        <w:rPr>
          <w:rFonts w:eastAsia="Verdana"/>
          <w:color w:val="00B050"/>
          <w:rPrChange w:id="275" w:author="Poseidon" w:date="2009-05-26T00:10:00Z">
            <w:rPr>
              <w:rFonts w:eastAsia="Verdana"/>
            </w:rPr>
          </w:rPrChange>
        </w:rPr>
        <w:t xml:space="preserve">[Locating the nodes], compared to single-hop localization, where blind nodes in range of enough anchor nodes can determine their position. </w:t>
      </w:r>
    </w:p>
    <w:p w:rsidR="00EE49E5" w:rsidRPr="00B7725F" w:rsidRDefault="00A31465" w:rsidP="00EE49E5">
      <w:pPr>
        <w:rPr>
          <w:rFonts w:eastAsia="Verdana"/>
          <w:color w:val="00B050"/>
          <w:rPrChange w:id="276" w:author="Poseidon" w:date="2009-05-26T00:10:00Z">
            <w:rPr>
              <w:rFonts w:eastAsia="Verdana"/>
            </w:rPr>
          </w:rPrChange>
        </w:rPr>
      </w:pPr>
      <w:r w:rsidRPr="00B7725F">
        <w:rPr>
          <w:rFonts w:eastAsia="Verdana"/>
          <w:color w:val="00B050"/>
          <w:rPrChange w:id="277" w:author="Poseidon" w:date="2009-05-26T00:10:00Z">
            <w:rPr>
              <w:rFonts w:eastAsia="Verdana"/>
            </w:rPr>
          </w:rPrChange>
        </w:rPr>
        <w:t xml:space="preserve">The main contributions of this paper are: </w:t>
      </w:r>
    </w:p>
    <w:p w:rsidR="00EE49E5" w:rsidRPr="00B7725F" w:rsidRDefault="00A31465" w:rsidP="00EE49E5">
      <w:pPr>
        <w:pStyle w:val="Lijstalinea1"/>
        <w:numPr>
          <w:ilvl w:val="0"/>
          <w:numId w:val="16"/>
        </w:numPr>
        <w:rPr>
          <w:rFonts w:eastAsia="Verdana"/>
          <w:color w:val="00B050"/>
          <w:rPrChange w:id="278" w:author="Poseidon" w:date="2009-05-26T00:10:00Z">
            <w:rPr>
              <w:rFonts w:eastAsia="Verdana"/>
            </w:rPr>
          </w:rPrChange>
        </w:rPr>
      </w:pPr>
      <w:r w:rsidRPr="00B7725F">
        <w:rPr>
          <w:rFonts w:eastAsia="Verdana"/>
          <w:color w:val="00B050"/>
          <w:rPrChange w:id="279" w:author="Poseidon" w:date="2009-05-26T00:10:00Z">
            <w:rPr>
              <w:rFonts w:eastAsia="Verdana"/>
            </w:rPr>
          </w:rPrChange>
        </w:rPr>
        <w:t xml:space="preserve">We present a detailed overview of </w:t>
      </w:r>
      <w:del w:id="280" w:author="Poseidon" w:date="2009-05-26T00:00:00Z">
        <w:r w:rsidRPr="00B7725F">
          <w:rPr>
            <w:rFonts w:eastAsia="Verdana"/>
            <w:color w:val="00B050"/>
            <w:rPrChange w:id="281" w:author="Poseidon" w:date="2009-05-26T00:10:00Z">
              <w:rPr>
                <w:rFonts w:eastAsia="Verdana"/>
                <w:highlight w:val="red"/>
              </w:rPr>
            </w:rPrChange>
          </w:rPr>
          <w:delText>(</w:delText>
        </w:r>
      </w:del>
      <w:r w:rsidRPr="00B7725F">
        <w:rPr>
          <w:rFonts w:eastAsia="Verdana"/>
          <w:color w:val="00B050"/>
          <w:rPrChange w:id="282" w:author="Poseidon" w:date="2009-05-26T00:10:00Z">
            <w:rPr>
              <w:rFonts w:eastAsia="Verdana"/>
              <w:highlight w:val="red"/>
            </w:rPr>
          </w:rPrChange>
        </w:rPr>
        <w:t>the</w:t>
      </w:r>
      <w:del w:id="283" w:author="Poseidon" w:date="2009-05-26T00:00:00Z">
        <w:r w:rsidRPr="00B7725F">
          <w:rPr>
            <w:rFonts w:eastAsia="Verdana"/>
            <w:color w:val="00B050"/>
            <w:rPrChange w:id="284" w:author="Poseidon" w:date="2009-05-26T00:10:00Z">
              <w:rPr>
                <w:rFonts w:eastAsia="Verdana"/>
                <w:highlight w:val="red"/>
              </w:rPr>
            </w:rPrChange>
          </w:rPr>
          <w:delText>)A</w:delText>
        </w:r>
      </w:del>
      <w:r w:rsidRPr="00B7725F">
        <w:rPr>
          <w:rFonts w:eastAsia="Verdana"/>
          <w:color w:val="00B050"/>
          <w:rPrChange w:id="285" w:author="Poseidon" w:date="2009-05-26T00:10:00Z">
            <w:rPr>
              <w:rFonts w:eastAsia="Verdana"/>
            </w:rPr>
          </w:rPrChange>
        </w:rPr>
        <w:t xml:space="preserve"> existing algorithms and literature. </w:t>
      </w:r>
    </w:p>
    <w:p w:rsidR="00EE49E5" w:rsidRPr="00B7725F" w:rsidRDefault="00A31465" w:rsidP="00EE49E5">
      <w:pPr>
        <w:pStyle w:val="Lijstalinea1"/>
        <w:numPr>
          <w:ilvl w:val="0"/>
          <w:numId w:val="16"/>
        </w:numPr>
        <w:rPr>
          <w:ins w:id="286" w:author="Poseidon" w:date="2009-05-25T15:34:00Z"/>
          <w:rFonts w:eastAsia="Verdana"/>
          <w:color w:val="00B050"/>
          <w:rPrChange w:id="287" w:author="Poseidon" w:date="2009-05-26T00:10:00Z">
            <w:rPr>
              <w:ins w:id="288" w:author="Poseidon" w:date="2009-05-25T15:34:00Z"/>
              <w:rFonts w:eastAsia="Verdana"/>
            </w:rPr>
          </w:rPrChange>
        </w:rPr>
      </w:pPr>
      <w:r w:rsidRPr="00B7725F">
        <w:rPr>
          <w:rFonts w:eastAsia="Verdana"/>
          <w:color w:val="00B050"/>
          <w:rPrChange w:id="289" w:author="Poseidon" w:date="2009-05-26T00:10:00Z">
            <w:rPr>
              <w:rFonts w:eastAsia="Verdana"/>
            </w:rPr>
          </w:rPrChange>
        </w:rPr>
        <w:t xml:space="preserve">We compare </w:t>
      </w:r>
      <w:ins w:id="290" w:author="Poseidon" w:date="2009-05-25T15:32:00Z">
        <w:r w:rsidRPr="00B7725F">
          <w:rPr>
            <w:rFonts w:eastAsia="Verdana"/>
            <w:color w:val="00B050"/>
            <w:rPrChange w:id="291" w:author="Poseidon" w:date="2009-05-26T00:10:00Z">
              <w:rPr>
                <w:rFonts w:eastAsia="Verdana"/>
              </w:rPr>
            </w:rPrChange>
          </w:rPr>
          <w:t xml:space="preserve">two </w:t>
        </w:r>
      </w:ins>
      <w:del w:id="292" w:author="Poseidon" w:date="2009-05-25T15:32:00Z">
        <w:r w:rsidRPr="00B7725F">
          <w:rPr>
            <w:rFonts w:eastAsia="Verdana"/>
            <w:color w:val="00B050"/>
            <w:rPrChange w:id="293" w:author="Poseidon" w:date="2009-05-26T00:10:00Z">
              <w:rPr>
                <w:rFonts w:eastAsia="Verdana"/>
              </w:rPr>
            </w:rPrChange>
          </w:rPr>
          <w:delText>several existing</w:delText>
        </w:r>
      </w:del>
      <w:r w:rsidRPr="00B7725F">
        <w:rPr>
          <w:rFonts w:eastAsia="Verdana"/>
          <w:color w:val="00B050"/>
          <w:rPrChange w:id="294" w:author="Poseidon" w:date="2009-05-26T00:10:00Z">
            <w:rPr>
              <w:rFonts w:eastAsia="Verdana"/>
            </w:rPr>
          </w:rPrChange>
        </w:rPr>
        <w:t xml:space="preserve"> algorithms with quantitative measurements. </w:t>
      </w:r>
    </w:p>
    <w:p w:rsidR="00CE51E4" w:rsidRPr="00B7725F" w:rsidRDefault="00A31465" w:rsidP="00EE49E5">
      <w:pPr>
        <w:pStyle w:val="Lijstalinea1"/>
        <w:numPr>
          <w:ilvl w:val="0"/>
          <w:numId w:val="16"/>
        </w:numPr>
        <w:rPr>
          <w:rFonts w:eastAsia="Verdana"/>
          <w:color w:val="00B050"/>
          <w:rPrChange w:id="295" w:author="Poseidon" w:date="2009-05-26T00:10:00Z">
            <w:rPr>
              <w:rFonts w:eastAsia="Verdana"/>
            </w:rPr>
          </w:rPrChange>
        </w:rPr>
      </w:pPr>
      <w:ins w:id="296" w:author="Poseidon" w:date="2009-05-25T15:34:00Z">
        <w:r w:rsidRPr="00B7725F">
          <w:rPr>
            <w:rFonts w:eastAsia="Verdana"/>
            <w:color w:val="00B050"/>
            <w:rPrChange w:id="297" w:author="Poseidon" w:date="2009-05-26T00:10:00Z">
              <w:rPr>
                <w:rFonts w:eastAsia="Verdana"/>
              </w:rPr>
            </w:rPrChange>
          </w:rPr>
          <w:t>We researched the influence of the orientation</w:t>
        </w:r>
      </w:ins>
      <w:ins w:id="298" w:author="Poseidon" w:date="2009-05-25T15:35:00Z">
        <w:r w:rsidRPr="00B7725F">
          <w:rPr>
            <w:rFonts w:eastAsia="Verdana"/>
            <w:color w:val="00B050"/>
            <w:rPrChange w:id="299" w:author="Poseidon" w:date="2009-05-26T00:10:00Z">
              <w:rPr>
                <w:rFonts w:eastAsia="Verdana"/>
              </w:rPr>
            </w:rPrChange>
          </w:rPr>
          <w:t xml:space="preserve"> of a node compared to a node with an external antenna</w:t>
        </w:r>
      </w:ins>
    </w:p>
    <w:p w:rsidR="00EE49E5" w:rsidRPr="00B7725F" w:rsidDel="00CE51E4" w:rsidRDefault="00A31465" w:rsidP="00EE49E5">
      <w:pPr>
        <w:pStyle w:val="Lijstalinea1"/>
        <w:numPr>
          <w:ilvl w:val="0"/>
          <w:numId w:val="16"/>
        </w:numPr>
        <w:rPr>
          <w:del w:id="300" w:author="Poseidon" w:date="2009-05-25T15:36:00Z"/>
          <w:rFonts w:eastAsia="Verdana"/>
          <w:color w:val="00B050"/>
          <w:rPrChange w:id="301" w:author="Poseidon" w:date="2009-05-26T00:10:00Z">
            <w:rPr>
              <w:del w:id="302" w:author="Poseidon" w:date="2009-05-25T15:36:00Z"/>
              <w:rFonts w:eastAsia="Verdana"/>
            </w:rPr>
          </w:rPrChange>
        </w:rPr>
      </w:pPr>
      <w:del w:id="303" w:author="Poseidon" w:date="2009-05-25T15:36:00Z">
        <w:r w:rsidRPr="00B7725F">
          <w:rPr>
            <w:rFonts w:eastAsia="Verdana"/>
            <w:color w:val="00B050"/>
            <w:rPrChange w:id="304" w:author="Poseidon" w:date="2009-05-26T00:10:00Z">
              <w:rPr>
                <w:rFonts w:eastAsia="Verdana"/>
              </w:rPr>
            </w:rPrChange>
          </w:rPr>
          <w:delText xml:space="preserve">We implement several algorithms in TinyOS on the TelosB platform. </w:delText>
        </w:r>
      </w:del>
    </w:p>
    <w:p w:rsidR="00EE49E5" w:rsidRPr="00B7725F" w:rsidRDefault="00A31465" w:rsidP="00EE49E5">
      <w:pPr>
        <w:pStyle w:val="Lijstalinea1"/>
        <w:numPr>
          <w:ilvl w:val="0"/>
          <w:numId w:val="16"/>
        </w:numPr>
        <w:rPr>
          <w:rFonts w:eastAsia="Verdana"/>
          <w:color w:val="00B050"/>
          <w:rPrChange w:id="305" w:author="Poseidon" w:date="2009-05-26T00:10:00Z">
            <w:rPr>
              <w:rFonts w:eastAsia="Verdana"/>
            </w:rPr>
          </w:rPrChange>
        </w:rPr>
      </w:pPr>
      <w:r w:rsidRPr="00B7725F">
        <w:rPr>
          <w:rFonts w:eastAsia="Verdana"/>
          <w:color w:val="00B050"/>
          <w:rPrChange w:id="306" w:author="Poseidon" w:date="2009-05-26T00:10:00Z">
            <w:rPr>
              <w:rFonts w:eastAsia="Verdana"/>
            </w:rPr>
          </w:rPrChange>
        </w:rPr>
        <w:t xml:space="preserve">We present Senseless, a software framework to manage these WSN localization algorithms </w:t>
      </w:r>
    </w:p>
    <w:p w:rsidR="00EE49E5" w:rsidRPr="00B7725F" w:rsidRDefault="00A31465" w:rsidP="00EE49E5">
      <w:pPr>
        <w:pStyle w:val="Lijstalinea1"/>
        <w:numPr>
          <w:ilvl w:val="0"/>
          <w:numId w:val="16"/>
        </w:numPr>
        <w:rPr>
          <w:rFonts w:eastAsia="Verdana"/>
          <w:color w:val="00B050"/>
          <w:rPrChange w:id="307" w:author="Poseidon" w:date="2009-05-26T00:10:00Z">
            <w:rPr>
              <w:rFonts w:eastAsia="Verdana"/>
            </w:rPr>
          </w:rPrChange>
        </w:rPr>
      </w:pPr>
      <w:r w:rsidRPr="00B7725F">
        <w:rPr>
          <w:rFonts w:eastAsia="Verdana"/>
          <w:color w:val="00B050"/>
          <w:rPrChange w:id="308" w:author="Poseidon" w:date="2009-05-26T00:10:00Z">
            <w:rPr>
              <w:rFonts w:eastAsia="Verdana"/>
            </w:rPr>
          </w:rPrChange>
        </w:rPr>
        <w:t xml:space="preserve">We interface this framework to SCALA, a localization middleware project. </w:t>
      </w:r>
    </w:p>
    <w:p w:rsidR="00EE49E5" w:rsidRPr="00B7725F" w:rsidRDefault="00A31465" w:rsidP="00EE49E5">
      <w:pPr>
        <w:rPr>
          <w:rFonts w:eastAsia="Verdana"/>
          <w:color w:val="00B050"/>
          <w:rPrChange w:id="309" w:author="Poseidon" w:date="2009-05-26T00:10:00Z">
            <w:rPr>
              <w:rFonts w:eastAsia="Verdana"/>
            </w:rPr>
          </w:rPrChange>
        </w:rPr>
      </w:pPr>
      <w:r w:rsidRPr="00B7725F">
        <w:rPr>
          <w:rFonts w:eastAsia="Verdana"/>
          <w:color w:val="00B050"/>
          <w:rPrChange w:id="310" w:author="Poseidon" w:date="2009-05-26T00:10:00Z">
            <w:rPr>
              <w:rFonts w:eastAsia="Verdana"/>
            </w:rPr>
          </w:rPrChange>
        </w:rPr>
        <w:t xml:space="preserve">The rest of the paper will be organized as follows: chapter two summarizes related work, and provides an overview of </w:t>
      </w:r>
      <w:del w:id="311" w:author="Poseidon" w:date="2009-05-26T00:00:00Z">
        <w:r w:rsidRPr="00B7725F">
          <w:rPr>
            <w:rFonts w:eastAsia="Verdana"/>
            <w:color w:val="00B050"/>
            <w:rPrChange w:id="312" w:author="Poseidon" w:date="2009-05-26T00:10:00Z">
              <w:rPr>
                <w:rFonts w:eastAsia="Verdana"/>
                <w:highlight w:val="yellow"/>
              </w:rPr>
            </w:rPrChange>
          </w:rPr>
          <w:delText xml:space="preserve">suitable algorithms and work that contributes (do you mean “… of </w:delText>
        </w:r>
      </w:del>
      <w:r w:rsidRPr="00B7725F">
        <w:rPr>
          <w:rFonts w:eastAsia="Verdana"/>
          <w:color w:val="00B050"/>
          <w:rPrChange w:id="313" w:author="Poseidon" w:date="2009-05-26T00:10:00Z">
            <w:rPr>
              <w:rFonts w:eastAsia="Verdana"/>
              <w:highlight w:val="yellow"/>
            </w:rPr>
          </w:rPrChange>
        </w:rPr>
        <w:t>the suitable algorithms and work that contribute</w:t>
      </w:r>
      <w:ins w:id="314" w:author="Poseidon" w:date="2009-05-26T00:01:00Z">
        <w:r w:rsidRPr="00B7725F">
          <w:rPr>
            <w:rFonts w:eastAsia="Verdana"/>
            <w:color w:val="00B050"/>
            <w:rPrChange w:id="315" w:author="Poseidon" w:date="2009-05-26T00:10:00Z">
              <w:rPr>
                <w:rFonts w:eastAsia="Verdana"/>
                <w:highlight w:val="yellow"/>
              </w:rPr>
            </w:rPrChange>
          </w:rPr>
          <w:t xml:space="preserve"> </w:t>
        </w:r>
      </w:ins>
      <w:del w:id="316" w:author="Poseidon" w:date="2009-05-26T00:01:00Z">
        <w:r w:rsidRPr="00B7725F">
          <w:rPr>
            <w:rFonts w:eastAsia="Verdana"/>
            <w:color w:val="00B050"/>
            <w:rPrChange w:id="317" w:author="Poseidon" w:date="2009-05-26T00:10:00Z">
              <w:rPr>
                <w:rFonts w:eastAsia="Verdana"/>
                <w:highlight w:val="yellow"/>
              </w:rPr>
            </w:rPrChange>
          </w:rPr>
          <w:delText xml:space="preserve">…”, i.e. both the algorithms and work contribute to the building of a good algorithm; or “… of suitable algorithms and of the work that contributes to…”, meaning only the work contributes to the building of a good algorithm?) </w:delText>
        </w:r>
      </w:del>
      <w:r w:rsidRPr="00B7725F">
        <w:rPr>
          <w:rFonts w:eastAsia="Verdana"/>
          <w:color w:val="00B050"/>
          <w:rPrChange w:id="318" w:author="Poseidon" w:date="2009-05-26T00:10:00Z">
            <w:rPr>
              <w:rFonts w:eastAsia="Verdana"/>
            </w:rPr>
          </w:rPrChange>
        </w:rPr>
        <w:t xml:space="preserve">to building a good algorithm; chapter three presents the various algorithms that we have implemented and tested, and our software framework; in chapter four the results are presented and we conclude in chapter five. </w:t>
      </w:r>
    </w:p>
    <w:p w:rsidR="00E75312" w:rsidRPr="00461F74" w:rsidRDefault="00A31465" w:rsidP="00E75312">
      <w:pPr>
        <w:pStyle w:val="Kop1"/>
        <w:rPr>
          <w:lang w:eastAsia="nl-BE"/>
        </w:rPr>
      </w:pPr>
      <w:r w:rsidRPr="00A31465">
        <w:rPr>
          <w:lang w:eastAsia="nl-BE"/>
          <w:rPrChange w:id="319" w:author="Poseidon" w:date="2009-05-26T00:06:00Z">
            <w:rPr>
              <w:b w:val="0"/>
              <w:bCs w:val="0"/>
              <w:caps w:val="0"/>
              <w:color w:val="auto"/>
              <w:spacing w:val="0"/>
              <w:sz w:val="20"/>
              <w:szCs w:val="20"/>
              <w:lang w:eastAsia="nl-BE"/>
            </w:rPr>
          </w:rPrChange>
        </w:rPr>
        <w:t>Related work</w:t>
      </w:r>
    </w:p>
    <w:p w:rsidR="00CF4F5B" w:rsidRPr="00461F74" w:rsidDel="00842AF2" w:rsidRDefault="00A31465" w:rsidP="00CF4F5B">
      <w:pPr>
        <w:rPr>
          <w:del w:id="320" w:author="Poseidon" w:date="2009-05-26T00:00:00Z"/>
          <w:lang w:eastAsia="nl-BE"/>
        </w:rPr>
      </w:pPr>
      <w:del w:id="321" w:author="Poseidon" w:date="2009-05-26T00:00:00Z">
        <w:r>
          <w:rPr>
            <w:lang w:eastAsia="nl-BE"/>
          </w:rPr>
          <w:delText>Manually assigning the location of a node is a time</w:delText>
        </w:r>
      </w:del>
      <w:ins w:id="322" w:author="peter" w:date="2009-04-01T10:49:00Z">
        <w:del w:id="323" w:author="Poseidon" w:date="2009-05-26T00:00:00Z">
          <w:r w:rsidRPr="00A31465">
            <w:rPr>
              <w:lang w:eastAsia="nl-BE"/>
              <w:rPrChange w:id="324" w:author="Poseidon" w:date="2009-05-26T00:06:00Z">
                <w:rPr>
                  <w:highlight w:val="yellow"/>
                  <w:lang w:eastAsia="nl-BE"/>
                </w:rPr>
              </w:rPrChange>
            </w:rPr>
            <w:delText>-</w:delText>
          </w:r>
        </w:del>
      </w:ins>
      <w:del w:id="325" w:author="Poseidon" w:date="2009-05-26T00:00:00Z">
        <w:r w:rsidRPr="00A31465">
          <w:rPr>
            <w:lang w:eastAsia="nl-BE"/>
            <w:rPrChange w:id="326" w:author="Poseidon" w:date="2009-05-26T00:06:00Z">
              <w:rPr>
                <w:highlight w:val="yellow"/>
                <w:lang w:eastAsia="nl-BE"/>
              </w:rPr>
            </w:rPrChange>
          </w:rPr>
          <w:delText xml:space="preserve"> consuming =S and expensive job, and</w:delText>
        </w:r>
        <w:r>
          <w:rPr>
            <w:lang w:eastAsia="nl-BE"/>
          </w:rPr>
          <w:delText xml:space="preserve"> therefore a self-configuring method where nodes discover their neighbors and use them to estimate the distance to their neighbors. </w:delText>
        </w:r>
      </w:del>
    </w:p>
    <w:p w:rsidR="00E75312" w:rsidRPr="00461F74" w:rsidDel="00DE7D67" w:rsidRDefault="00A31465" w:rsidP="00E75312">
      <w:pPr>
        <w:rPr>
          <w:del w:id="327" w:author="Poseidon" w:date="2009-05-25T15:53:00Z"/>
        </w:rPr>
      </w:pPr>
      <w:del w:id="328" w:author="Poseidon" w:date="2009-05-25T15:53:00Z">
        <w:r>
          <w:delText>Sorted RSSI Quantization (SRangeQ) is a distributed algorithm and is insensitive to RSSI error on range estimation. It makes use of blind nodes that are in range of the anchor node and thus can locate his</w:delText>
        </w:r>
        <w:r w:rsidRPr="00A31465">
          <w:rPr>
            <w:rPrChange w:id="329" w:author="Poseidon" w:date="2009-05-26T00:06:00Z">
              <w:rPr>
                <w:highlight w:val="yellow"/>
              </w:rPr>
            </w:rPrChange>
          </w:rPr>
          <w:delText xml:space="preserve"> =R</w:delText>
        </w:r>
        <w:r>
          <w:delText xml:space="preserve"> </w:delText>
        </w:r>
      </w:del>
      <w:ins w:id="330" w:author="peter" w:date="2009-04-01T10:50:00Z">
        <w:del w:id="331" w:author="Poseidon" w:date="2009-05-25T15:53:00Z">
          <w:r>
            <w:delText xml:space="preserve">its </w:delText>
          </w:r>
        </w:del>
      </w:ins>
      <w:del w:id="332" w:author="Poseidon" w:date="2009-05-25T15:53:00Z">
        <w:r>
          <w:delText>position, to find his</w:delText>
        </w:r>
        <w:r w:rsidRPr="00A31465">
          <w:rPr>
            <w:rPrChange w:id="333" w:author="Poseidon" w:date="2009-05-26T00:06:00Z">
              <w:rPr>
                <w:highlight w:val="yellow"/>
              </w:rPr>
            </w:rPrChange>
          </w:rPr>
          <w:delText xml:space="preserve"> =R</w:delText>
        </w:r>
      </w:del>
      <w:ins w:id="334" w:author="peter" w:date="2009-04-01T10:50:00Z">
        <w:del w:id="335" w:author="Poseidon" w:date="2009-05-25T15:53:00Z">
          <w:r>
            <w:delText xml:space="preserve"> its</w:delText>
          </w:r>
        </w:del>
      </w:ins>
      <w:del w:id="336" w:author="Poseidon" w:date="2009-05-25T15:53:00Z">
        <w:r>
          <w:delText xml:space="preserve"> own location.</w:delText>
        </w:r>
      </w:del>
    </w:p>
    <w:p w:rsidR="00EE49E5" w:rsidRPr="00461F74" w:rsidRDefault="00A31465" w:rsidP="00EE49E5">
      <w:pPr>
        <w:rPr>
          <w:ins w:id="337" w:author="Poseidon" w:date="2009-05-25T16:17:00Z"/>
          <w:rFonts w:eastAsia="Verdana"/>
        </w:rPr>
      </w:pPr>
      <w:r>
        <w:rPr>
          <w:rFonts w:eastAsia="Verdana"/>
        </w:rPr>
        <w:t xml:space="preserve">The amount of literature on this topic is quite substantial. </w:t>
      </w:r>
      <w:ins w:id="338" w:author="Poseidon" w:date="2009-05-25T16:00:00Z">
        <w:r>
          <w:rPr>
            <w:rFonts w:eastAsia="Verdana"/>
          </w:rPr>
          <w:t xml:space="preserve">It becomes more manageable </w:t>
        </w:r>
      </w:ins>
      <w:r>
        <w:rPr>
          <w:rFonts w:eastAsia="Verdana"/>
        </w:rPr>
        <w:t>If w</w:t>
      </w:r>
      <w:ins w:id="339" w:author="Poseidon" w:date="2009-05-25T15:59:00Z">
        <w:r>
          <w:rPr>
            <w:rFonts w:eastAsia="Verdana"/>
          </w:rPr>
          <w:t>e</w:t>
        </w:r>
      </w:ins>
      <w:del w:id="340" w:author="Poseidon" w:date="2009-05-25T15:59:00Z">
        <w:r>
          <w:rPr>
            <w:rFonts w:eastAsia="Verdana"/>
          </w:rPr>
          <w:delText>e</w:delText>
        </w:r>
      </w:del>
      <w:r>
        <w:rPr>
          <w:rFonts w:eastAsia="Verdana"/>
        </w:rPr>
        <w:t xml:space="preserve"> limit ourselves to</w:t>
      </w:r>
      <w:ins w:id="341" w:author="Poseidon" w:date="2009-05-25T15:59:00Z">
        <w:r>
          <w:rPr>
            <w:rFonts w:eastAsia="Verdana"/>
          </w:rPr>
          <w:t xml:space="preserve"> three categories</w:t>
        </w:r>
      </w:ins>
      <w:del w:id="342" w:author="Poseidon" w:date="2009-05-25T15:59:00Z">
        <w:r>
          <w:rPr>
            <w:rFonts w:eastAsia="Verdana"/>
          </w:rPr>
          <w:delText xml:space="preserve"> algorithms which</w:delText>
        </w:r>
      </w:del>
      <w:del w:id="343" w:author="Poseidon" w:date="2009-05-25T16:00:00Z">
        <w:r>
          <w:rPr>
            <w:rFonts w:eastAsia="Verdana"/>
          </w:rPr>
          <w:delText xml:space="preserve"> use RSS, the topic becomes more manageable</w:delText>
        </w:r>
      </w:del>
      <w:ins w:id="344" w:author="Poseidon" w:date="2009-05-25T16:00:00Z">
        <w:r>
          <w:rPr>
            <w:rFonts w:eastAsia="Verdana"/>
          </w:rPr>
          <w:t xml:space="preserve">: </w:t>
        </w:r>
      </w:ins>
      <w:ins w:id="345" w:author="Poseidon" w:date="2009-05-25T16:01:00Z">
        <w:r>
          <w:rPr>
            <w:rFonts w:eastAsia="Verdana"/>
          </w:rPr>
          <w:t>ranging algorithms, location estimation and frameworks</w:t>
        </w:r>
      </w:ins>
      <w:r>
        <w:rPr>
          <w:rFonts w:eastAsia="Verdana"/>
        </w:rPr>
        <w:t xml:space="preserve">. Limited surveys on this topic do exist; however, they fail to point out a superior algorithm and provide few quantitative comparisons, so further investigation is required. </w:t>
      </w:r>
    </w:p>
    <w:p w:rsidR="0002543B" w:rsidRPr="00461F74" w:rsidRDefault="00A31465" w:rsidP="00EE49E5">
      <w:pPr>
        <w:rPr>
          <w:ins w:id="346" w:author="Poseidon" w:date="2009-05-25T16:29:00Z"/>
          <w:rFonts w:eastAsia="Verdana"/>
        </w:rPr>
      </w:pPr>
      <w:ins w:id="347" w:author="Poseidon" w:date="2009-05-25T16:17:00Z">
        <w:r>
          <w:rPr>
            <w:rFonts w:eastAsia="Verdana"/>
          </w:rPr>
          <w:t>1.</w:t>
        </w:r>
      </w:ins>
    </w:p>
    <w:p w:rsidR="000914A1" w:rsidRPr="00461F74" w:rsidDel="00A569CD" w:rsidRDefault="00A31465" w:rsidP="000914A1">
      <w:pPr>
        <w:rPr>
          <w:ins w:id="348" w:author="Poseidon" w:date="2009-05-25T18:27:00Z"/>
          <w:del w:id="349" w:author="peter" w:date="2009-05-25T23:42:00Z"/>
          <w:rFonts w:eastAsia="Verdana"/>
        </w:rPr>
      </w:pPr>
      <w:ins w:id="350" w:author="Poseidon" w:date="2009-05-25T18:27:00Z">
        <w:del w:id="351" w:author="peter" w:date="2009-05-25T23:42:00Z">
          <w:r>
            <w:rPr>
              <w:rFonts w:eastAsia="Verdana"/>
            </w:rPr>
            <w:delText>We limited to ranging algorithms that use RSSI and hop count.</w:delText>
          </w:r>
        </w:del>
      </w:ins>
    </w:p>
    <w:p w:rsidR="000914A1" w:rsidRPr="00461F74" w:rsidRDefault="00A31465" w:rsidP="000914A1">
      <w:pPr>
        <w:rPr>
          <w:ins w:id="352" w:author="Poseidon" w:date="2009-05-25T18:27:00Z"/>
          <w:rFonts w:eastAsia="Verdana"/>
        </w:rPr>
      </w:pPr>
      <w:ins w:id="353" w:author="Poseidon" w:date="2009-05-25T18:27:00Z">
        <w:r>
          <w:rPr>
            <w:rFonts w:eastAsia="Verdana"/>
          </w:rPr>
          <w:t xml:space="preserve">Sum Dist is a distributed multihop algorithm that makes use of the hop count as a </w:t>
        </w:r>
      </w:ins>
      <w:ins w:id="354" w:author="peter" w:date="2009-05-25T23:42:00Z">
        <w:r>
          <w:rPr>
            <w:rFonts w:eastAsia="Verdana"/>
          </w:rPr>
          <w:t xml:space="preserve">primitive </w:t>
        </w:r>
      </w:ins>
      <w:ins w:id="355" w:author="Poseidon" w:date="2009-05-25T18:27:00Z">
        <w:del w:id="356" w:author="peter" w:date="2009-05-25T23:42:00Z">
          <w:r>
            <w:rPr>
              <w:rFonts w:eastAsia="Verdana"/>
            </w:rPr>
            <w:delText>ranging</w:delText>
          </w:r>
        </w:del>
      </w:ins>
      <w:ins w:id="357" w:author="peter" w:date="2009-05-25T23:42:00Z">
        <w:r>
          <w:rPr>
            <w:rFonts w:eastAsia="Verdana"/>
          </w:rPr>
          <w:t>distance metric</w:t>
        </w:r>
      </w:ins>
      <w:ins w:id="358" w:author="Poseidon" w:date="2009-05-25T18:27:00Z">
        <w:r>
          <w:rPr>
            <w:rFonts w:eastAsia="Verdana"/>
          </w:rPr>
          <w:t xml:space="preserve">. </w:t>
        </w:r>
      </w:ins>
      <w:ins w:id="359" w:author="Poseidon" w:date="2009-05-25T20:09:00Z">
        <w:r>
          <w:rPr>
            <w:rFonts w:eastAsia="Verdana"/>
          </w:rPr>
          <w:t>The distance to the anchors is determined by</w:t>
        </w:r>
      </w:ins>
      <w:ins w:id="360" w:author="Poseidon" w:date="2009-05-25T18:27:00Z">
        <w:r>
          <w:rPr>
            <w:rFonts w:eastAsia="Verdana"/>
          </w:rPr>
          <w:t xml:space="preserve"> simply adding the ranges</w:t>
        </w:r>
      </w:ins>
      <w:ins w:id="361" w:author="Poseidon" w:date="2009-05-25T20:10:00Z">
        <w:r>
          <w:rPr>
            <w:rFonts w:eastAsia="Verdana"/>
          </w:rPr>
          <w:t xml:space="preserve"> (RSSI) </w:t>
        </w:r>
      </w:ins>
      <w:ins w:id="362" w:author="Poseidon" w:date="2009-05-25T20:09:00Z">
        <w:r>
          <w:rPr>
            <w:rFonts w:eastAsia="Verdana"/>
          </w:rPr>
          <w:t xml:space="preserve"> </w:t>
        </w:r>
      </w:ins>
      <w:ins w:id="363" w:author="Poseidon" w:date="2009-05-25T18:27:00Z">
        <w:r>
          <w:rPr>
            <w:rFonts w:eastAsia="Verdana"/>
          </w:rPr>
          <w:t xml:space="preserve">encountered at each hop during the network flood. </w:t>
        </w:r>
      </w:ins>
      <w:ins w:id="364" w:author="Poseidon" w:date="2009-05-25T20:37:00Z">
        <w:r>
          <w:rPr>
            <w:rFonts w:eastAsia="Verdana"/>
          </w:rPr>
          <w:t xml:space="preserve">The downside of this algorithm is that the range errors rise exponentially when the beacon </w:t>
        </w:r>
      </w:ins>
      <w:ins w:id="365" w:author="Poseidon" w:date="2009-05-26T00:06:00Z">
        <w:r w:rsidR="00461F74">
          <w:rPr>
            <w:rFonts w:eastAsia="Verdana"/>
          </w:rPr>
          <w:t>travels</w:t>
        </w:r>
      </w:ins>
      <w:ins w:id="366" w:author="peter" w:date="2009-05-25T23:42:00Z">
        <w:del w:id="367" w:author="Poseidon" w:date="2009-05-26T00:06:00Z">
          <w:r>
            <w:rPr>
              <w:rFonts w:eastAsia="Verdana"/>
            </w:rPr>
            <w:delText>s</w:delText>
          </w:r>
        </w:del>
      </w:ins>
      <w:ins w:id="368" w:author="Poseidon" w:date="2009-05-25T20:37:00Z">
        <w:r>
          <w:rPr>
            <w:rFonts w:eastAsia="Verdana"/>
          </w:rPr>
          <w:t xml:space="preserve">  over multiple hops.</w:t>
        </w:r>
      </w:ins>
      <w:ins w:id="369" w:author="Poseidon" w:date="2009-05-25T20:38:00Z">
        <w:r>
          <w:rPr>
            <w:rFonts w:eastAsia="Verdana"/>
          </w:rPr>
          <w:t xml:space="preserve"> In large networks </w:t>
        </w:r>
      </w:ins>
      <w:ins w:id="370" w:author="Poseidon" w:date="2009-05-25T20:39:00Z">
        <w:r>
          <w:rPr>
            <w:rFonts w:eastAsia="Verdana"/>
          </w:rPr>
          <w:t>with little anchor nodes, it will lead to poor ranging.</w:t>
        </w:r>
      </w:ins>
      <w:ins w:id="371" w:author="Poseidon" w:date="2009-05-25T20:40:00Z">
        <w:r>
          <w:rPr>
            <w:rFonts w:eastAsia="Verdana"/>
          </w:rPr>
          <w:t xml:space="preserve"> A good alternative is</w:t>
        </w:r>
      </w:ins>
      <w:ins w:id="372" w:author="Poseidon" w:date="2009-05-25T20:42:00Z">
        <w:r>
          <w:rPr>
            <w:rFonts w:eastAsia="Verdana"/>
          </w:rPr>
          <w:t xml:space="preserve"> DV-hop. It</w:t>
        </w:r>
      </w:ins>
      <w:ins w:id="373" w:author="Poseidon" w:date="2009-05-25T20:40:00Z">
        <w:r>
          <w:rPr>
            <w:rFonts w:eastAsia="Verdana"/>
          </w:rPr>
          <w:t xml:space="preserve"> make</w:t>
        </w:r>
      </w:ins>
      <w:ins w:id="374" w:author="Poseidon" w:date="2009-05-25T20:42:00Z">
        <w:r>
          <w:rPr>
            <w:rFonts w:eastAsia="Verdana"/>
          </w:rPr>
          <w:t>s</w:t>
        </w:r>
      </w:ins>
      <w:ins w:id="375" w:author="Poseidon" w:date="2009-05-25T20:40:00Z">
        <w:r>
          <w:rPr>
            <w:rFonts w:eastAsia="Verdana"/>
          </w:rPr>
          <w:t xml:space="preserve"> use of the topological information</w:t>
        </w:r>
      </w:ins>
      <w:ins w:id="376" w:author="Poseidon" w:date="2009-05-25T20:42:00Z">
        <w:r>
          <w:rPr>
            <w:rFonts w:eastAsia="Verdana"/>
          </w:rPr>
          <w:t>;</w:t>
        </w:r>
      </w:ins>
      <w:ins w:id="377" w:author="Poseidon" w:date="2009-05-25T20:40:00Z">
        <w:r>
          <w:rPr>
            <w:rFonts w:eastAsia="Verdana"/>
          </w:rPr>
          <w:t xml:space="preserve"> counting the hops instead</w:t>
        </w:r>
      </w:ins>
      <w:ins w:id="378" w:author="Poseidon" w:date="2009-05-25T20:41:00Z">
        <w:r>
          <w:rPr>
            <w:rFonts w:eastAsia="Verdana"/>
          </w:rPr>
          <w:t>.</w:t>
        </w:r>
      </w:ins>
      <w:ins w:id="379" w:author="Poseidon" w:date="2009-05-25T20:43:00Z">
        <w:r>
          <w:rPr>
            <w:rFonts w:eastAsia="Verdana"/>
          </w:rPr>
          <w:t xml:space="preserve"> W</w:t>
        </w:r>
      </w:ins>
      <w:ins w:id="380" w:author="Poseidon" w:date="2009-05-25T20:44:00Z">
        <w:r>
          <w:rPr>
            <w:rFonts w:eastAsia="Verdana"/>
          </w:rPr>
          <w:t xml:space="preserve">hen the topology of the network is very irregular, </w:t>
        </w:r>
      </w:ins>
      <w:ins w:id="381" w:author="Poseidon" w:date="2009-05-25T20:46:00Z">
        <w:r>
          <w:rPr>
            <w:rFonts w:eastAsia="Verdana"/>
          </w:rPr>
          <w:t>the ranging will be very inaccurate because of the high variance in hop distance.</w:t>
        </w:r>
      </w:ins>
      <w:ins w:id="382" w:author="Poseidon" w:date="2009-05-26T00:06:00Z">
        <w:r w:rsidR="00461F74">
          <w:rPr>
            <w:rFonts w:eastAsia="Verdana"/>
          </w:rPr>
          <w:t xml:space="preserve"> </w:t>
        </w:r>
      </w:ins>
      <w:ins w:id="383" w:author="Poseidon" w:date="2009-05-25T18:27:00Z">
        <w:r>
          <w:rPr>
            <w:rFonts w:eastAsia="Verdana"/>
          </w:rPr>
          <w:t xml:space="preserve">First the anchor nodes broadcast a beacon message to the blind node, which will forward the message to blind nodes that are out or range of the anchors after filling in the measured </w:t>
        </w:r>
      </w:ins>
      <w:ins w:id="384" w:author="Poseidon" w:date="2009-05-26T00:06:00Z">
        <w:r w:rsidR="00461F74">
          <w:rPr>
            <w:rFonts w:eastAsia="Verdana"/>
          </w:rPr>
          <w:t>RSSI</w:t>
        </w:r>
      </w:ins>
      <w:ins w:id="385" w:author="Poseidon" w:date="2009-05-25T18:27:00Z">
        <w:r>
          <w:rPr>
            <w:rFonts w:eastAsia="Verdana"/>
          </w:rPr>
          <w:t xml:space="preserve"> in the path length </w:t>
        </w:r>
      </w:ins>
    </w:p>
    <w:p w:rsidR="000914A1" w:rsidRPr="00461F74" w:rsidDel="00A569CD" w:rsidRDefault="00A31465" w:rsidP="000914A1">
      <w:pPr>
        <w:rPr>
          <w:ins w:id="386" w:author="Poseidon" w:date="2009-05-25T18:27:00Z"/>
          <w:del w:id="387" w:author="peter" w:date="2009-05-25T23:43:00Z"/>
          <w:rFonts w:eastAsia="Verdana"/>
        </w:rPr>
      </w:pPr>
      <w:ins w:id="388" w:author="Poseidon" w:date="2009-05-25T18:27:00Z">
        <w:r>
          <w:rPr>
            <w:rFonts w:eastAsia="Verdana"/>
          </w:rPr>
          <w:t>The most simple solution for determining the distance to the anchors is simply adding the ranges</w:t>
        </w:r>
      </w:ins>
      <w:ins w:id="389" w:author="peter" w:date="2009-05-25T23:43:00Z">
        <w:r>
          <w:rPr>
            <w:rFonts w:eastAsia="Verdana"/>
          </w:rPr>
          <w:t xml:space="preserve"> </w:t>
        </w:r>
      </w:ins>
    </w:p>
    <w:p w:rsidR="000914A1" w:rsidRPr="00461F74" w:rsidRDefault="00A31465" w:rsidP="000914A1">
      <w:pPr>
        <w:rPr>
          <w:ins w:id="390" w:author="Poseidon" w:date="2009-05-25T18:27:00Z"/>
          <w:rFonts w:eastAsia="Verdana"/>
        </w:rPr>
      </w:pPr>
      <w:ins w:id="391" w:author="Poseidon" w:date="2009-05-25T18:27:00Z">
        <w:r>
          <w:rPr>
            <w:rFonts w:eastAsia="Verdana"/>
          </w:rPr>
          <w:t xml:space="preserve">encountered at each hop during the network flood </w:t>
        </w:r>
      </w:ins>
    </w:p>
    <w:p w:rsidR="000914A1" w:rsidRPr="00461F74" w:rsidRDefault="00A31465" w:rsidP="000914A1">
      <w:pPr>
        <w:rPr>
          <w:ins w:id="392" w:author="Poseidon" w:date="2009-05-25T18:27:00Z"/>
          <w:rFonts w:eastAsia="Verdana"/>
        </w:rPr>
      </w:pPr>
      <w:ins w:id="393" w:author="Poseidon" w:date="2009-05-25T18:27:00Z">
        <w:r>
          <w:rPr>
            <w:rFonts w:eastAsia="Verdana"/>
          </w:rPr>
          <w:lastRenderedPageBreak/>
          <w:t xml:space="preserve">The paper “RSS-based location estimation with </w:t>
        </w:r>
        <w:proofErr w:type="spellStart"/>
        <w:r>
          <w:rPr>
            <w:rFonts w:eastAsia="Verdana"/>
          </w:rPr>
          <w:t>unknow</w:t>
        </w:r>
        <w:proofErr w:type="spellEnd"/>
        <w:r>
          <w:rPr>
            <w:rFonts w:eastAsia="Verdana"/>
          </w:rPr>
          <w:t xml:space="preserve"> </w:t>
        </w:r>
        <w:proofErr w:type="spellStart"/>
        <w:r>
          <w:rPr>
            <w:rFonts w:eastAsia="Verdana"/>
          </w:rPr>
          <w:t>pathloss</w:t>
        </w:r>
        <w:proofErr w:type="spellEnd"/>
        <w:r>
          <w:rPr>
            <w:rFonts w:eastAsia="Verdana"/>
          </w:rPr>
          <w:t xml:space="preserve"> model” dynamically estimates the distance-power gradient; parameter of the radio propagation </w:t>
        </w:r>
        <w:proofErr w:type="spellStart"/>
        <w:r>
          <w:rPr>
            <w:rFonts w:eastAsia="Verdana"/>
          </w:rPr>
          <w:t>pathloss</w:t>
        </w:r>
        <w:proofErr w:type="spellEnd"/>
        <w:r>
          <w:rPr>
            <w:rFonts w:eastAsia="Verdana"/>
          </w:rPr>
          <w:t xml:space="preserve"> model. It adapts automatically to the environment, thus eliminating the need for extensive channel measurements.</w:t>
        </w:r>
      </w:ins>
    </w:p>
    <w:p w:rsidR="0002543B" w:rsidRPr="00461F74" w:rsidRDefault="00A31465" w:rsidP="000914A1">
      <w:pPr>
        <w:rPr>
          <w:ins w:id="394" w:author="Poseidon" w:date="2009-05-25T16:17:00Z"/>
          <w:rFonts w:eastAsia="Verdana"/>
        </w:rPr>
      </w:pPr>
      <w:ins w:id="395" w:author="Poseidon" w:date="2009-05-25T18:27:00Z">
        <w:r>
          <w:rPr>
            <w:rFonts w:eastAsia="Verdana"/>
          </w:rPr>
          <w:t xml:space="preserve">Sorted RSSI Quantization [3] is a connectivity based algorithm that uses hop and RSSI as a ranging method. It multiplies a hop by the radio range or a chosen distance. It sorts the obtained RSSI and applies a </w:t>
        </w:r>
        <w:proofErr w:type="spellStart"/>
        <w:r>
          <w:rPr>
            <w:rFonts w:eastAsia="Verdana"/>
          </w:rPr>
          <w:t>quantizer</w:t>
        </w:r>
        <w:proofErr w:type="spellEnd"/>
        <w:r>
          <w:rPr>
            <w:rFonts w:eastAsia="Verdana"/>
          </w:rPr>
          <w:t xml:space="preserve"> that represents a level of range in the hop. This makes the algorithm insensitive to RSSI errors.</w:t>
        </w:r>
      </w:ins>
      <w:ins w:id="396" w:author="Poseidon" w:date="2009-05-25T16:17:00Z">
        <w:r>
          <w:rPr>
            <w:rFonts w:eastAsia="Verdana"/>
          </w:rPr>
          <w:t>2.</w:t>
        </w:r>
      </w:ins>
    </w:p>
    <w:p w:rsidR="0002543B" w:rsidRPr="00461F74" w:rsidRDefault="00A31465" w:rsidP="000914A1">
      <w:pPr>
        <w:rPr>
          <w:ins w:id="397" w:author="Poseidon" w:date="2009-05-25T16:17:00Z"/>
          <w:rFonts w:eastAsia="Verdana"/>
        </w:rPr>
      </w:pPr>
      <w:ins w:id="398" w:author="Poseidon" w:date="2009-05-25T16:17:00Z">
        <w:r>
          <w:rPr>
            <w:rFonts w:eastAsia="Verdana"/>
          </w:rPr>
          <w:t>2.</w:t>
        </w:r>
      </w:ins>
    </w:p>
    <w:p w:rsidR="0002543B" w:rsidRPr="00461F74" w:rsidRDefault="00A31465" w:rsidP="00EE49E5">
      <w:pPr>
        <w:rPr>
          <w:rFonts w:eastAsia="Verdana"/>
        </w:rPr>
      </w:pPr>
      <w:proofErr w:type="spellStart"/>
      <w:ins w:id="399" w:author="Poseidon" w:date="2009-05-25T16:18:00Z">
        <w:r>
          <w:rPr>
            <w:rFonts w:eastAsia="Verdana"/>
          </w:rPr>
          <w:t>Centroid</w:t>
        </w:r>
        <w:proofErr w:type="spellEnd"/>
        <w:r>
          <w:rPr>
            <w:rFonts w:eastAsia="Verdana"/>
          </w:rPr>
          <w:t xml:space="preserve"> localization is a simple approach for coarse grained localization.</w:t>
        </w:r>
      </w:ins>
      <w:ins w:id="400" w:author="Poseidon" w:date="2009-05-25T16:21:00Z">
        <w:r>
          <w:rPr>
            <w:rFonts w:eastAsia="Verdana"/>
          </w:rPr>
          <w:t xml:space="preserve"> All blind nodes calculate their position as the </w:t>
        </w:r>
        <w:proofErr w:type="spellStart"/>
        <w:r>
          <w:rPr>
            <w:rFonts w:eastAsia="Verdana"/>
          </w:rPr>
          <w:t>centroid</w:t>
        </w:r>
        <w:proofErr w:type="spellEnd"/>
        <w:r>
          <w:rPr>
            <w:rFonts w:eastAsia="Verdana"/>
          </w:rPr>
          <w:t xml:space="preserve"> of the anchor nodes within their communication range. </w:t>
        </w:r>
      </w:ins>
      <w:ins w:id="401" w:author="Poseidon" w:date="2009-05-25T16:22:00Z">
        <w:r>
          <w:rPr>
            <w:rFonts w:eastAsia="Verdana"/>
          </w:rPr>
          <w:t>This algorithm</w:t>
        </w:r>
        <w:del w:id="402" w:author="peter" w:date="2009-05-25T23:41:00Z">
          <w:r>
            <w:rPr>
              <w:rFonts w:eastAsia="Verdana"/>
            </w:rPr>
            <w:delText>s</w:delText>
          </w:r>
        </w:del>
        <w:r>
          <w:rPr>
            <w:rFonts w:eastAsia="Verdana"/>
          </w:rPr>
          <w:t xml:space="preserve"> has a low accuracy because it does not use </w:t>
        </w:r>
        <w:del w:id="403" w:author="peter" w:date="2009-05-25T23:41:00Z">
          <w:r>
            <w:rPr>
              <w:rFonts w:eastAsia="Verdana"/>
            </w:rPr>
            <w:delText xml:space="preserve">distance or </w:delText>
          </w:r>
        </w:del>
        <w:r>
          <w:rPr>
            <w:rFonts w:eastAsia="Verdana"/>
          </w:rPr>
          <w:t xml:space="preserve">signal strength to denote the range. </w:t>
        </w:r>
      </w:ins>
      <w:ins w:id="404" w:author="Poseidon" w:date="2009-05-25T16:25:00Z">
        <w:r>
          <w:rPr>
            <w:rFonts w:eastAsia="Verdana"/>
          </w:rPr>
          <w:t xml:space="preserve">Many solutions exist to make CL more accurate like Weighted </w:t>
        </w:r>
        <w:proofErr w:type="spellStart"/>
        <w:r>
          <w:rPr>
            <w:rFonts w:eastAsia="Verdana"/>
          </w:rPr>
          <w:t>centroid</w:t>
        </w:r>
        <w:proofErr w:type="spellEnd"/>
        <w:r>
          <w:rPr>
            <w:rFonts w:eastAsia="Verdana"/>
          </w:rPr>
          <w:t xml:space="preserve"> localization (WCL)</w:t>
        </w:r>
      </w:ins>
      <w:ins w:id="405" w:author="Poseidon" w:date="2009-05-25T16:27:00Z">
        <w:r>
          <w:rPr>
            <w:rFonts w:eastAsia="Verdana"/>
          </w:rPr>
          <w:t xml:space="preserve">[Improved weighted </w:t>
        </w:r>
        <w:proofErr w:type="spellStart"/>
        <w:r>
          <w:rPr>
            <w:rFonts w:eastAsia="Verdana"/>
          </w:rPr>
          <w:t>centroid</w:t>
        </w:r>
        <w:proofErr w:type="spellEnd"/>
        <w:r>
          <w:rPr>
            <w:rFonts w:eastAsia="Verdana"/>
          </w:rPr>
          <w:t xml:space="preserve"> localization in smart ubiquitous environments]</w:t>
        </w:r>
      </w:ins>
      <w:ins w:id="406" w:author="Poseidon" w:date="2009-05-25T16:25:00Z">
        <w:r>
          <w:rPr>
            <w:rFonts w:eastAsia="Verdana"/>
          </w:rPr>
          <w:t xml:space="preserve"> and </w:t>
        </w:r>
        <w:proofErr w:type="spellStart"/>
        <w:r>
          <w:rPr>
            <w:rFonts w:eastAsia="Verdana"/>
          </w:rPr>
          <w:t>Modifief</w:t>
        </w:r>
        <w:proofErr w:type="spellEnd"/>
        <w:r>
          <w:rPr>
            <w:rFonts w:eastAsia="Verdana"/>
          </w:rPr>
          <w:t xml:space="preserve"> Weighted </w:t>
        </w:r>
        <w:proofErr w:type="spellStart"/>
        <w:r>
          <w:rPr>
            <w:rFonts w:eastAsia="Verdana"/>
          </w:rPr>
          <w:t>Centroid</w:t>
        </w:r>
        <w:proofErr w:type="spellEnd"/>
        <w:r>
          <w:rPr>
            <w:rFonts w:eastAsia="Verdana"/>
          </w:rPr>
          <w:t xml:space="preserve"> Localization</w:t>
        </w:r>
      </w:ins>
      <w:ins w:id="407" w:author="Poseidon" w:date="2009-05-25T16:26:00Z">
        <w:r>
          <w:rPr>
            <w:rFonts w:eastAsia="Verdana"/>
          </w:rPr>
          <w:t>.</w:t>
        </w:r>
      </w:ins>
    </w:p>
    <w:p w:rsidR="00EE49E5" w:rsidRPr="00B7725F" w:rsidRDefault="00A31465" w:rsidP="00EE49E5">
      <w:pPr>
        <w:rPr>
          <w:rFonts w:eastAsia="Verdana"/>
          <w:color w:val="00B050"/>
          <w:rPrChange w:id="408" w:author="Poseidon" w:date="2009-05-26T00:10:00Z">
            <w:rPr>
              <w:rFonts w:eastAsia="Verdana"/>
            </w:rPr>
          </w:rPrChange>
        </w:rPr>
      </w:pPr>
      <w:r w:rsidRPr="00B7725F">
        <w:rPr>
          <w:rFonts w:eastAsia="Verdana"/>
          <w:color w:val="00B050"/>
          <w:rPrChange w:id="409" w:author="Poseidon" w:date="2009-05-26T00:10:00Z">
            <w:rPr>
              <w:rFonts w:eastAsia="Verdana"/>
            </w:rPr>
          </w:rPrChange>
        </w:rPr>
        <w:t xml:space="preserve">A noteworthy survey is [K </w:t>
      </w:r>
      <w:proofErr w:type="spellStart"/>
      <w:r w:rsidRPr="00B7725F">
        <w:rPr>
          <w:rFonts w:eastAsia="Verdana"/>
          <w:color w:val="00B050"/>
          <w:rPrChange w:id="410" w:author="Poseidon" w:date="2009-05-26T00:10:00Z">
            <w:rPr>
              <w:rFonts w:eastAsia="Verdana"/>
            </w:rPr>
          </w:rPrChange>
        </w:rPr>
        <w:t>Langendoen</w:t>
      </w:r>
      <w:proofErr w:type="spellEnd"/>
      <w:r w:rsidRPr="00B7725F">
        <w:rPr>
          <w:rFonts w:eastAsia="Verdana"/>
          <w:color w:val="00B050"/>
          <w:rPrChange w:id="411" w:author="Poseidon" w:date="2009-05-26T00:10:00Z">
            <w:rPr>
              <w:rFonts w:eastAsia="Verdana"/>
            </w:rPr>
          </w:rPrChange>
        </w:rPr>
        <w:t xml:space="preserve">.] by K. </w:t>
      </w:r>
      <w:proofErr w:type="spellStart"/>
      <w:r w:rsidRPr="00B7725F">
        <w:rPr>
          <w:rFonts w:eastAsia="Verdana"/>
          <w:color w:val="00B050"/>
          <w:rPrChange w:id="412" w:author="Poseidon" w:date="2009-05-26T00:10:00Z">
            <w:rPr>
              <w:rFonts w:eastAsia="Verdana"/>
            </w:rPr>
          </w:rPrChange>
        </w:rPr>
        <w:t>Langendoen</w:t>
      </w:r>
      <w:proofErr w:type="spellEnd"/>
      <w:r w:rsidRPr="00B7725F">
        <w:rPr>
          <w:rFonts w:eastAsia="Verdana"/>
          <w:color w:val="00B050"/>
          <w:rPrChange w:id="413" w:author="Poseidon" w:date="2009-05-26T00:10:00Z">
            <w:rPr>
              <w:rFonts w:eastAsia="Verdana"/>
            </w:rPr>
          </w:rPrChange>
        </w:rPr>
        <w:t xml:space="preserve">. This survey describes three algorithms: </w:t>
      </w:r>
    </w:p>
    <w:p w:rsidR="00EE49E5" w:rsidRPr="00B7725F" w:rsidRDefault="00A31465" w:rsidP="00EE49E5">
      <w:pPr>
        <w:pStyle w:val="Lijstalinea1"/>
        <w:numPr>
          <w:ilvl w:val="0"/>
          <w:numId w:val="18"/>
        </w:numPr>
        <w:rPr>
          <w:rFonts w:eastAsia="Verdana"/>
          <w:color w:val="00B050"/>
          <w:rPrChange w:id="414" w:author="Poseidon" w:date="2009-05-26T00:10:00Z">
            <w:rPr>
              <w:rFonts w:eastAsia="Verdana"/>
            </w:rPr>
          </w:rPrChange>
        </w:rPr>
      </w:pPr>
      <w:r w:rsidRPr="00B7725F">
        <w:rPr>
          <w:rFonts w:eastAsia="Verdana"/>
          <w:color w:val="00B050"/>
          <w:rPrChange w:id="415" w:author="Poseidon" w:date="2009-05-26T00:10:00Z">
            <w:rPr>
              <w:rFonts w:eastAsia="Verdana"/>
            </w:rPr>
          </w:rPrChange>
        </w:rPr>
        <w:t>Ad-hoc positioning by</w:t>
      </w:r>
      <w:r w:rsidRPr="00B7725F">
        <w:rPr>
          <w:rFonts w:ascii="AdvPSTim" w:eastAsia="Verdana" w:hAnsi="AdvPSTim"/>
          <w:color w:val="00B050"/>
          <w:rPrChange w:id="416" w:author="Poseidon" w:date="2009-05-26T00:10:00Z">
            <w:rPr>
              <w:rFonts w:ascii="AdvPSTim" w:eastAsia="Verdana" w:hAnsi="AdvPSTim"/>
            </w:rPr>
          </w:rPrChange>
        </w:rPr>
        <w:t xml:space="preserve"> </w:t>
      </w:r>
      <w:proofErr w:type="spellStart"/>
      <w:r w:rsidRPr="00B7725F">
        <w:rPr>
          <w:rFonts w:eastAsia="Verdana"/>
          <w:color w:val="00B050"/>
          <w:rPrChange w:id="417" w:author="Poseidon" w:date="2009-05-26T00:10:00Z">
            <w:rPr>
              <w:rFonts w:eastAsia="Verdana"/>
            </w:rPr>
          </w:rPrChange>
        </w:rPr>
        <w:t>Niculescuand</w:t>
      </w:r>
      <w:proofErr w:type="spellEnd"/>
      <w:r w:rsidRPr="00B7725F">
        <w:rPr>
          <w:rFonts w:eastAsia="Verdana"/>
          <w:color w:val="00B050"/>
          <w:rPrChange w:id="418" w:author="Poseidon" w:date="2009-05-26T00:10:00Z">
            <w:rPr>
              <w:rFonts w:eastAsia="Verdana"/>
            </w:rPr>
          </w:rPrChange>
        </w:rPr>
        <w:t xml:space="preserve"> </w:t>
      </w:r>
      <w:proofErr w:type="spellStart"/>
      <w:r w:rsidRPr="00B7725F">
        <w:rPr>
          <w:rFonts w:eastAsia="Verdana"/>
          <w:color w:val="00B050"/>
          <w:rPrChange w:id="419" w:author="Poseidon" w:date="2009-05-26T00:10:00Z">
            <w:rPr>
              <w:rFonts w:eastAsia="Verdana"/>
            </w:rPr>
          </w:rPrChange>
        </w:rPr>
        <w:t>Nath</w:t>
      </w:r>
      <w:proofErr w:type="spellEnd"/>
      <w:r w:rsidRPr="00B7725F">
        <w:rPr>
          <w:rFonts w:eastAsia="Verdana"/>
          <w:color w:val="00B050"/>
          <w:rPrChange w:id="420" w:author="Poseidon" w:date="2009-05-26T00:10:00Z">
            <w:rPr>
              <w:rFonts w:eastAsia="Verdana"/>
            </w:rPr>
          </w:rPrChange>
        </w:rPr>
        <w:t xml:space="preserve"> [10], </w:t>
      </w:r>
    </w:p>
    <w:p w:rsidR="00EE49E5" w:rsidRPr="00B7725F" w:rsidRDefault="00A31465" w:rsidP="00EE49E5">
      <w:pPr>
        <w:pStyle w:val="Lijstalinea1"/>
        <w:numPr>
          <w:ilvl w:val="0"/>
          <w:numId w:val="18"/>
        </w:numPr>
        <w:rPr>
          <w:rFonts w:eastAsia="Verdana"/>
          <w:color w:val="00B050"/>
          <w:rPrChange w:id="421" w:author="Poseidon" w:date="2009-05-26T00:10:00Z">
            <w:rPr>
              <w:rFonts w:eastAsia="Verdana"/>
            </w:rPr>
          </w:rPrChange>
        </w:rPr>
      </w:pPr>
      <w:r w:rsidRPr="00B7725F">
        <w:rPr>
          <w:rFonts w:eastAsia="Verdana"/>
          <w:color w:val="00B050"/>
          <w:rPrChange w:id="422" w:author="Poseidon" w:date="2009-05-26T00:10:00Z">
            <w:rPr>
              <w:rFonts w:eastAsia="Verdana"/>
            </w:rPr>
          </w:rPrChange>
        </w:rPr>
        <w:t xml:space="preserve">N-hop </w:t>
      </w:r>
      <w:proofErr w:type="spellStart"/>
      <w:r w:rsidRPr="00B7725F">
        <w:rPr>
          <w:rFonts w:eastAsia="Verdana"/>
          <w:color w:val="00B050"/>
          <w:rPrChange w:id="423" w:author="Poseidon" w:date="2009-05-26T00:10:00Z">
            <w:rPr>
              <w:rFonts w:eastAsia="Verdana"/>
            </w:rPr>
          </w:rPrChange>
        </w:rPr>
        <w:t>multilateration</w:t>
      </w:r>
      <w:proofErr w:type="spellEnd"/>
      <w:r w:rsidRPr="00B7725F">
        <w:rPr>
          <w:rFonts w:eastAsia="Verdana"/>
          <w:color w:val="00B050"/>
          <w:rPrChange w:id="424" w:author="Poseidon" w:date="2009-05-26T00:10:00Z">
            <w:rPr>
              <w:rFonts w:eastAsia="Verdana"/>
            </w:rPr>
          </w:rPrChange>
        </w:rPr>
        <w:t xml:space="preserve"> by </w:t>
      </w:r>
      <w:proofErr w:type="spellStart"/>
      <w:r w:rsidRPr="00B7725F">
        <w:rPr>
          <w:rFonts w:eastAsia="Verdana"/>
          <w:color w:val="00B050"/>
          <w:rPrChange w:id="425" w:author="Poseidon" w:date="2009-05-26T00:10:00Z">
            <w:rPr>
              <w:rFonts w:eastAsia="Verdana"/>
            </w:rPr>
          </w:rPrChange>
        </w:rPr>
        <w:t>Savvides</w:t>
      </w:r>
      <w:proofErr w:type="spellEnd"/>
      <w:r w:rsidRPr="00B7725F">
        <w:rPr>
          <w:rFonts w:eastAsia="Verdana"/>
          <w:color w:val="00B050"/>
          <w:rPrChange w:id="426" w:author="Poseidon" w:date="2009-05-26T00:10:00Z">
            <w:rPr>
              <w:rFonts w:eastAsia="Verdana"/>
            </w:rPr>
          </w:rPrChange>
        </w:rPr>
        <w:t xml:space="preserve"> et al. [12], </w:t>
      </w:r>
    </w:p>
    <w:p w:rsidR="00EE49E5" w:rsidRPr="00B7725F" w:rsidRDefault="00A31465" w:rsidP="00EE49E5">
      <w:pPr>
        <w:pStyle w:val="Lijstalinea1"/>
        <w:numPr>
          <w:ilvl w:val="0"/>
          <w:numId w:val="18"/>
        </w:numPr>
        <w:rPr>
          <w:rFonts w:eastAsia="Verdana"/>
          <w:color w:val="00B050"/>
          <w:rPrChange w:id="427" w:author="Poseidon" w:date="2009-05-26T00:10:00Z">
            <w:rPr>
              <w:rFonts w:eastAsia="Verdana"/>
            </w:rPr>
          </w:rPrChange>
        </w:rPr>
      </w:pPr>
      <w:r w:rsidRPr="00B7725F">
        <w:rPr>
          <w:rFonts w:eastAsia="Verdana"/>
          <w:color w:val="00B050"/>
          <w:rPrChange w:id="428" w:author="Poseidon" w:date="2009-05-26T00:10:00Z">
            <w:rPr>
              <w:rFonts w:eastAsia="Verdana"/>
            </w:rPr>
          </w:rPrChange>
        </w:rPr>
        <w:t xml:space="preserve">Robust positioning by </w:t>
      </w:r>
      <w:proofErr w:type="spellStart"/>
      <w:r w:rsidRPr="00B7725F">
        <w:rPr>
          <w:rFonts w:eastAsia="Verdana"/>
          <w:color w:val="00B050"/>
          <w:rPrChange w:id="429" w:author="Poseidon" w:date="2009-05-26T00:10:00Z">
            <w:rPr>
              <w:rFonts w:eastAsia="Verdana"/>
            </w:rPr>
          </w:rPrChange>
        </w:rPr>
        <w:t>Savarese</w:t>
      </w:r>
      <w:proofErr w:type="spellEnd"/>
      <w:r w:rsidRPr="00B7725F">
        <w:rPr>
          <w:rFonts w:eastAsia="Verdana"/>
          <w:color w:val="00B050"/>
          <w:rPrChange w:id="430" w:author="Poseidon" w:date="2009-05-26T00:10:00Z">
            <w:rPr>
              <w:rFonts w:eastAsia="Verdana"/>
            </w:rPr>
          </w:rPrChange>
        </w:rPr>
        <w:t xml:space="preserve"> et al. [11]. </w:t>
      </w:r>
    </w:p>
    <w:p w:rsidR="00EE49E5" w:rsidRPr="00B7725F" w:rsidRDefault="00A31465" w:rsidP="00EE49E5">
      <w:pPr>
        <w:rPr>
          <w:rFonts w:eastAsia="Verdana"/>
          <w:color w:val="00B050"/>
          <w:rPrChange w:id="431" w:author="Poseidon" w:date="2009-05-26T00:10:00Z">
            <w:rPr>
              <w:rFonts w:eastAsia="Verdana"/>
            </w:rPr>
          </w:rPrChange>
        </w:rPr>
      </w:pPr>
      <w:r w:rsidRPr="00B7725F">
        <w:rPr>
          <w:rFonts w:eastAsia="Verdana"/>
          <w:color w:val="00B050"/>
          <w:rPrChange w:id="432" w:author="Poseidon" w:date="2009-05-26T00:10:00Z">
            <w:rPr>
              <w:rFonts w:eastAsia="Verdana"/>
            </w:rPr>
          </w:rPrChange>
        </w:rPr>
        <w:t xml:space="preserve"> These algorithms are fully distributed algorithms; they require no central processing node and are designed towards multihop localization. The survey concludes that no single algorithm performs best under different circumstances. Robust positioning works best when no or very bad ranging information is available. Ad-Hoc positioning only works well when the ranging error is very low (&lt;20%). The N-hop </w:t>
      </w:r>
      <w:proofErr w:type="spellStart"/>
      <w:r w:rsidRPr="00B7725F">
        <w:rPr>
          <w:rFonts w:eastAsia="Verdana"/>
          <w:color w:val="00B050"/>
          <w:rPrChange w:id="433" w:author="Poseidon" w:date="2009-05-26T00:10:00Z">
            <w:rPr>
              <w:rFonts w:eastAsia="Verdana"/>
            </w:rPr>
          </w:rPrChange>
        </w:rPr>
        <w:t>multilateration</w:t>
      </w:r>
      <w:proofErr w:type="spellEnd"/>
      <w:r w:rsidRPr="00B7725F">
        <w:rPr>
          <w:rFonts w:eastAsia="Verdana"/>
          <w:color w:val="00B050"/>
          <w:rPrChange w:id="434" w:author="Poseidon" w:date="2009-05-26T00:10:00Z">
            <w:rPr>
              <w:rFonts w:eastAsia="Verdana"/>
            </w:rPr>
          </w:rPrChange>
        </w:rPr>
        <w:t xml:space="preserve"> is to be preferred in other situations. </w:t>
      </w:r>
    </w:p>
    <w:p w:rsidR="00EE49E5" w:rsidRPr="00B7725F" w:rsidRDefault="00A31465" w:rsidP="00EE49E5">
      <w:pPr>
        <w:rPr>
          <w:rFonts w:eastAsia="Verdana"/>
          <w:color w:val="00B050"/>
          <w:rPrChange w:id="435" w:author="Poseidon" w:date="2009-05-26T00:10:00Z">
            <w:rPr>
              <w:rFonts w:eastAsia="Verdana"/>
            </w:rPr>
          </w:rPrChange>
        </w:rPr>
      </w:pPr>
      <w:r w:rsidRPr="00B7725F">
        <w:rPr>
          <w:rFonts w:eastAsia="Verdana"/>
          <w:color w:val="00B050"/>
          <w:rPrChange w:id="436" w:author="Poseidon" w:date="2009-05-26T00:10:00Z">
            <w:rPr>
              <w:rFonts w:eastAsia="Verdana"/>
            </w:rPr>
          </w:rPrChange>
        </w:rPr>
        <w:t>This survey identifies a common three-phase structure in these localization algorithms. The first phase is determines the distances between blind and anchor nodes. Note, however, that this does not mean that a specific ranging method</w:t>
      </w:r>
      <w:ins w:id="437" w:author="peter" w:date="2009-04-01T10:50:00Z">
        <w:r w:rsidRPr="00B7725F">
          <w:rPr>
            <w:rFonts w:eastAsia="Verdana"/>
            <w:color w:val="00B050"/>
            <w:rPrChange w:id="438" w:author="Poseidon" w:date="2009-05-26T00:10:00Z">
              <w:rPr>
                <w:rFonts w:eastAsia="Verdana"/>
              </w:rPr>
            </w:rPrChange>
          </w:rPr>
          <w:t>, such as RSS,</w:t>
        </w:r>
      </w:ins>
      <w:r w:rsidRPr="00B7725F">
        <w:rPr>
          <w:rFonts w:eastAsia="Verdana"/>
          <w:color w:val="00B050"/>
          <w:rPrChange w:id="439" w:author="Poseidon" w:date="2009-05-26T00:10:00Z">
            <w:rPr>
              <w:rFonts w:eastAsia="Verdana"/>
            </w:rPr>
          </w:rPrChange>
        </w:rPr>
        <w:t xml:space="preserve"> should be used,</w:t>
      </w:r>
      <w:del w:id="440" w:author="peter" w:date="2009-04-01T10:50:00Z">
        <w:r w:rsidRPr="00B7725F">
          <w:rPr>
            <w:rFonts w:eastAsia="Verdana"/>
            <w:color w:val="00B050"/>
            <w:rPrChange w:id="441" w:author="Poseidon" w:date="2009-05-26T00:10:00Z">
              <w:rPr>
                <w:rFonts w:eastAsia="Verdana"/>
              </w:rPr>
            </w:rPrChange>
          </w:rPr>
          <w:delText xml:space="preserve"> such as RSS =SS</w:delText>
        </w:r>
      </w:del>
      <w:r w:rsidRPr="00B7725F">
        <w:rPr>
          <w:rFonts w:eastAsia="Verdana"/>
          <w:color w:val="00B050"/>
          <w:rPrChange w:id="442" w:author="Poseidon" w:date="2009-05-26T00:10:00Z">
            <w:rPr>
              <w:rFonts w:eastAsia="Verdana"/>
            </w:rPr>
          </w:rPrChange>
        </w:rPr>
        <w:t xml:space="preserve">. The second phase derives a position using the anchor nodes. These two phases are roughly equal to what was described in the introduction. Finally, there is a third phase called the refinement phase, where the positions are refined through iterative measurements. </w:t>
      </w:r>
    </w:p>
    <w:p w:rsidR="00EE49E5" w:rsidRPr="00B7725F" w:rsidRDefault="00A31465" w:rsidP="00EE49E5">
      <w:pPr>
        <w:rPr>
          <w:rFonts w:eastAsia="Verdana"/>
          <w:color w:val="00B050"/>
          <w:rPrChange w:id="443" w:author="Poseidon" w:date="2009-05-26T00:10:00Z">
            <w:rPr>
              <w:rFonts w:eastAsia="Verdana"/>
            </w:rPr>
          </w:rPrChange>
        </w:rPr>
      </w:pPr>
      <w:r w:rsidRPr="00B7725F">
        <w:rPr>
          <w:rFonts w:eastAsia="Verdana"/>
          <w:color w:val="00B050"/>
          <w:rPrChange w:id="444" w:author="Poseidon" w:date="2009-05-26T00:10:00Z">
            <w:rPr>
              <w:rFonts w:eastAsia="Verdana"/>
            </w:rPr>
          </w:rPrChange>
        </w:rPr>
        <w:t xml:space="preserve"> Another comparison is given in [] by </w:t>
      </w:r>
      <w:proofErr w:type="spellStart"/>
      <w:r w:rsidRPr="00B7725F">
        <w:rPr>
          <w:rFonts w:eastAsia="Verdana"/>
          <w:color w:val="00B050"/>
          <w:rPrChange w:id="445" w:author="Poseidon" w:date="2009-05-26T00:10:00Z">
            <w:rPr>
              <w:rFonts w:eastAsia="Verdana"/>
            </w:rPr>
          </w:rPrChange>
        </w:rPr>
        <w:t>Zanca</w:t>
      </w:r>
      <w:proofErr w:type="spellEnd"/>
      <w:r w:rsidRPr="00B7725F">
        <w:rPr>
          <w:rFonts w:eastAsia="Verdana"/>
          <w:color w:val="00B050"/>
          <w:rPrChange w:id="446" w:author="Poseidon" w:date="2009-05-26T00:10:00Z">
            <w:rPr>
              <w:rFonts w:eastAsia="Verdana"/>
            </w:rPr>
          </w:rPrChange>
        </w:rPr>
        <w:t xml:space="preserve"> et.al. This paper compares four algorithms: </w:t>
      </w:r>
    </w:p>
    <w:p w:rsidR="00EE49E5" w:rsidRPr="00B7725F" w:rsidRDefault="00A31465" w:rsidP="00EE49E5">
      <w:pPr>
        <w:pStyle w:val="Lijstalinea1"/>
        <w:numPr>
          <w:ilvl w:val="0"/>
          <w:numId w:val="20"/>
        </w:numPr>
        <w:rPr>
          <w:rFonts w:eastAsia="Verdana"/>
          <w:color w:val="00B050"/>
          <w:rPrChange w:id="447" w:author="Poseidon" w:date="2009-05-26T00:10:00Z">
            <w:rPr>
              <w:rFonts w:eastAsia="Verdana"/>
            </w:rPr>
          </w:rPrChange>
        </w:rPr>
      </w:pPr>
      <w:r w:rsidRPr="00B7725F">
        <w:rPr>
          <w:rFonts w:eastAsia="Verdana"/>
          <w:color w:val="00B050"/>
          <w:rPrChange w:id="448" w:author="Poseidon" w:date="2009-05-26T00:10:00Z">
            <w:rPr>
              <w:rFonts w:eastAsia="Verdana"/>
            </w:rPr>
          </w:rPrChange>
        </w:rPr>
        <w:t xml:space="preserve">Min-Max [10|11] by … </w:t>
      </w:r>
    </w:p>
    <w:p w:rsidR="00EE49E5" w:rsidRPr="00B7725F" w:rsidRDefault="00A31465" w:rsidP="00EE49E5">
      <w:pPr>
        <w:pStyle w:val="Lijstalinea1"/>
        <w:numPr>
          <w:ilvl w:val="0"/>
          <w:numId w:val="20"/>
        </w:numPr>
        <w:rPr>
          <w:rFonts w:eastAsia="Verdana"/>
          <w:color w:val="00B050"/>
          <w:rPrChange w:id="449" w:author="Poseidon" w:date="2009-05-26T00:10:00Z">
            <w:rPr>
              <w:rFonts w:eastAsia="Verdana"/>
            </w:rPr>
          </w:rPrChange>
        </w:rPr>
      </w:pPr>
      <w:proofErr w:type="spellStart"/>
      <w:r w:rsidRPr="00B7725F">
        <w:rPr>
          <w:rFonts w:eastAsia="Verdana"/>
          <w:color w:val="00B050"/>
          <w:rPrChange w:id="450" w:author="Poseidon" w:date="2009-05-26T00:10:00Z">
            <w:rPr>
              <w:rFonts w:eastAsia="Verdana"/>
            </w:rPr>
          </w:rPrChange>
        </w:rPr>
        <w:t>Multilateration</w:t>
      </w:r>
      <w:proofErr w:type="spellEnd"/>
      <w:r w:rsidRPr="00B7725F">
        <w:rPr>
          <w:rFonts w:eastAsia="Verdana"/>
          <w:color w:val="00B050"/>
          <w:rPrChange w:id="451" w:author="Poseidon" w:date="2009-05-26T00:10:00Z">
            <w:rPr>
              <w:rFonts w:eastAsia="Verdana"/>
            </w:rPr>
          </w:rPrChange>
        </w:rPr>
        <w:t xml:space="preserve"> [] by.. </w:t>
      </w:r>
    </w:p>
    <w:p w:rsidR="00EE49E5" w:rsidRPr="00B7725F" w:rsidRDefault="00A31465" w:rsidP="00EE49E5">
      <w:pPr>
        <w:pStyle w:val="Lijstalinea1"/>
        <w:numPr>
          <w:ilvl w:val="0"/>
          <w:numId w:val="20"/>
        </w:numPr>
        <w:rPr>
          <w:rFonts w:eastAsia="Verdana"/>
          <w:color w:val="00B050"/>
          <w:rPrChange w:id="452" w:author="Poseidon" w:date="2009-05-26T00:10:00Z">
            <w:rPr>
              <w:rFonts w:eastAsia="Verdana"/>
            </w:rPr>
          </w:rPrChange>
        </w:rPr>
      </w:pPr>
      <w:r w:rsidRPr="00B7725F">
        <w:rPr>
          <w:rFonts w:eastAsia="Verdana"/>
          <w:color w:val="00B050"/>
          <w:rPrChange w:id="453" w:author="Poseidon" w:date="2009-05-26T00:10:00Z">
            <w:rPr>
              <w:rFonts w:eastAsia="Verdana"/>
            </w:rPr>
          </w:rPrChange>
        </w:rPr>
        <w:t xml:space="preserve">Maximum Likelihood [5|12] by </w:t>
      </w:r>
    </w:p>
    <w:p w:rsidR="00EE49E5" w:rsidRPr="00B7725F" w:rsidRDefault="00A31465" w:rsidP="00EE49E5">
      <w:pPr>
        <w:pStyle w:val="Lijstalinea1"/>
        <w:numPr>
          <w:ilvl w:val="0"/>
          <w:numId w:val="20"/>
        </w:numPr>
        <w:rPr>
          <w:rFonts w:eastAsia="Verdana"/>
          <w:color w:val="00B050"/>
          <w:rPrChange w:id="454" w:author="Poseidon" w:date="2009-05-26T00:10:00Z">
            <w:rPr>
              <w:rFonts w:eastAsia="Verdana"/>
            </w:rPr>
          </w:rPrChange>
        </w:rPr>
      </w:pPr>
      <w:r w:rsidRPr="00B7725F">
        <w:rPr>
          <w:rFonts w:eastAsia="Verdana"/>
          <w:color w:val="00B050"/>
          <w:rPrChange w:id="455" w:author="Poseidon" w:date="2009-05-26T00:10:00Z">
            <w:rPr>
              <w:rFonts w:eastAsia="Verdana"/>
            </w:rPr>
          </w:rPrChange>
        </w:rPr>
        <w:t xml:space="preserve">ROCRSSI [13] by </w:t>
      </w:r>
    </w:p>
    <w:p w:rsidR="0058698F" w:rsidRPr="00B7725F" w:rsidRDefault="00A31465" w:rsidP="00E75312">
      <w:pPr>
        <w:rPr>
          <w:color w:val="00B050"/>
          <w:lang w:eastAsia="nl-BE"/>
          <w:rPrChange w:id="456" w:author="Poseidon" w:date="2009-05-26T00:10:00Z">
            <w:rPr>
              <w:lang w:eastAsia="nl-BE"/>
            </w:rPr>
          </w:rPrChange>
        </w:rPr>
      </w:pPr>
      <w:r w:rsidRPr="00B7725F">
        <w:rPr>
          <w:rFonts w:eastAsia="Verdana" w:cs="Verdana"/>
          <w:color w:val="00B050"/>
          <w:rPrChange w:id="457" w:author="Poseidon" w:date="2009-05-26T00:10:00Z">
            <w:rPr>
              <w:rFonts w:eastAsia="Verdana" w:cs="Verdana"/>
            </w:rPr>
          </w:rPrChange>
        </w:rPr>
        <w:t>A brief introduction to the radio channel is provided. The absolute ranging errors of the algorithms are presented with the number of anchor nodes as a parameter. The authors conclude that ML provides superior accuracy compared to the other algorithms when the number of anchor nodes is high enough. Interestingly, despite its simplicity, Min-Max achieves reasonable performance. This is probably due to the fact that it localizes the node in the center of the estimated area. The authors also note that a good radio channel model is required to obtain a</w:t>
      </w:r>
      <w:ins w:id="458" w:author="Poseidon" w:date="2009-05-26T00:01:00Z">
        <w:r w:rsidRPr="00B7725F">
          <w:rPr>
            <w:rFonts w:eastAsia="Verdana" w:cs="Verdana"/>
            <w:color w:val="00B050"/>
            <w:rPrChange w:id="459" w:author="Poseidon" w:date="2009-05-26T00:10:00Z">
              <w:rPr>
                <w:rFonts w:eastAsia="Verdana" w:cs="Verdana"/>
              </w:rPr>
            </w:rPrChange>
          </w:rPr>
          <w:t xml:space="preserve"> </w:t>
        </w:r>
      </w:ins>
      <w:del w:id="460" w:author="Poseidon" w:date="2009-05-26T00:01:00Z">
        <w:r w:rsidRPr="00B7725F">
          <w:rPr>
            <w:rFonts w:eastAsia="Verdana" w:cs="Verdana"/>
            <w:color w:val="00B050"/>
            <w:rPrChange w:id="461" w:author="Poseidon" w:date="2009-05-26T00:10:00Z">
              <w:rPr>
                <w:rFonts w:eastAsia="Verdana" w:cs="Verdana"/>
              </w:rPr>
            </w:rPrChange>
          </w:rPr>
          <w:delText xml:space="preserve"> relative =G: adj. vs. adv.</w:delText>
        </w:r>
      </w:del>
      <w:ins w:id="462" w:author="peter" w:date="2009-04-01T10:51:00Z">
        <w:del w:id="463" w:author="Poseidon" w:date="2009-05-26T00:01:00Z">
          <w:r w:rsidRPr="00B7725F">
            <w:rPr>
              <w:rFonts w:eastAsia="Verdana" w:cs="Verdana"/>
              <w:color w:val="00B050"/>
              <w:rPrChange w:id="464" w:author="Poseidon" w:date="2009-05-26T00:10:00Z">
                <w:rPr>
                  <w:rFonts w:eastAsia="Verdana" w:cs="Verdana"/>
                </w:rPr>
              </w:rPrChange>
            </w:rPr>
            <w:delText xml:space="preserve"> </w:delText>
          </w:r>
        </w:del>
        <w:r w:rsidRPr="00B7725F">
          <w:rPr>
            <w:rFonts w:eastAsia="Verdana" w:cs="Verdana"/>
            <w:color w:val="00B050"/>
            <w:rPrChange w:id="465" w:author="Poseidon" w:date="2009-05-26T00:10:00Z">
              <w:rPr>
                <w:rFonts w:eastAsia="Verdana" w:cs="Verdana"/>
              </w:rPr>
            </w:rPrChange>
          </w:rPr>
          <w:t>relatively</w:t>
        </w:r>
      </w:ins>
      <w:r w:rsidRPr="00B7725F">
        <w:rPr>
          <w:rFonts w:eastAsia="Verdana" w:cs="Verdana"/>
          <w:color w:val="00B050"/>
          <w:rPrChange w:id="466" w:author="Poseidon" w:date="2009-05-26T00:10:00Z">
            <w:rPr>
              <w:rFonts w:eastAsia="Verdana" w:cs="Verdana"/>
            </w:rPr>
          </w:rPrChange>
        </w:rPr>
        <w:t xml:space="preserve"> high accuracy. The algorithms presented in this paper are one-hop algorithms; they can only localize nodes in reach of enough anchor nodes.</w:t>
      </w:r>
    </w:p>
    <w:p w:rsidR="0055328B" w:rsidRPr="00461F74" w:rsidRDefault="00A31465" w:rsidP="0055328B">
      <w:pPr>
        <w:pStyle w:val="Kop1"/>
      </w:pPr>
      <w:r w:rsidRPr="00A31465">
        <w:rPr>
          <w:rPrChange w:id="467" w:author="Poseidon" w:date="2009-05-26T00:06:00Z">
            <w:rPr>
              <w:b w:val="0"/>
              <w:bCs w:val="0"/>
              <w:caps w:val="0"/>
              <w:color w:val="auto"/>
              <w:spacing w:val="0"/>
              <w:sz w:val="20"/>
              <w:szCs w:val="20"/>
            </w:rPr>
          </w:rPrChange>
        </w:rPr>
        <w:t>Framework</w:t>
      </w:r>
    </w:p>
    <w:p w:rsidR="00EE49E5" w:rsidRPr="00461F74" w:rsidRDefault="00A31465" w:rsidP="00EE49E5">
      <w:pPr>
        <w:rPr>
          <w:rFonts w:eastAsia="Verdana"/>
        </w:rPr>
      </w:pPr>
      <w:r>
        <w:rPr>
          <w:rFonts w:eastAsia="Verdana"/>
        </w:rPr>
        <w:lastRenderedPageBreak/>
        <w:t xml:space="preserve">We </w:t>
      </w:r>
      <w:del w:id="468" w:author="Poseidon" w:date="2009-05-25T23:48:00Z">
        <w:r w:rsidRPr="00A31465">
          <w:rPr>
            <w:rFonts w:eastAsia="Verdana"/>
            <w:rPrChange w:id="469" w:author="Poseidon" w:date="2009-05-26T00:06:00Z">
              <w:rPr>
                <w:rFonts w:eastAsia="Verdana"/>
                <w:highlight w:val="yellow"/>
              </w:rPr>
            </w:rPrChange>
          </w:rPr>
          <w:delText>developed =G: tense</w:delText>
        </w:r>
      </w:del>
      <w:ins w:id="470" w:author="peter" w:date="2009-04-01T10:51:00Z">
        <w:r>
          <w:rPr>
            <w:rFonts w:eastAsia="Verdana"/>
          </w:rPr>
          <w:t>have developed</w:t>
        </w:r>
      </w:ins>
      <w:r>
        <w:rPr>
          <w:rFonts w:eastAsia="Verdana"/>
        </w:rPr>
        <w:t xml:space="preserve"> a software framework, </w:t>
      </w:r>
      <w:del w:id="471" w:author="Poseidon" w:date="2009-05-25T23:48:00Z">
        <w:r>
          <w:rPr>
            <w:rFonts w:eastAsia="Verdana"/>
          </w:rPr>
          <w:delText>NodeLoc</w:delText>
        </w:r>
      </w:del>
      <w:ins w:id="472" w:author="Poseidon" w:date="2009-05-25T23:48:00Z">
        <w:r>
          <w:rPr>
            <w:rFonts w:eastAsia="Verdana"/>
          </w:rPr>
          <w:t>Senseless</w:t>
        </w:r>
      </w:ins>
      <w:del w:id="473" w:author="Poseidon" w:date="2009-05-25T23:54:00Z">
        <w:r>
          <w:rPr>
            <w:rFonts w:eastAsia="Verdana"/>
          </w:rPr>
          <w:delText>NodeLoc</w:delText>
        </w:r>
      </w:del>
      <w:r>
        <w:rPr>
          <w:rFonts w:eastAsia="Verdana"/>
        </w:rPr>
        <w:t xml:space="preserve">, which provides a common data interface to the WSNs and GUIs. It also controls the </w:t>
      </w:r>
      <w:ins w:id="474" w:author="Poseidon" w:date="2009-05-25T23:54:00Z">
        <w:r>
          <w:rPr>
            <w:rFonts w:eastAsia="Verdana"/>
          </w:rPr>
          <w:t>data</w:t>
        </w:r>
      </w:ins>
      <w:ins w:id="475" w:author="Poseidon" w:date="2009-05-25T23:48:00Z">
        <w:r>
          <w:rPr>
            <w:rFonts w:eastAsia="Verdana"/>
          </w:rPr>
          <w:t xml:space="preserve"> </w:t>
        </w:r>
      </w:ins>
      <w:ins w:id="476" w:author="Poseidon" w:date="2009-05-25T23:54:00Z">
        <w:r>
          <w:rPr>
            <w:rFonts w:eastAsia="Verdana"/>
          </w:rPr>
          <w:t>flows</w:t>
        </w:r>
      </w:ins>
      <w:del w:id="477" w:author="Poseidon" w:date="2009-05-25T23:54:00Z">
        <w:r>
          <w:rPr>
            <w:rFonts w:eastAsia="Verdana"/>
          </w:rPr>
          <w:delText>dataflows</w:delText>
        </w:r>
      </w:del>
      <w:r>
        <w:rPr>
          <w:rFonts w:eastAsia="Verdana"/>
        </w:rPr>
        <w:t xml:space="preserve"> between the WSNs and GUIs, and stores this data in a database for later retrieval. The system is capable of working with different algorithms. If there are three anchor nodes available, we can work with range-based algorithms, thus obtaining a better accuracy. If, on the other hand, only one anchor node is available, a connectivity-based algorithm can and must be used. We will use this system to test the different localization algorithms and analyze the RSS data. </w:t>
      </w:r>
    </w:p>
    <w:p w:rsidR="00EE49E5" w:rsidRPr="00461F74" w:rsidRDefault="00A31465" w:rsidP="00EE49E5">
      <w:pPr>
        <w:rPr>
          <w:rFonts w:eastAsia="Verdana"/>
        </w:rPr>
      </w:pPr>
      <w:r>
        <w:rPr>
          <w:rFonts w:eastAsia="Verdana"/>
        </w:rPr>
        <w:t xml:space="preserve">Senseless has a Model-View-Controller (MVC) design; the system is divided </w:t>
      </w:r>
      <w:del w:id="478" w:author="Poseidon" w:date="2009-05-25T23:49:00Z">
        <w:r w:rsidRPr="00A31465">
          <w:rPr>
            <w:rFonts w:eastAsia="Verdana"/>
            <w:rPrChange w:id="479" w:author="Poseidon" w:date="2009-05-26T00:06:00Z">
              <w:rPr>
                <w:rFonts w:eastAsia="Verdana"/>
                <w:highlight w:val="yellow"/>
              </w:rPr>
            </w:rPrChange>
          </w:rPr>
          <w:delText>in =P</w:delText>
        </w:r>
      </w:del>
      <w:ins w:id="480" w:author="peter" w:date="2009-04-01T10:51:00Z">
        <w:del w:id="481" w:author="Poseidon" w:date="2009-05-25T23:49:00Z">
          <w:r>
            <w:rPr>
              <w:rFonts w:eastAsia="Verdana"/>
            </w:rPr>
            <w:delText>i</w:delText>
          </w:r>
        </w:del>
        <w:del w:id="482" w:author="Poseidon" w:date="2009-05-26T00:07:00Z">
          <w:r>
            <w:rPr>
              <w:rFonts w:eastAsia="Verdana"/>
            </w:rPr>
            <w:delText>nto</w:delText>
          </w:r>
        </w:del>
        <w:del w:id="483" w:author="Poseidon" w:date="2009-05-25T23:49:00Z">
          <w:r>
            <w:rPr>
              <w:rFonts w:eastAsia="Verdana"/>
            </w:rPr>
            <w:delText>?</w:delText>
          </w:r>
        </w:del>
      </w:ins>
      <w:del w:id="484" w:author="Poseidon" w:date="2009-05-25T23:54:00Z">
        <w:r w:rsidRPr="00A31465">
          <w:rPr>
            <w:rFonts w:eastAsia="Verdana"/>
            <w:rPrChange w:id="485" w:author="Poseidon" w:date="2009-05-26T00:06:00Z">
              <w:rPr>
                <w:rFonts w:eastAsia="Verdana"/>
                <w:highlight w:val="yellow"/>
              </w:rPr>
            </w:rPrChange>
          </w:rPr>
          <w:delText>P</w:delText>
        </w:r>
      </w:del>
      <w:ins w:id="486" w:author="peter" w:date="2009-04-01T10:51:00Z">
        <w:r>
          <w:rPr>
            <w:rFonts w:eastAsia="Verdana"/>
          </w:rPr>
          <w:t>into</w:t>
        </w:r>
        <w:del w:id="487" w:author="Poseidon" w:date="2009-05-26T00:07:00Z">
          <w:r>
            <w:rPr>
              <w:rFonts w:eastAsia="Verdana"/>
            </w:rPr>
            <w:delText>?</w:delText>
          </w:r>
        </w:del>
      </w:ins>
      <w:r>
        <w:rPr>
          <w:rFonts w:eastAsia="Verdana"/>
        </w:rPr>
        <w:t xml:space="preserve"> three different parts each with different tasks. The separation of these responsibilities enhances the modularity of the system. </w:t>
      </w:r>
    </w:p>
    <w:p w:rsidR="00EE49E5" w:rsidRPr="00461F74" w:rsidRDefault="00A31465" w:rsidP="00EE49E5">
      <w:pPr>
        <w:rPr>
          <w:rFonts w:eastAsia="Verdana"/>
        </w:rPr>
      </w:pPr>
      <w:r>
        <w:rPr>
          <w:rFonts w:eastAsia="Verdana"/>
        </w:rPr>
        <w:t xml:space="preserve">The details of this design </w:t>
      </w:r>
      <w:del w:id="488" w:author="Poseidon" w:date="2009-05-25T23:49:00Z">
        <w:r w:rsidRPr="00A31465">
          <w:rPr>
            <w:rFonts w:eastAsia="Verdana"/>
            <w:rPrChange w:id="489" w:author="Poseidon" w:date="2009-05-26T00:06:00Z">
              <w:rPr>
                <w:rFonts w:eastAsia="Verdana"/>
                <w:highlight w:val="yellow"/>
              </w:rPr>
            </w:rPrChange>
          </w:rPr>
          <w:delText>(are as follows/include?)</w:delText>
        </w:r>
        <w:r>
          <w:rPr>
            <w:rFonts w:eastAsia="Verdana"/>
          </w:rPr>
          <w:delText xml:space="preserve">: </w:delText>
        </w:r>
      </w:del>
      <w:ins w:id="490" w:author="peter" w:date="2009-04-01T10:52:00Z">
        <w:r>
          <w:rPr>
            <w:rFonts w:eastAsia="Verdana"/>
          </w:rPr>
          <w:t>are as follows:</w:t>
        </w:r>
      </w:ins>
    </w:p>
    <w:p w:rsidR="00EE49E5" w:rsidRPr="00461F74" w:rsidRDefault="00A31465" w:rsidP="00EE49E5">
      <w:pPr>
        <w:pStyle w:val="Lijstalinea1"/>
        <w:numPr>
          <w:ilvl w:val="0"/>
          <w:numId w:val="23"/>
        </w:numPr>
        <w:rPr>
          <w:rFonts w:eastAsia="Verdana"/>
        </w:rPr>
      </w:pPr>
      <w:r>
        <w:rPr>
          <w:rFonts w:eastAsia="Verdana"/>
        </w:rPr>
        <w:t>Model: This layer defines the representation of the information which</w:t>
      </w:r>
      <w:del w:id="491" w:author="Poseidon" w:date="2009-05-25T23:52:00Z">
        <w:r w:rsidRPr="00A31465">
          <w:rPr>
            <w:rFonts w:eastAsia="Verdana"/>
            <w:rPrChange w:id="492" w:author="Poseidon" w:date="2009-05-26T00:06:00Z">
              <w:rPr>
                <w:rFonts w:eastAsia="Verdana"/>
                <w:highlight w:val="yellow"/>
              </w:rPr>
            </w:rPrChange>
          </w:rPr>
          <w:delText xml:space="preserve"> (=that)</w:delText>
        </w:r>
      </w:del>
      <w:r>
        <w:rPr>
          <w:rFonts w:eastAsia="Verdana"/>
        </w:rPr>
        <w:t xml:space="preserve"> the application works with. The data is stored in a </w:t>
      </w:r>
      <w:proofErr w:type="spellStart"/>
      <w:r>
        <w:rPr>
          <w:rFonts w:eastAsia="Verdana"/>
        </w:rPr>
        <w:t>MySQL</w:t>
      </w:r>
      <w:proofErr w:type="spellEnd"/>
      <w:r>
        <w:rPr>
          <w:rFonts w:eastAsia="Verdana"/>
        </w:rPr>
        <w:t xml:space="preserve"> database. </w:t>
      </w:r>
    </w:p>
    <w:p w:rsidR="00EE49E5" w:rsidRPr="00461F74" w:rsidRDefault="00A31465" w:rsidP="00EE49E5">
      <w:pPr>
        <w:pStyle w:val="Lijstalinea1"/>
        <w:numPr>
          <w:ilvl w:val="0"/>
          <w:numId w:val="23"/>
        </w:numPr>
        <w:rPr>
          <w:rFonts w:eastAsia="Verdana"/>
        </w:rPr>
      </w:pPr>
      <w:r>
        <w:rPr>
          <w:rFonts w:eastAsia="Verdana"/>
        </w:rPr>
        <w:t xml:space="preserve">View: Information can be accessed and controlled through </w:t>
      </w:r>
      <w:del w:id="493" w:author="peter" w:date="2009-04-01T10:52:00Z">
        <w:r w:rsidRPr="00A31465">
          <w:rPr>
            <w:rFonts w:eastAsia="Verdana"/>
            <w:rPrChange w:id="494" w:author="Poseidon" w:date="2009-05-26T00:06:00Z">
              <w:rPr>
                <w:rFonts w:eastAsia="Verdana"/>
                <w:highlight w:val="yellow"/>
              </w:rPr>
            </w:rPrChange>
          </w:rPr>
          <w:delText>(</w:delText>
        </w:r>
      </w:del>
      <w:del w:id="495" w:author="peter" w:date="2009-04-01T11:48:00Z">
        <w:r>
          <w:rPr>
            <w:rFonts w:eastAsia="Verdana"/>
          </w:rPr>
          <w:delText>the</w:delText>
        </w:r>
      </w:del>
      <w:del w:id="496" w:author="peter" w:date="2009-04-01T10:52:00Z">
        <w:r w:rsidRPr="00A31465">
          <w:rPr>
            <w:rFonts w:eastAsia="Verdana"/>
            <w:rPrChange w:id="497" w:author="Poseidon" w:date="2009-05-26T00:06:00Z">
              <w:rPr>
                <w:rFonts w:eastAsia="Verdana"/>
                <w:highlight w:val="yellow"/>
              </w:rPr>
            </w:rPrChange>
          </w:rPr>
          <w:delText>)</w:delText>
        </w:r>
      </w:del>
      <w:ins w:id="498" w:author="peter" w:date="2009-04-01T10:52:00Z">
        <w:r>
          <w:rPr>
            <w:rFonts w:eastAsia="Verdana"/>
          </w:rPr>
          <w:t xml:space="preserve"> /via?</w:t>
        </w:r>
      </w:ins>
      <w:ins w:id="499" w:author="peter" w:date="2009-04-01T11:49:00Z">
        <w:r>
          <w:rPr>
            <w:rFonts w:eastAsia="Verdana"/>
          </w:rPr>
          <w:t xml:space="preserve"> (This part)</w:t>
        </w:r>
      </w:ins>
      <w:r>
        <w:rPr>
          <w:rFonts w:eastAsia="Verdana"/>
        </w:rPr>
        <w:t xml:space="preserve"> View. User interfaces are defined in this layer. The view does not </w:t>
      </w:r>
      <w:r w:rsidRPr="00A31465">
        <w:rPr>
          <w:rFonts w:eastAsia="Verdana"/>
          <w:rPrChange w:id="500" w:author="Poseidon" w:date="2009-05-26T00:06:00Z">
            <w:rPr>
              <w:rFonts w:eastAsia="Verdana"/>
              <w:highlight w:val="yellow"/>
            </w:rPr>
          </w:rPrChange>
        </w:rPr>
        <w:t>proces</w:t>
      </w:r>
      <w:ins w:id="501" w:author="peter" w:date="2009-04-01T10:52:00Z">
        <w:r w:rsidRPr="00A31465">
          <w:rPr>
            <w:rFonts w:eastAsia="Verdana"/>
            <w:rPrChange w:id="502" w:author="Poseidon" w:date="2009-05-26T00:06:00Z">
              <w:rPr>
                <w:rFonts w:eastAsia="Verdana"/>
                <w:highlight w:val="yellow"/>
              </w:rPr>
            </w:rPrChange>
          </w:rPr>
          <w:t>s</w:t>
        </w:r>
      </w:ins>
      <w:r w:rsidRPr="00A31465">
        <w:rPr>
          <w:rFonts w:eastAsia="Verdana"/>
          <w:rPrChange w:id="503" w:author="Poseidon" w:date="2009-05-26T00:06:00Z">
            <w:rPr>
              <w:rFonts w:eastAsia="Verdana"/>
              <w:highlight w:val="yellow"/>
            </w:rPr>
          </w:rPrChange>
        </w:rPr>
        <w:t xml:space="preserve"> </w:t>
      </w:r>
      <w:del w:id="504" w:author="Poseidon" w:date="2009-05-25T23:52:00Z">
        <w:r w:rsidRPr="00A31465">
          <w:rPr>
            <w:rFonts w:eastAsia="Verdana"/>
            <w:rPrChange w:id="505" w:author="Poseidon" w:date="2009-05-26T00:06:00Z">
              <w:rPr>
                <w:rFonts w:eastAsia="Verdana"/>
                <w:highlight w:val="yellow"/>
              </w:rPr>
            </w:rPrChange>
          </w:rPr>
          <w:delText>=S</w:delText>
        </w:r>
        <w:r>
          <w:rPr>
            <w:rFonts w:eastAsia="Verdana"/>
          </w:rPr>
          <w:delText xml:space="preserve"> the </w:delText>
        </w:r>
      </w:del>
      <w:r>
        <w:rPr>
          <w:rFonts w:eastAsia="Verdana"/>
        </w:rPr>
        <w:t xml:space="preserve">data. </w:t>
      </w:r>
    </w:p>
    <w:p w:rsidR="00EE49E5" w:rsidRPr="00461F74" w:rsidRDefault="00A31465" w:rsidP="00EE49E5">
      <w:pPr>
        <w:pStyle w:val="Lijstalinea1"/>
        <w:numPr>
          <w:ilvl w:val="0"/>
          <w:numId w:val="23"/>
        </w:numPr>
        <w:rPr>
          <w:rFonts w:eastAsia="Verdana"/>
        </w:rPr>
      </w:pPr>
      <w:r>
        <w:rPr>
          <w:rFonts w:eastAsia="Verdana"/>
        </w:rPr>
        <w:t xml:space="preserve">Controller: It processes and uses polling to react </w:t>
      </w:r>
      <w:del w:id="506" w:author="Poseidon" w:date="2009-05-25T23:51:00Z">
        <w:r w:rsidRPr="00A31465">
          <w:rPr>
            <w:rFonts w:eastAsia="Verdana"/>
            <w:rPrChange w:id="507" w:author="Poseidon" w:date="2009-05-26T00:06:00Z">
              <w:rPr>
                <w:rFonts w:eastAsia="Verdana"/>
                <w:highlight w:val="yellow"/>
              </w:rPr>
            </w:rPrChange>
          </w:rPr>
          <w:delText>on =P</w:delText>
        </w:r>
      </w:del>
      <w:ins w:id="508" w:author="peter" w:date="2009-04-01T10:52:00Z">
        <w:del w:id="509" w:author="Poseidon" w:date="2009-05-25T23:51:00Z">
          <w:r>
            <w:rPr>
              <w:rFonts w:eastAsia="Verdana"/>
            </w:rPr>
            <w:delText xml:space="preserve"> </w:delText>
          </w:r>
        </w:del>
        <w:r>
          <w:rPr>
            <w:rFonts w:eastAsia="Verdana"/>
          </w:rPr>
          <w:t>to</w:t>
        </w:r>
      </w:ins>
      <w:r>
        <w:rPr>
          <w:rFonts w:eastAsia="Verdana"/>
        </w:rPr>
        <w:t xml:space="preserve"> events, mostly caused by the actions of the user and the data delivered by the WSN. </w:t>
      </w:r>
    </w:p>
    <w:p w:rsidR="00EE49E5" w:rsidRPr="00461F74" w:rsidRDefault="00A31465" w:rsidP="00EE49E5">
      <w:pPr>
        <w:rPr>
          <w:rFonts w:eastAsia="Verdana"/>
        </w:rPr>
      </w:pPr>
      <w:r>
        <w:rPr>
          <w:rFonts w:eastAsia="Verdana"/>
        </w:rPr>
        <w:t xml:space="preserve">The advantage of this design pattern is that we can easily add views and models without changing the whole system. </w:t>
      </w:r>
    </w:p>
    <w:p w:rsidR="00EE49E5" w:rsidRPr="00461F74" w:rsidRDefault="00B7725F" w:rsidP="00EE49E5">
      <w:pPr>
        <w:rPr>
          <w:rFonts w:eastAsia="Verdana"/>
        </w:rPr>
      </w:pPr>
      <w:r w:rsidRPr="00A31465">
        <w:rPr>
          <w:rFonts w:eastAsia="Verdana"/>
          <w:noProof/>
          <w:lang w:val="nl-BE" w:eastAsia="nl-BE"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i1025" type="#_x0000_t75" style="width:453.75pt;height:109.35pt;visibility:visible">
            <v:imagedata r:id="rId7" o:title="mvc architectuur"/>
          </v:shape>
        </w:pict>
      </w:r>
    </w:p>
    <w:p w:rsidR="00EE49E5" w:rsidRPr="00461F74" w:rsidRDefault="00A31465" w:rsidP="00EE49E5">
      <w:pPr>
        <w:pStyle w:val="Kop2"/>
        <w:rPr>
          <w:rFonts w:eastAsia="HG Mincho Light J"/>
        </w:rPr>
      </w:pPr>
      <w:r w:rsidRPr="00A31465">
        <w:rPr>
          <w:rFonts w:eastAsia="HG Mincho Light J"/>
          <w:rPrChange w:id="510" w:author="Poseidon" w:date="2009-05-26T00:06:00Z">
            <w:rPr>
              <w:rFonts w:eastAsia="HG Mincho Light J"/>
              <w:caps w:val="0"/>
              <w:spacing w:val="0"/>
              <w:sz w:val="20"/>
              <w:szCs w:val="20"/>
            </w:rPr>
          </w:rPrChange>
        </w:rPr>
        <w:t xml:space="preserve">Functionality </w:t>
      </w:r>
    </w:p>
    <w:p w:rsidR="00EE49E5" w:rsidRPr="00461F74" w:rsidRDefault="00A31465" w:rsidP="00EE49E5">
      <w:pPr>
        <w:rPr>
          <w:rFonts w:eastAsia="Verdana" w:cs="Verdana"/>
        </w:rPr>
      </w:pPr>
      <w:r>
        <w:rPr>
          <w:rFonts w:eastAsia="Verdana" w:cs="Verdana"/>
        </w:rPr>
        <w:t xml:space="preserve">The system </w:t>
      </w:r>
      <w:del w:id="511" w:author="Poseidon" w:date="2009-05-25T23:53:00Z">
        <w:r w:rsidRPr="00A31465">
          <w:rPr>
            <w:rFonts w:eastAsia="Verdana" w:cs="Verdana"/>
            <w:rPrChange w:id="512" w:author="Poseidon" w:date="2009-05-26T00:06:00Z">
              <w:rPr>
                <w:rFonts w:eastAsia="Verdana" w:cs="Verdana"/>
                <w:highlight w:val="yellow"/>
              </w:rPr>
            </w:rPrChange>
          </w:rPr>
          <w:delText>exists out of =V</w:delText>
        </w:r>
      </w:del>
      <w:ins w:id="513" w:author="peter" w:date="2009-04-01T10:53:00Z">
        <w:r>
          <w:rPr>
            <w:rFonts w:eastAsia="Verdana" w:cs="Verdana"/>
          </w:rPr>
          <w:t>consists of</w:t>
        </w:r>
      </w:ins>
      <w:r>
        <w:rPr>
          <w:rFonts w:eastAsia="Verdana" w:cs="Verdana"/>
        </w:rPr>
        <w:t xml:space="preserve"> four main parts: </w:t>
      </w:r>
    </w:p>
    <w:p w:rsidR="00EE49E5" w:rsidRPr="00461F74" w:rsidRDefault="00A31465" w:rsidP="00EE49E5">
      <w:pPr>
        <w:pStyle w:val="Lijstalinea1"/>
        <w:numPr>
          <w:ilvl w:val="0"/>
          <w:numId w:val="23"/>
        </w:numPr>
        <w:rPr>
          <w:rFonts w:eastAsia="Verdana" w:cs="Verdana"/>
        </w:rPr>
      </w:pPr>
      <w:r>
        <w:rPr>
          <w:rFonts w:eastAsia="Verdana" w:cs="Verdana"/>
        </w:rPr>
        <w:t xml:space="preserve">WSN </w:t>
      </w:r>
    </w:p>
    <w:p w:rsidR="00EE49E5" w:rsidRPr="00461F74" w:rsidRDefault="00A31465" w:rsidP="00EE49E5">
      <w:pPr>
        <w:pStyle w:val="Lijstalinea1"/>
        <w:numPr>
          <w:ilvl w:val="0"/>
          <w:numId w:val="23"/>
        </w:numPr>
        <w:rPr>
          <w:rFonts w:eastAsia="Verdana" w:cs="Verdana"/>
        </w:rPr>
      </w:pPr>
      <w:r>
        <w:rPr>
          <w:rFonts w:eastAsia="Verdana" w:cs="Verdana"/>
        </w:rPr>
        <w:t xml:space="preserve">Database </w:t>
      </w:r>
    </w:p>
    <w:p w:rsidR="00EE49E5" w:rsidRPr="00461F74" w:rsidRDefault="00A31465" w:rsidP="00EE49E5">
      <w:pPr>
        <w:pStyle w:val="Lijstalinea1"/>
        <w:numPr>
          <w:ilvl w:val="0"/>
          <w:numId w:val="23"/>
        </w:numPr>
        <w:rPr>
          <w:rFonts w:eastAsia="Verdana" w:cs="Verdana"/>
        </w:rPr>
      </w:pPr>
      <w:r>
        <w:rPr>
          <w:rFonts w:eastAsia="Verdana" w:cs="Verdana"/>
        </w:rPr>
        <w:t xml:space="preserve">Graphical Unit Interface (GUI) </w:t>
      </w:r>
    </w:p>
    <w:p w:rsidR="00EE49E5" w:rsidRPr="00461F74" w:rsidRDefault="00A31465" w:rsidP="00EE49E5">
      <w:pPr>
        <w:pStyle w:val="Lijstalinea1"/>
        <w:numPr>
          <w:ilvl w:val="0"/>
          <w:numId w:val="23"/>
        </w:numPr>
        <w:rPr>
          <w:rFonts w:eastAsia="Verdana" w:cs="Verdana"/>
        </w:rPr>
      </w:pPr>
      <w:r>
        <w:rPr>
          <w:rFonts w:eastAsia="Verdana" w:cs="Verdana"/>
        </w:rPr>
        <w:t xml:space="preserve">Controller </w:t>
      </w:r>
    </w:p>
    <w:p w:rsidR="00EE49E5" w:rsidRPr="00461F74" w:rsidRDefault="00A31465" w:rsidP="00EE49E5">
      <w:pPr>
        <w:pStyle w:val="Kop3"/>
        <w:rPr>
          <w:rFonts w:eastAsia="HG Mincho Light J"/>
        </w:rPr>
      </w:pPr>
      <w:r w:rsidRPr="00A31465">
        <w:rPr>
          <w:rFonts w:eastAsia="HG Mincho Light J"/>
          <w:rPrChange w:id="514" w:author="Poseidon" w:date="2009-05-26T00:06:00Z">
            <w:rPr>
              <w:rFonts w:eastAsia="HG Mincho Light J"/>
              <w:caps w:val="0"/>
              <w:color w:val="auto"/>
              <w:spacing w:val="0"/>
              <w:sz w:val="20"/>
              <w:szCs w:val="20"/>
            </w:rPr>
          </w:rPrChange>
        </w:rPr>
        <w:t xml:space="preserve"> WSN </w:t>
      </w:r>
    </w:p>
    <w:p w:rsidR="00EE49E5" w:rsidRPr="00461F74" w:rsidRDefault="00A31465" w:rsidP="00EE49E5">
      <w:pPr>
        <w:rPr>
          <w:rFonts w:eastAsia="Verdana" w:cs="Verdana"/>
        </w:rPr>
      </w:pPr>
      <w:r>
        <w:rPr>
          <w:rFonts w:eastAsia="Verdana" w:cs="Verdana"/>
        </w:rPr>
        <w:t>The WSN consists</w:t>
      </w:r>
      <w:del w:id="515" w:author="Poseidon" w:date="2009-05-25T21:20:00Z">
        <w:r>
          <w:rPr>
            <w:rFonts w:eastAsia="Verdana" w:cs="Verdana"/>
          </w:rPr>
          <w:delText xml:space="preserve"> </w:delText>
        </w:r>
        <w:r w:rsidRPr="00A31465">
          <w:rPr>
            <w:rFonts w:eastAsia="Verdana" w:cs="Verdana"/>
            <w:strike/>
            <w:rPrChange w:id="516" w:author="Poseidon" w:date="2009-05-26T00:06:00Z">
              <w:rPr>
                <w:rFonts w:eastAsia="Verdana" w:cs="Verdana"/>
                <w:strike/>
                <w:highlight w:val="yellow"/>
              </w:rPr>
            </w:rPrChange>
          </w:rPr>
          <w:delText>out</w:delText>
        </w:r>
      </w:del>
      <w:r>
        <w:rPr>
          <w:rFonts w:eastAsia="Verdana" w:cs="Verdana"/>
        </w:rPr>
        <w:t xml:space="preserve"> of </w:t>
      </w:r>
      <w:proofErr w:type="spellStart"/>
      <w:r>
        <w:rPr>
          <w:rFonts w:eastAsia="Verdana" w:cs="Verdana"/>
        </w:rPr>
        <w:t>telos</w:t>
      </w:r>
      <w:proofErr w:type="spellEnd"/>
      <w:r>
        <w:rPr>
          <w:rFonts w:eastAsia="Verdana" w:cs="Verdana"/>
        </w:rPr>
        <w:t xml:space="preserve"> </w:t>
      </w:r>
      <w:proofErr w:type="spellStart"/>
      <w:r>
        <w:rPr>
          <w:rFonts w:eastAsia="Verdana" w:cs="Verdana"/>
        </w:rPr>
        <w:t>rev.B</w:t>
      </w:r>
      <w:proofErr w:type="spellEnd"/>
      <w:r>
        <w:rPr>
          <w:rFonts w:eastAsia="Verdana" w:cs="Verdana"/>
        </w:rPr>
        <w:t xml:space="preserve"> nodes, which have the following specifications: </w:t>
      </w:r>
    </w:p>
    <w:p w:rsidR="00EE49E5" w:rsidRPr="00461F74" w:rsidRDefault="00A31465" w:rsidP="00EE49E5">
      <w:pPr>
        <w:pStyle w:val="Lijstalinea1"/>
        <w:numPr>
          <w:ilvl w:val="0"/>
          <w:numId w:val="23"/>
        </w:numPr>
        <w:rPr>
          <w:rFonts w:eastAsia="Verdana"/>
        </w:rPr>
      </w:pPr>
      <w:r>
        <w:rPr>
          <w:rFonts w:eastAsia="Verdana"/>
        </w:rPr>
        <w:t xml:space="preserve">TI MSP430 microcontroller with 10kB RAM </w:t>
      </w:r>
    </w:p>
    <w:p w:rsidR="00EE49E5" w:rsidRPr="00461F74" w:rsidRDefault="00A31465" w:rsidP="00EE49E5">
      <w:pPr>
        <w:pStyle w:val="Lijstalinea1"/>
        <w:numPr>
          <w:ilvl w:val="0"/>
          <w:numId w:val="23"/>
        </w:numPr>
        <w:rPr>
          <w:rFonts w:eastAsia="Verdana"/>
        </w:rPr>
      </w:pPr>
      <w:r>
        <w:rPr>
          <w:rFonts w:eastAsia="Verdana"/>
        </w:rPr>
        <w:t>IEEE 802.15.4 compliant</w:t>
      </w:r>
      <w:ins w:id="517" w:author="Poseidon" w:date="2009-05-25T21:22:00Z">
        <w:r>
          <w:rPr>
            <w:rFonts w:eastAsia="Verdana"/>
          </w:rPr>
          <w:t xml:space="preserve"> CC2420</w:t>
        </w:r>
      </w:ins>
      <w:ins w:id="518" w:author="Poseidon" w:date="2009-05-25T23:31:00Z">
        <w:r>
          <w:rPr>
            <w:rFonts w:eastAsia="Verdana"/>
          </w:rPr>
          <w:t xml:space="preserve"> </w:t>
        </w:r>
      </w:ins>
      <w:r>
        <w:rPr>
          <w:rFonts w:eastAsia="Verdana"/>
        </w:rPr>
        <w:t>radio</w:t>
      </w:r>
      <w:ins w:id="519" w:author="Poseidon" w:date="2009-05-25T21:22:00Z">
        <w:r>
          <w:rPr>
            <w:rFonts w:eastAsia="Verdana"/>
          </w:rPr>
          <w:t>: it</w:t>
        </w:r>
      </w:ins>
      <w:ins w:id="520" w:author="Poseidon" w:date="2009-05-26T00:07:00Z">
        <w:r w:rsidR="00461F74">
          <w:rPr>
            <w:rFonts w:eastAsia="Verdana"/>
          </w:rPr>
          <w:t xml:space="preserve"> </w:t>
        </w:r>
      </w:ins>
      <w:ins w:id="521" w:author="peter" w:date="2009-05-25T23:44:00Z">
        <w:r>
          <w:rPr>
            <w:rFonts w:eastAsia="Verdana"/>
          </w:rPr>
          <w:t>support</w:t>
        </w:r>
      </w:ins>
      <w:ins w:id="522" w:author="Poseidon" w:date="2009-05-26T00:07:00Z">
        <w:r w:rsidR="00461F74">
          <w:rPr>
            <w:rFonts w:eastAsia="Verdana"/>
          </w:rPr>
          <w:t xml:space="preserve">s </w:t>
        </w:r>
      </w:ins>
      <w:ins w:id="523" w:author="peter" w:date="2009-05-25T23:44:00Z">
        <w:del w:id="524" w:author="Poseidon" w:date="2009-05-26T00:07:00Z">
          <w:r>
            <w:rPr>
              <w:rFonts w:eastAsia="Verdana"/>
            </w:rPr>
            <w:delText>ing</w:delText>
          </w:r>
        </w:del>
      </w:ins>
      <w:ins w:id="525" w:author="Poseidon" w:date="2009-05-25T21:22:00Z">
        <w:del w:id="526" w:author="peter" w:date="2009-05-25T23:44:00Z">
          <w:r>
            <w:rPr>
              <w:rFonts w:eastAsia="Verdana"/>
            </w:rPr>
            <w:delText xml:space="preserve">it supports </w:delText>
          </w:r>
        </w:del>
        <w:r>
          <w:rPr>
            <w:rFonts w:eastAsia="Verdana"/>
          </w:rPr>
          <w:t>eight discrete power levels</w:t>
        </w:r>
      </w:ins>
      <w:ins w:id="527" w:author="Poseidon" w:date="2009-05-25T21:25:00Z">
        <w:r>
          <w:rPr>
            <w:rFonts w:eastAsia="Verdana"/>
          </w:rPr>
          <w:t xml:space="preserve"> and 16 channels</w:t>
        </w:r>
      </w:ins>
      <w:del w:id="528" w:author="Poseidon" w:date="2009-05-25T21:22:00Z">
        <w:r>
          <w:rPr>
            <w:rFonts w:eastAsia="Verdana"/>
          </w:rPr>
          <w:delText xml:space="preserve"> </w:delText>
        </w:r>
      </w:del>
    </w:p>
    <w:p w:rsidR="00EE49E5" w:rsidRPr="00461F74" w:rsidRDefault="00A31465" w:rsidP="00EE49E5">
      <w:pPr>
        <w:pStyle w:val="Lijstalinea1"/>
        <w:numPr>
          <w:ilvl w:val="0"/>
          <w:numId w:val="23"/>
        </w:numPr>
        <w:rPr>
          <w:rFonts w:eastAsia="Verdana"/>
        </w:rPr>
      </w:pPr>
      <w:r>
        <w:rPr>
          <w:rFonts w:eastAsia="Verdana"/>
        </w:rPr>
        <w:t xml:space="preserve">Integrated temperature, light, humidity and voltage sensor </w:t>
      </w:r>
    </w:p>
    <w:p w:rsidR="00EE49E5" w:rsidRPr="00461F74" w:rsidRDefault="00A31465" w:rsidP="00EE49E5">
      <w:pPr>
        <w:pStyle w:val="Lijstalinea1"/>
        <w:numPr>
          <w:ilvl w:val="0"/>
          <w:numId w:val="23"/>
        </w:numPr>
        <w:rPr>
          <w:rFonts w:eastAsia="Verdana"/>
        </w:rPr>
      </w:pPr>
      <w:r>
        <w:rPr>
          <w:rFonts w:eastAsia="Verdana"/>
        </w:rPr>
        <w:t xml:space="preserve">TinyOS 2.X compatible </w:t>
      </w:r>
    </w:p>
    <w:p w:rsidR="00EE49E5" w:rsidRPr="00461F74" w:rsidRDefault="00A31465" w:rsidP="00EE49E5">
      <w:pPr>
        <w:pStyle w:val="Lijstalinea1"/>
        <w:numPr>
          <w:ilvl w:val="0"/>
          <w:numId w:val="23"/>
        </w:numPr>
        <w:rPr>
          <w:rFonts w:eastAsia="Verdana"/>
        </w:rPr>
      </w:pPr>
      <w:r>
        <w:rPr>
          <w:rFonts w:eastAsia="Verdana"/>
        </w:rPr>
        <w:t xml:space="preserve">Programmable via USB interface </w:t>
      </w:r>
    </w:p>
    <w:p w:rsidR="00EE49E5" w:rsidRPr="00461F74" w:rsidRDefault="00A31465" w:rsidP="00EE49E5">
      <w:pPr>
        <w:pStyle w:val="Lijstalinea1"/>
        <w:numPr>
          <w:ilvl w:val="0"/>
          <w:numId w:val="23"/>
        </w:numPr>
        <w:rPr>
          <w:rFonts w:eastAsia="Verdana"/>
        </w:rPr>
      </w:pPr>
      <w:r>
        <w:rPr>
          <w:rFonts w:eastAsia="Verdana"/>
        </w:rPr>
        <w:t xml:space="preserve">Integrated antenna </w:t>
      </w:r>
    </w:p>
    <w:p w:rsidR="00EE49E5" w:rsidRPr="00461F74" w:rsidRDefault="00A31465" w:rsidP="00EE49E5">
      <w:pPr>
        <w:rPr>
          <w:rFonts w:eastAsia="Verdana" w:cs="Verdana"/>
        </w:rPr>
      </w:pPr>
      <w:r>
        <w:rPr>
          <w:rFonts w:eastAsia="Verdana" w:cs="Verdana"/>
        </w:rPr>
        <w:lastRenderedPageBreak/>
        <w:t xml:space="preserve">Each node fulfills one of the three different roles: </w:t>
      </w:r>
    </w:p>
    <w:p w:rsidR="00EE49E5" w:rsidRPr="00461F74" w:rsidRDefault="00A31465" w:rsidP="00EE49E5">
      <w:pPr>
        <w:pStyle w:val="Lijstalinea1"/>
        <w:numPr>
          <w:ilvl w:val="0"/>
          <w:numId w:val="26"/>
        </w:numPr>
        <w:rPr>
          <w:rFonts w:eastAsia="Verdana" w:cs="Verdana"/>
        </w:rPr>
      </w:pPr>
      <w:r>
        <w:rPr>
          <w:rFonts w:eastAsia="Verdana" w:cs="Verdana"/>
        </w:rPr>
        <w:t>Root node (RN): this node receives data from the rest of the network</w:t>
      </w:r>
      <w:del w:id="529" w:author="Poseidon" w:date="2009-05-25T23:53:00Z">
        <w:r w:rsidRPr="00A31465">
          <w:rPr>
            <w:rFonts w:eastAsia="Verdana"/>
            <w:strike/>
            <w:rPrChange w:id="530" w:author="Poseidon" w:date="2009-05-26T00:06:00Z">
              <w:rPr>
                <w:rFonts w:eastAsia="Verdana" w:cs="Verdana"/>
                <w:strike/>
                <w:highlight w:val="yellow"/>
              </w:rPr>
            </w:rPrChange>
          </w:rPr>
          <w:delText>. This node</w:delText>
        </w:r>
      </w:del>
      <w:r w:rsidRPr="00A31465">
        <w:rPr>
          <w:rFonts w:eastAsia="Verdana"/>
          <w:rPrChange w:id="531" w:author="Poseidon" w:date="2009-05-26T00:06:00Z">
            <w:rPr>
              <w:rFonts w:eastAsia="Verdana" w:cs="Verdana"/>
              <w:highlight w:val="yellow"/>
            </w:rPr>
          </w:rPrChange>
        </w:rPr>
        <w:t xml:space="preserve"> , and</w:t>
      </w:r>
      <w:r>
        <w:rPr>
          <w:rFonts w:eastAsia="Verdana" w:cs="Verdana"/>
        </w:rPr>
        <w:t xml:space="preserve"> acts as a bridge between the WSN and the</w:t>
      </w:r>
      <w:ins w:id="532" w:author="peter" w:date="2009-05-25T23:44:00Z">
        <w:r>
          <w:rPr>
            <w:rFonts w:eastAsia="Verdana" w:cs="Verdana"/>
          </w:rPr>
          <w:t xml:space="preserve"> rest of the</w:t>
        </w:r>
      </w:ins>
      <w:ins w:id="533" w:author="peter" w:date="2009-05-25T23:54:00Z">
        <w:r>
          <w:rPr>
            <w:rFonts w:eastAsia="Verdana" w:cs="Verdana"/>
          </w:rPr>
          <w:t xml:space="preserve"> </w:t>
        </w:r>
      </w:ins>
      <w:r>
        <w:rPr>
          <w:rFonts w:eastAsia="Verdana" w:cs="Verdana"/>
        </w:rPr>
        <w:t xml:space="preserve">framework. The root sends these messages to the controller via an XML parser. </w:t>
      </w:r>
      <w:ins w:id="534" w:author="Poseidon" w:date="2009-05-25T21:26:00Z">
        <w:r>
          <w:rPr>
            <w:rFonts w:eastAsia="Verdana" w:cs="Verdana"/>
          </w:rPr>
          <w:t xml:space="preserve">It also receives commands </w:t>
        </w:r>
        <w:del w:id="535" w:author="peter" w:date="2009-05-25T23:45:00Z">
          <w:r>
            <w:rPr>
              <w:rFonts w:eastAsia="Verdana" w:cs="Verdana"/>
            </w:rPr>
            <w:delText>that will be executed with the dissemination protocol.</w:delText>
          </w:r>
        </w:del>
      </w:ins>
      <w:ins w:id="536" w:author="peter" w:date="2009-05-25T23:45:00Z">
        <w:r>
          <w:rPr>
            <w:rFonts w:eastAsia="Verdana" w:cs="Verdana"/>
          </w:rPr>
          <w:t>from the controller and disseminates these into the WSN</w:t>
        </w:r>
      </w:ins>
    </w:p>
    <w:p w:rsidR="00EE49E5" w:rsidRPr="00461F74" w:rsidRDefault="00A31465" w:rsidP="00EE49E5">
      <w:pPr>
        <w:pStyle w:val="Lijstalinea1"/>
        <w:numPr>
          <w:ilvl w:val="0"/>
          <w:numId w:val="26"/>
        </w:numPr>
        <w:rPr>
          <w:rFonts w:eastAsia="Verdana" w:cs="Verdana"/>
        </w:rPr>
      </w:pPr>
      <w:r>
        <w:rPr>
          <w:rFonts w:eastAsia="Verdana" w:cs="Verdana"/>
        </w:rPr>
        <w:t xml:space="preserve">Anchor node (AN): this node has a known location, and broadcasts a message with </w:t>
      </w:r>
      <w:ins w:id="537" w:author="Poseidon" w:date="2009-05-25T22:24:00Z">
        <w:r>
          <w:rPr>
            <w:rFonts w:eastAsia="Verdana" w:cs="Verdana"/>
          </w:rPr>
          <w:t>its</w:t>
        </w:r>
      </w:ins>
      <w:del w:id="538" w:author="Poseidon" w:date="2009-05-25T21:44:00Z">
        <w:r w:rsidRPr="00A31465">
          <w:rPr>
            <w:rFonts w:eastAsia="Verdana" w:cs="Verdana"/>
            <w:rPrChange w:id="539" w:author="Poseidon" w:date="2009-05-26T00:06:00Z">
              <w:rPr>
                <w:rFonts w:eastAsia="Verdana" w:cs="Verdana"/>
                <w:highlight w:val="yellow"/>
              </w:rPr>
            </w:rPrChange>
          </w:rPr>
          <w:delText>his</w:delText>
        </w:r>
      </w:del>
      <w:del w:id="540" w:author="Poseidon" w:date="2009-05-25T23:31:00Z">
        <w:r w:rsidRPr="00A31465">
          <w:rPr>
            <w:rFonts w:eastAsia="Verdana" w:cs="Verdana"/>
            <w:rPrChange w:id="541" w:author="Poseidon" w:date="2009-05-26T00:06:00Z">
              <w:rPr>
                <w:rFonts w:eastAsia="Verdana" w:cs="Verdana"/>
                <w:highlight w:val="yellow"/>
              </w:rPr>
            </w:rPrChange>
          </w:rPr>
          <w:delText>his</w:delText>
        </w:r>
      </w:del>
      <w:del w:id="542" w:author="Poseidon" w:date="2009-05-25T21:44:00Z">
        <w:r w:rsidRPr="00A31465">
          <w:rPr>
            <w:rFonts w:eastAsia="Verdana" w:cs="Verdana"/>
            <w:rPrChange w:id="543" w:author="Poseidon" w:date="2009-05-26T00:06:00Z">
              <w:rPr>
                <w:rFonts w:eastAsia="Verdana" w:cs="Verdana"/>
                <w:highlight w:val="yellow"/>
              </w:rPr>
            </w:rPrChange>
          </w:rPr>
          <w:delText xml:space="preserve"> =R </w:delText>
        </w:r>
      </w:del>
      <w:ins w:id="544" w:author="peter" w:date="2009-04-01T10:54:00Z">
        <w:del w:id="545" w:author="Poseidon" w:date="2009-05-25T21:44:00Z">
          <w:r>
            <w:rPr>
              <w:rFonts w:eastAsia="Verdana" w:cs="Verdana"/>
            </w:rPr>
            <w:delText>its</w:delText>
          </w:r>
        </w:del>
        <w:r>
          <w:rPr>
            <w:rFonts w:eastAsia="Verdana" w:cs="Verdana"/>
          </w:rPr>
          <w:t xml:space="preserve"> </w:t>
        </w:r>
      </w:ins>
      <w:del w:id="546" w:author="Poseidon" w:date="2009-05-25T21:44:00Z">
        <w:r>
          <w:rPr>
            <w:rFonts w:eastAsia="Verdana" w:cs="Verdana"/>
          </w:rPr>
          <w:delText xml:space="preserve">position and </w:delText>
        </w:r>
      </w:del>
      <w:r>
        <w:rPr>
          <w:rFonts w:eastAsia="Verdana" w:cs="Verdana"/>
        </w:rPr>
        <w:t>ID to the blind nodes</w:t>
      </w:r>
      <w:ins w:id="547" w:author="Poseidon" w:date="2009-05-25T21:45:00Z">
        <w:r>
          <w:rPr>
            <w:rFonts w:eastAsia="Verdana" w:cs="Verdana"/>
          </w:rPr>
          <w:t xml:space="preserve"> and anchor nodes for calibration</w:t>
        </w:r>
      </w:ins>
      <w:ins w:id="548" w:author="Poseidon" w:date="2009-05-25T23:31:00Z">
        <w:r>
          <w:rPr>
            <w:rFonts w:eastAsia="Verdana" w:cs="Verdana"/>
          </w:rPr>
          <w:t>.</w:t>
        </w:r>
      </w:ins>
      <w:del w:id="549" w:author="Poseidon" w:date="2009-05-25T23:31:00Z">
        <w:r>
          <w:rPr>
            <w:rFonts w:eastAsia="Verdana" w:cs="Verdana"/>
          </w:rPr>
          <w:delText>.</w:delText>
        </w:r>
      </w:del>
      <w:r>
        <w:rPr>
          <w:rFonts w:eastAsia="Verdana" w:cs="Verdana"/>
        </w:rPr>
        <w:t xml:space="preserve"> The node also transmits </w:t>
      </w:r>
      <w:del w:id="550" w:author="Poseidon" w:date="2009-05-25T21:45:00Z">
        <w:r w:rsidRPr="00A31465">
          <w:rPr>
            <w:rFonts w:eastAsia="Verdana" w:cs="Verdana"/>
            <w:rPrChange w:id="551" w:author="Poseidon" w:date="2009-05-26T00:06:00Z">
              <w:rPr>
                <w:rFonts w:eastAsia="Verdana" w:cs="Verdana"/>
                <w:highlight w:val="yellow"/>
              </w:rPr>
            </w:rPrChange>
          </w:rPr>
          <w:delText>his</w:delText>
        </w:r>
      </w:del>
      <w:ins w:id="552" w:author="peter" w:date="2009-04-01T10:54:00Z">
        <w:del w:id="553" w:author="Poseidon" w:date="2009-05-25T21:45:00Z">
          <w:r>
            <w:rPr>
              <w:rFonts w:eastAsia="Verdana" w:cs="Verdana"/>
            </w:rPr>
            <w:delText>its</w:delText>
          </w:r>
        </w:del>
      </w:ins>
      <w:del w:id="554" w:author="Poseidon" w:date="2009-05-25T23:31:00Z">
        <w:r w:rsidRPr="00A31465">
          <w:rPr>
            <w:rFonts w:eastAsia="Verdana" w:cs="Verdana"/>
            <w:rPrChange w:id="555" w:author="Poseidon" w:date="2009-05-26T00:06:00Z">
              <w:rPr>
                <w:rFonts w:eastAsia="Verdana" w:cs="Verdana"/>
                <w:highlight w:val="yellow"/>
              </w:rPr>
            </w:rPrChange>
          </w:rPr>
          <w:delText>his</w:delText>
        </w:r>
      </w:del>
      <w:ins w:id="556" w:author="peter" w:date="2009-04-01T10:54:00Z">
        <w:r>
          <w:rPr>
            <w:rFonts w:eastAsia="Verdana" w:cs="Verdana"/>
          </w:rPr>
          <w:t>its</w:t>
        </w:r>
      </w:ins>
      <w:r>
        <w:rPr>
          <w:rFonts w:eastAsia="Verdana" w:cs="Verdana"/>
        </w:rPr>
        <w:t xml:space="preserve"> sensor data to the root with the sensor message. </w:t>
      </w:r>
    </w:p>
    <w:p w:rsidR="00EE49E5" w:rsidRPr="00461F74" w:rsidRDefault="00A31465" w:rsidP="00EE49E5">
      <w:pPr>
        <w:pStyle w:val="Lijstalinea1"/>
        <w:numPr>
          <w:ilvl w:val="0"/>
          <w:numId w:val="26"/>
        </w:numPr>
        <w:rPr>
          <w:rFonts w:eastAsia="Verdana" w:cs="Verdana"/>
        </w:rPr>
      </w:pPr>
      <w:r>
        <w:rPr>
          <w:rFonts w:eastAsia="Verdana" w:cs="Verdana"/>
        </w:rPr>
        <w:t xml:space="preserve">Blind node (BN): this node has an unknown location and </w:t>
      </w:r>
      <w:del w:id="557" w:author="Poseidon" w:date="2009-05-25T23:53:00Z">
        <w:r w:rsidRPr="00A31465">
          <w:rPr>
            <w:rFonts w:eastAsia="Verdana" w:cs="Verdana"/>
            <w:rPrChange w:id="558" w:author="Poseidon" w:date="2009-05-26T00:06:00Z">
              <w:rPr>
                <w:rFonts w:eastAsia="Verdana" w:cs="Verdana"/>
                <w:highlight w:val="yellow"/>
              </w:rPr>
            </w:rPrChange>
          </w:rPr>
          <w:delText>receive</w:delText>
        </w:r>
      </w:del>
      <w:ins w:id="559" w:author="peter" w:date="2009-04-01T10:54:00Z">
        <w:del w:id="560" w:author="Poseidon" w:date="2009-05-25T23:53:00Z">
          <w:r w:rsidRPr="00A31465">
            <w:rPr>
              <w:rFonts w:eastAsia="Verdana" w:cs="Verdana"/>
              <w:rPrChange w:id="561" w:author="Poseidon" w:date="2009-05-26T00:06:00Z">
                <w:rPr>
                  <w:rFonts w:eastAsia="Verdana" w:cs="Verdana"/>
                  <w:highlight w:val="yellow"/>
                </w:rPr>
              </w:rPrChange>
            </w:rPr>
            <w:delText>s</w:delText>
          </w:r>
        </w:del>
      </w:ins>
      <w:del w:id="562" w:author="Poseidon" w:date="2009-05-25T23:53:00Z">
        <w:r w:rsidRPr="00A31465">
          <w:rPr>
            <w:rFonts w:eastAsia="Verdana" w:cs="Verdana"/>
            <w:rPrChange w:id="563" w:author="Poseidon" w:date="2009-05-26T00:06:00Z">
              <w:rPr>
                <w:rFonts w:eastAsia="Verdana" w:cs="Verdana"/>
                <w:highlight w:val="yellow"/>
              </w:rPr>
            </w:rPrChange>
          </w:rPr>
          <w:delText xml:space="preserve"> =G: subject-verb agreement</w:delText>
        </w:r>
        <w:r>
          <w:rPr>
            <w:rFonts w:eastAsia="Verdana" w:cs="Verdana"/>
          </w:rPr>
          <w:delText xml:space="preserve"> </w:delText>
        </w:r>
      </w:del>
      <w:ins w:id="564" w:author="Poseidon" w:date="2009-05-25T23:53:00Z">
        <w:r>
          <w:rPr>
            <w:rFonts w:eastAsia="Verdana" w:cs="Verdana"/>
          </w:rPr>
          <w:t xml:space="preserve">receives </w:t>
        </w:r>
      </w:ins>
      <w:r>
        <w:rPr>
          <w:rFonts w:eastAsia="Verdana" w:cs="Verdana"/>
        </w:rPr>
        <w:t xml:space="preserve">broadcast </w:t>
      </w:r>
      <w:r w:rsidRPr="00A31465">
        <w:rPr>
          <w:rFonts w:eastAsia="Verdana"/>
          <w:rPrChange w:id="565" w:author="Poseidon" w:date="2009-05-26T00:06:00Z">
            <w:rPr>
              <w:rFonts w:eastAsia="Verdana" w:cs="Verdana"/>
              <w:highlight w:val="yellow"/>
            </w:rPr>
          </w:rPrChange>
        </w:rPr>
        <w:t>messages</w:t>
      </w:r>
      <w:r>
        <w:rPr>
          <w:rFonts w:eastAsia="Verdana" w:cs="Verdana"/>
        </w:rPr>
        <w:t xml:space="preserve"> from the anchor nodes. The node uses </w:t>
      </w:r>
      <w:del w:id="566" w:author="Poseidon" w:date="2009-05-25T21:46:00Z">
        <w:r w:rsidRPr="00A31465">
          <w:rPr>
            <w:rFonts w:eastAsia="Verdana" w:cs="Verdana"/>
            <w:rPrChange w:id="567" w:author="Poseidon" w:date="2009-05-26T00:06:00Z">
              <w:rPr>
                <w:rFonts w:eastAsia="Verdana" w:cs="Verdana"/>
                <w:highlight w:val="yellow"/>
              </w:rPr>
            </w:rPrChange>
          </w:rPr>
          <w:delText xml:space="preserve">this message </w:delText>
        </w:r>
      </w:del>
      <w:ins w:id="568" w:author="peter" w:date="2009-04-01T10:55:00Z">
        <w:del w:id="569" w:author="Poseidon" w:date="2009-05-25T21:46:00Z">
          <w:r w:rsidRPr="00A31465">
            <w:rPr>
              <w:rFonts w:eastAsia="Verdana" w:cs="Verdana"/>
              <w:rPrChange w:id="570" w:author="Poseidon" w:date="2009-05-26T00:06:00Z">
                <w:rPr>
                  <w:rFonts w:eastAsia="Verdana" w:cs="Verdana"/>
                  <w:highlight w:val="yellow"/>
                </w:rPr>
              </w:rPrChange>
            </w:rPr>
            <w:delText>these messages</w:delText>
          </w:r>
        </w:del>
      </w:ins>
      <w:del w:id="571" w:author="Poseidon" w:date="2009-05-25T21:46:00Z">
        <w:r w:rsidRPr="00A31465">
          <w:rPr>
            <w:rFonts w:eastAsia="Verdana" w:cs="Verdana"/>
            <w:rPrChange w:id="572" w:author="Poseidon" w:date="2009-05-26T00:06:00Z">
              <w:rPr>
                <w:rFonts w:eastAsia="Verdana" w:cs="Verdana"/>
                <w:highlight w:val="yellow"/>
              </w:rPr>
            </w:rPrChange>
          </w:rPr>
          <w:delText>=G: sg. vs. pl.</w:delText>
        </w:r>
      </w:del>
      <w:ins w:id="573" w:author="Poseidon" w:date="2009-05-25T21:46:00Z">
        <w:r>
          <w:rPr>
            <w:rFonts w:eastAsia="Verdana" w:cs="Verdana"/>
          </w:rPr>
          <w:t>these messages</w:t>
        </w:r>
      </w:ins>
      <w:r>
        <w:rPr>
          <w:rFonts w:eastAsia="Verdana" w:cs="Verdana"/>
        </w:rPr>
        <w:t xml:space="preserve"> to determine the RSS, and transmits the RSS together with </w:t>
      </w:r>
      <w:ins w:id="574" w:author="Poseidon" w:date="2009-05-25T21:46:00Z">
        <w:r>
          <w:rPr>
            <w:rFonts w:eastAsia="Verdana" w:cs="Verdana"/>
          </w:rPr>
          <w:t>the</w:t>
        </w:r>
      </w:ins>
      <w:del w:id="575" w:author="Poseidon" w:date="2009-05-25T21:46:00Z">
        <w:r>
          <w:rPr>
            <w:rFonts w:eastAsia="Verdana" w:cs="Verdana"/>
          </w:rPr>
          <w:delText>the</w:delText>
        </w:r>
      </w:del>
      <w:del w:id="576" w:author="Poseidon" w:date="2009-05-25T23:31:00Z">
        <w:r>
          <w:rPr>
            <w:rFonts w:eastAsia="Verdana" w:cs="Verdana"/>
          </w:rPr>
          <w:delText>the</w:delText>
        </w:r>
      </w:del>
      <w:del w:id="577" w:author="Poseidon" w:date="2009-05-25T21:46:00Z">
        <w:r>
          <w:rPr>
            <w:rFonts w:eastAsia="Verdana" w:cs="Verdana"/>
          </w:rPr>
          <w:delText xml:space="preserve"> position and</w:delText>
        </w:r>
      </w:del>
      <w:r>
        <w:rPr>
          <w:rFonts w:eastAsia="Verdana" w:cs="Verdana"/>
        </w:rPr>
        <w:t xml:space="preserve"> ID of the anchor</w:t>
      </w:r>
      <w:ins w:id="578" w:author="Poseidon" w:date="2009-05-25T21:46:00Z">
        <w:r>
          <w:rPr>
            <w:rFonts w:eastAsia="Verdana" w:cs="Verdana"/>
          </w:rPr>
          <w:t xml:space="preserve"> node</w:t>
        </w:r>
      </w:ins>
      <w:ins w:id="579" w:author="Poseidon" w:date="2009-05-25T23:31:00Z">
        <w:r>
          <w:rPr>
            <w:rFonts w:eastAsia="Verdana" w:cs="Verdana"/>
          </w:rPr>
          <w:t xml:space="preserve"> </w:t>
        </w:r>
      </w:ins>
      <w:del w:id="580" w:author="Poseidon" w:date="2009-05-25T23:53:00Z">
        <w:r w:rsidRPr="00A31465">
          <w:rPr>
            <w:rFonts w:eastAsia="Verdana" w:cs="Verdana"/>
            <w:rPrChange w:id="581" w:author="Poseidon" w:date="2009-05-26T00:06:00Z">
              <w:rPr>
                <w:rFonts w:eastAsia="Verdana" w:cs="Verdana"/>
                <w:highlight w:val="yellow"/>
              </w:rPr>
            </w:rPrChange>
          </w:rPr>
          <w:delText>(</w:delText>
        </w:r>
      </w:del>
      <w:del w:id="582" w:author="peter" w:date="2009-04-01T11:52:00Z">
        <w:r w:rsidRPr="00A31465">
          <w:rPr>
            <w:rFonts w:eastAsia="Verdana" w:cs="Verdana"/>
            <w:rPrChange w:id="583" w:author="Poseidon" w:date="2009-05-26T00:06:00Z">
              <w:rPr>
                <w:rFonts w:eastAsia="Verdana" w:cs="Verdana"/>
                <w:highlight w:val="yellow"/>
                <w:u w:val="single"/>
              </w:rPr>
            </w:rPrChange>
          </w:rPr>
          <w:delText>node</w:delText>
        </w:r>
      </w:del>
      <w:del w:id="584" w:author="Poseidon" w:date="2009-05-25T23:53:00Z">
        <w:r w:rsidRPr="00A31465">
          <w:rPr>
            <w:rFonts w:eastAsia="Verdana" w:cs="Verdana"/>
            <w:rPrChange w:id="585" w:author="Poseidon" w:date="2009-05-26T00:06:00Z">
              <w:rPr>
                <w:rFonts w:eastAsia="Verdana" w:cs="Verdana"/>
                <w:highlight w:val="yellow"/>
              </w:rPr>
            </w:rPrChange>
          </w:rPr>
          <w:delText>?)</w:delText>
        </w:r>
        <w:r>
          <w:rPr>
            <w:rFonts w:eastAsia="Verdana" w:cs="Verdana"/>
          </w:rPr>
          <w:delText xml:space="preserve"> </w:delText>
        </w:r>
      </w:del>
      <w:r>
        <w:rPr>
          <w:rFonts w:eastAsia="Verdana" w:cs="Verdana"/>
        </w:rPr>
        <w:t xml:space="preserve">to the root within the location message. The blind node also transmits </w:t>
      </w:r>
      <w:ins w:id="586" w:author="Poseidon" w:date="2009-05-25T22:24:00Z">
        <w:r>
          <w:rPr>
            <w:rFonts w:eastAsia="Verdana" w:cs="Verdana"/>
          </w:rPr>
          <w:t>its</w:t>
        </w:r>
      </w:ins>
      <w:del w:id="587" w:author="Poseidon" w:date="2009-05-25T21:46:00Z">
        <w:r w:rsidRPr="00A31465">
          <w:rPr>
            <w:rFonts w:eastAsia="Verdana" w:cs="Verdana"/>
            <w:rPrChange w:id="588" w:author="Poseidon" w:date="2009-05-26T00:06:00Z">
              <w:rPr>
                <w:rFonts w:eastAsia="Verdana" w:cs="Verdana"/>
                <w:highlight w:val="yellow"/>
              </w:rPr>
            </w:rPrChange>
          </w:rPr>
          <w:delText>his</w:delText>
        </w:r>
      </w:del>
      <w:del w:id="589" w:author="Poseidon" w:date="2009-05-25T23:31:00Z">
        <w:r w:rsidRPr="00A31465">
          <w:rPr>
            <w:rFonts w:eastAsia="Verdana" w:cs="Verdana"/>
            <w:rPrChange w:id="590" w:author="Poseidon" w:date="2009-05-26T00:06:00Z">
              <w:rPr>
                <w:rFonts w:eastAsia="Verdana" w:cs="Verdana"/>
                <w:highlight w:val="yellow"/>
              </w:rPr>
            </w:rPrChange>
          </w:rPr>
          <w:delText>his</w:delText>
        </w:r>
      </w:del>
      <w:del w:id="591" w:author="Poseidon" w:date="2009-05-25T21:46:00Z">
        <w:r w:rsidRPr="00A31465">
          <w:rPr>
            <w:rFonts w:eastAsia="Verdana" w:cs="Verdana"/>
            <w:rPrChange w:id="592" w:author="Poseidon" w:date="2009-05-26T00:06:00Z">
              <w:rPr>
                <w:rFonts w:eastAsia="Verdana" w:cs="Verdana"/>
                <w:highlight w:val="yellow"/>
              </w:rPr>
            </w:rPrChange>
          </w:rPr>
          <w:delText xml:space="preserve"> =R</w:delText>
        </w:r>
      </w:del>
      <w:ins w:id="593" w:author="peter" w:date="2009-04-01T10:55:00Z">
        <w:del w:id="594" w:author="Poseidon" w:date="2009-05-25T21:46:00Z">
          <w:r>
            <w:rPr>
              <w:rFonts w:eastAsia="Verdana" w:cs="Verdana"/>
            </w:rPr>
            <w:delText>its</w:delText>
          </w:r>
        </w:del>
      </w:ins>
      <w:r>
        <w:rPr>
          <w:rFonts w:eastAsia="Verdana" w:cs="Verdana"/>
        </w:rPr>
        <w:t xml:space="preserve"> sensor data to the root with the sensor message. </w:t>
      </w:r>
    </w:p>
    <w:p w:rsidR="00EE49E5" w:rsidRPr="00461F74" w:rsidRDefault="00A31465" w:rsidP="00EE49E5">
      <w:pPr>
        <w:rPr>
          <w:rFonts w:eastAsia="Verdana" w:cs="Verdana"/>
        </w:rPr>
      </w:pPr>
      <w:r>
        <w:rPr>
          <w:rFonts w:eastAsia="Verdana" w:cs="Verdana"/>
        </w:rPr>
        <w:t>There are</w:t>
      </w:r>
      <w:del w:id="595" w:author="Poseidon" w:date="2009-05-25T21:46:00Z">
        <w:r>
          <w:rPr>
            <w:rFonts w:eastAsia="Verdana" w:cs="Verdana"/>
          </w:rPr>
          <w:delText xml:space="preserve"> 3 </w:delText>
        </w:r>
        <w:r w:rsidRPr="00A31465">
          <w:rPr>
            <w:rFonts w:eastAsia="Verdana" w:cs="Verdana"/>
            <w:rPrChange w:id="596" w:author="Poseidon" w:date="2009-05-26T00:06:00Z">
              <w:rPr>
                <w:rFonts w:eastAsia="Verdana" w:cs="Verdana"/>
                <w:highlight w:val="yellow"/>
              </w:rPr>
            </w:rPrChange>
          </w:rPr>
          <w:delText>=ST</w:delText>
        </w:r>
      </w:del>
      <w:r>
        <w:rPr>
          <w:rFonts w:eastAsia="Verdana" w:cs="Verdana"/>
        </w:rPr>
        <w:t xml:space="preserve"> </w:t>
      </w:r>
      <w:ins w:id="597" w:author="peter" w:date="2009-04-01T10:55:00Z">
        <w:r>
          <w:rPr>
            <w:rFonts w:eastAsia="Verdana" w:cs="Verdana"/>
          </w:rPr>
          <w:t xml:space="preserve">three </w:t>
        </w:r>
      </w:ins>
      <w:r>
        <w:rPr>
          <w:rFonts w:eastAsia="Verdana" w:cs="Verdana"/>
        </w:rPr>
        <w:t>different data messages which are collected from the wireless network:</w:t>
      </w:r>
    </w:p>
    <w:p w:rsidR="00EE49E5" w:rsidRPr="00461F74" w:rsidRDefault="00A31465" w:rsidP="00EE49E5">
      <w:pPr>
        <w:pStyle w:val="Lijstalinea1"/>
        <w:numPr>
          <w:ilvl w:val="0"/>
          <w:numId w:val="28"/>
        </w:numPr>
        <w:rPr>
          <w:rFonts w:eastAsia="Verdana"/>
        </w:rPr>
      </w:pPr>
      <w:r>
        <w:rPr>
          <w:rFonts w:eastAsia="Verdana"/>
        </w:rPr>
        <w:t>Sensor messages, which contain the data collected by the sensors of the nodes</w:t>
      </w:r>
    </w:p>
    <w:p w:rsidR="00EE49E5" w:rsidRPr="00461F74" w:rsidRDefault="00A31465" w:rsidP="00EE49E5">
      <w:pPr>
        <w:pStyle w:val="Lijstalinea1"/>
        <w:numPr>
          <w:ilvl w:val="0"/>
          <w:numId w:val="28"/>
        </w:numPr>
        <w:rPr>
          <w:rFonts w:eastAsia="Verdana"/>
        </w:rPr>
      </w:pPr>
      <w:r>
        <w:rPr>
          <w:rFonts w:eastAsia="Verdana"/>
        </w:rPr>
        <w:t>Location messages, which contain data relevant to locate the blind node</w:t>
      </w:r>
    </w:p>
    <w:p w:rsidR="00EE49E5" w:rsidRPr="00461F74" w:rsidRDefault="00A31465" w:rsidP="00EE49E5">
      <w:pPr>
        <w:pStyle w:val="Lijstalinea1"/>
        <w:numPr>
          <w:ilvl w:val="0"/>
          <w:numId w:val="28"/>
        </w:numPr>
        <w:rPr>
          <w:rFonts w:eastAsia="Verdana"/>
        </w:rPr>
      </w:pPr>
      <w:r>
        <w:rPr>
          <w:rFonts w:eastAsia="Verdana"/>
        </w:rPr>
        <w:t>Status messages, which contain data that represent the status of the node transmitting the message</w:t>
      </w:r>
    </w:p>
    <w:p w:rsidR="00EE49E5" w:rsidRPr="00461F74" w:rsidRDefault="00A31465" w:rsidP="00EE49E5">
      <w:pPr>
        <w:pStyle w:val="Kop3"/>
        <w:rPr>
          <w:rFonts w:eastAsia="HG Mincho Light J"/>
        </w:rPr>
      </w:pPr>
      <w:r w:rsidRPr="00A31465">
        <w:rPr>
          <w:rFonts w:eastAsia="HG Mincho Light J"/>
          <w:rPrChange w:id="598" w:author="Poseidon" w:date="2009-05-26T00:06:00Z">
            <w:rPr>
              <w:rFonts w:eastAsia="HG Mincho Light J"/>
              <w:caps w:val="0"/>
              <w:color w:val="auto"/>
              <w:spacing w:val="0"/>
              <w:sz w:val="20"/>
              <w:szCs w:val="20"/>
            </w:rPr>
          </w:rPrChange>
        </w:rPr>
        <w:t xml:space="preserve">database </w:t>
      </w:r>
    </w:p>
    <w:p w:rsidR="00EE49E5" w:rsidRPr="00461F74" w:rsidRDefault="00A31465" w:rsidP="00EE49E5">
      <w:pPr>
        <w:rPr>
          <w:rFonts w:eastAsia="Verdana" w:cs="Verdana"/>
        </w:rPr>
      </w:pPr>
      <w:r>
        <w:rPr>
          <w:rFonts w:eastAsia="Verdana" w:cs="Verdana"/>
        </w:rPr>
        <w:t xml:space="preserve">We implemented a </w:t>
      </w:r>
      <w:proofErr w:type="spellStart"/>
      <w:r>
        <w:rPr>
          <w:rFonts w:eastAsia="Verdana" w:cs="Verdana"/>
        </w:rPr>
        <w:t>MySQL</w:t>
      </w:r>
      <w:proofErr w:type="spellEnd"/>
      <w:r>
        <w:rPr>
          <w:rFonts w:eastAsia="Verdana" w:cs="Verdana"/>
        </w:rPr>
        <w:t xml:space="preserve"> 5.0 database to store the data generated by the system, but any ODBC-compliant database can be used. </w:t>
      </w:r>
      <w:ins w:id="599" w:author="peter" w:date="2009-05-25T19:56:00Z">
        <w:r>
          <w:rPr>
            <w:rFonts w:eastAsia="Verdana" w:cs="Verdana"/>
          </w:rPr>
          <w:t xml:space="preserve"> </w:t>
        </w:r>
        <w:del w:id="600" w:author="Poseidon" w:date="2009-05-26T00:07:00Z">
          <w:r>
            <w:rPr>
              <w:rFonts w:eastAsia="Verdana" w:cs="Verdana"/>
            </w:rPr>
            <w:delText>???Meer informative toevoegen of???</w:delText>
          </w:r>
        </w:del>
      </w:ins>
    </w:p>
    <w:p w:rsidR="00EE49E5" w:rsidRPr="00461F74" w:rsidRDefault="00A31465" w:rsidP="00EE49E5">
      <w:pPr>
        <w:pStyle w:val="Kop3"/>
        <w:rPr>
          <w:rFonts w:eastAsia="HG Mincho Light J"/>
        </w:rPr>
      </w:pPr>
      <w:r w:rsidRPr="00A31465">
        <w:rPr>
          <w:rFonts w:eastAsia="HG Mincho Light J"/>
          <w:rPrChange w:id="601" w:author="Poseidon" w:date="2009-05-26T00:06:00Z">
            <w:rPr>
              <w:rFonts w:eastAsia="HG Mincho Light J"/>
              <w:caps w:val="0"/>
              <w:color w:val="auto"/>
              <w:spacing w:val="0"/>
              <w:sz w:val="20"/>
              <w:szCs w:val="20"/>
            </w:rPr>
          </w:rPrChange>
        </w:rPr>
        <w:t xml:space="preserve">gui </w:t>
      </w:r>
    </w:p>
    <w:p w:rsidR="00EE49E5" w:rsidRPr="00461F74" w:rsidRDefault="00A31465" w:rsidP="00EE49E5">
      <w:pPr>
        <w:rPr>
          <w:rFonts w:eastAsia="Verdana" w:cs="Verdana"/>
        </w:rPr>
      </w:pPr>
      <w:del w:id="602" w:author="peter" w:date="2009-05-25T20:42:00Z">
        <w:r>
          <w:rPr>
            <w:rFonts w:eastAsia="Verdana" w:cs="Verdana"/>
          </w:rPr>
          <w:delText>We built a GUI in .NET. This GUI is capable of presenting all the data in the database and controlling parameters of the wireless network, like</w:delText>
        </w:r>
        <w:r w:rsidRPr="00A31465">
          <w:rPr>
            <w:rFonts w:eastAsia="Verdana" w:cs="Verdana"/>
            <w:rPrChange w:id="603" w:author="Poseidon" w:date="2009-05-26T00:06:00Z">
              <w:rPr>
                <w:rFonts w:eastAsia="Verdana" w:cs="Verdana"/>
                <w:highlight w:val="yellow"/>
              </w:rPr>
            </w:rPrChange>
          </w:rPr>
          <w:delText xml:space="preserve"> =ST</w:delText>
        </w:r>
        <w:r>
          <w:rPr>
            <w:rFonts w:eastAsia="Verdana" w:cs="Verdana"/>
          </w:rPr>
          <w:delText xml:space="preserve"> </w:delText>
        </w:r>
      </w:del>
      <w:del w:id="604" w:author="peter" w:date="2009-05-25T23:31:00Z">
        <w:r w:rsidRPr="00A31465">
          <w:rPr>
            <w:rFonts w:eastAsia="Verdana" w:cs="Verdana"/>
            <w:rPrChange w:id="605" w:author="Poseidon" w:date="2009-05-26T00:06:00Z">
              <w:rPr>
                <w:rFonts w:eastAsia="Verdana" w:cs="Verdana"/>
                <w:highlight w:val="yellow"/>
              </w:rPr>
            </w:rPrChange>
          </w:rPr>
          <w:delText>A</w:delText>
        </w:r>
      </w:del>
      <w:ins w:id="606" w:author="peter" w:date="2009-04-01T10:56:00Z">
        <w:del w:id="607" w:author="Poseidon" w:date="2009-05-26T00:07:00Z">
          <w:r>
            <w:rPr>
              <w:rFonts w:eastAsia="Verdana" w:cs="Verdana"/>
            </w:rPr>
            <w:delText>such as the</w:delText>
          </w:r>
        </w:del>
      </w:ins>
      <w:del w:id="608" w:author="peter" w:date="2009-05-25T20:42:00Z">
        <w:r w:rsidRPr="00A31465">
          <w:rPr>
            <w:rFonts w:eastAsia="Verdana" w:cs="Verdana"/>
            <w:rPrChange w:id="609" w:author="Poseidon" w:date="2009-05-26T00:06:00Z">
              <w:rPr>
                <w:rFonts w:eastAsia="Verdana" w:cs="Verdana"/>
                <w:highlight w:val="yellow"/>
              </w:rPr>
            </w:rPrChange>
          </w:rPr>
          <w:delText xml:space="preserve">A </w:delText>
        </w:r>
        <w:r>
          <w:rPr>
            <w:rFonts w:eastAsia="Verdana" w:cs="Verdana"/>
          </w:rPr>
          <w:delText>sampling period, node ID’s</w:delText>
        </w:r>
        <w:r w:rsidRPr="00A31465">
          <w:rPr>
            <w:rFonts w:eastAsia="Verdana" w:cs="Verdana"/>
            <w:rPrChange w:id="610" w:author="Poseidon" w:date="2009-05-26T00:06:00Z">
              <w:rPr>
                <w:rFonts w:eastAsia="Verdana" w:cs="Verdana"/>
                <w:highlight w:val="yellow"/>
              </w:rPr>
            </w:rPrChange>
          </w:rPr>
          <w:delText xml:space="preserve"> =S</w:delText>
        </w:r>
      </w:del>
      <w:ins w:id="611" w:author="peter" w:date="2009-04-01T10:56:00Z">
        <w:del w:id="612" w:author="peter" w:date="2009-05-25T20:42:00Z">
          <w:r>
            <w:rPr>
              <w:rFonts w:eastAsia="Verdana" w:cs="Verdana"/>
            </w:rPr>
            <w:delText xml:space="preserve"> </w:delText>
          </w:r>
        </w:del>
        <w:del w:id="613" w:author="Poseidon" w:date="2009-05-26T00:07:00Z">
          <w:r>
            <w:rPr>
              <w:rFonts w:eastAsia="Verdana" w:cs="Verdana"/>
            </w:rPr>
            <w:delText>IDs</w:delText>
          </w:r>
        </w:del>
      </w:ins>
      <w:del w:id="614" w:author="peter" w:date="2009-05-25T23:31:00Z">
        <w:r>
          <w:rPr>
            <w:rFonts w:eastAsia="Verdana" w:cs="Verdana"/>
          </w:rPr>
          <w:delText xml:space="preserve"> </w:delText>
        </w:r>
      </w:del>
      <w:del w:id="615" w:author="peter" w:date="2009-05-25T20:42:00Z">
        <w:r>
          <w:rPr>
            <w:rFonts w:eastAsia="Verdana" w:cs="Verdana"/>
          </w:rPr>
          <w:delText xml:space="preserve">and radio power levels. Using this GUI we can easily control the entire network. </w:delText>
        </w:r>
      </w:del>
      <w:ins w:id="616" w:author="peter" w:date="2009-05-25T20:43:00Z">
        <w:del w:id="617" w:author="Poseidon" w:date="2009-05-26T00:07:00Z">
          <w:r>
            <w:rPr>
              <w:rFonts w:eastAsia="Verdana" w:cs="Verdana"/>
            </w:rPr>
            <w:delText>T</w:delText>
          </w:r>
        </w:del>
      </w:ins>
      <w:ins w:id="618" w:author="Poseidon" w:date="2009-05-26T00:07:00Z">
        <w:r w:rsidR="00461F74">
          <w:rPr>
            <w:rFonts w:eastAsia="Verdana" w:cs="Verdana"/>
          </w:rPr>
          <w:t>T</w:t>
        </w:r>
      </w:ins>
      <w:ins w:id="619" w:author="peter" w:date="2009-05-25T20:43:00Z">
        <w:r>
          <w:rPr>
            <w:rFonts w:eastAsia="Verdana" w:cs="Verdana"/>
          </w:rPr>
          <w:t xml:space="preserve">he user interfaces provides us with the ability to easily control and monitor the WSN. </w:t>
        </w:r>
      </w:ins>
      <w:ins w:id="620" w:author="peter" w:date="2009-05-25T20:44:00Z">
        <w:r>
          <w:rPr>
            <w:rFonts w:eastAsia="Verdana" w:cs="Verdana"/>
          </w:rPr>
          <w:t>Rapid deployment was the key motivator to build th</w:t>
        </w:r>
      </w:ins>
      <w:ins w:id="621" w:author="peter" w:date="2009-05-25T20:50:00Z">
        <w:r>
          <w:rPr>
            <w:rFonts w:eastAsia="Verdana" w:cs="Verdana"/>
          </w:rPr>
          <w:t>is component</w:t>
        </w:r>
      </w:ins>
      <w:ins w:id="622" w:author="peter" w:date="2009-05-25T20:44:00Z">
        <w:r>
          <w:rPr>
            <w:rFonts w:eastAsia="Verdana" w:cs="Verdana"/>
          </w:rPr>
          <w:t>. Using this</w:t>
        </w:r>
      </w:ins>
      <w:ins w:id="623" w:author="peter" w:date="2009-05-25T20:50:00Z">
        <w:r>
          <w:rPr>
            <w:rFonts w:eastAsia="Verdana" w:cs="Verdana"/>
          </w:rPr>
          <w:t>,</w:t>
        </w:r>
      </w:ins>
      <w:ins w:id="624" w:author="peter" w:date="2009-05-25T20:44:00Z">
        <w:r>
          <w:rPr>
            <w:rFonts w:eastAsia="Verdana" w:cs="Verdana"/>
          </w:rPr>
          <w:t xml:space="preserve"> the user can set several </w:t>
        </w:r>
      </w:ins>
      <w:ins w:id="625" w:author="peter" w:date="2009-05-25T20:45:00Z">
        <w:r>
          <w:rPr>
            <w:rFonts w:eastAsia="Verdana" w:cs="Verdana"/>
          </w:rPr>
          <w:t xml:space="preserve">node parameters, with a focus on localization. </w:t>
        </w:r>
      </w:ins>
      <w:ins w:id="626" w:author="peter" w:date="2009-05-25T20:46:00Z">
        <w:r>
          <w:rPr>
            <w:rFonts w:eastAsia="Verdana" w:cs="Verdana"/>
          </w:rPr>
          <w:t>For example, the end-user can set the coordinates of an anchor node. This can be done in a few seconds. In con</w:t>
        </w:r>
      </w:ins>
      <w:ins w:id="627" w:author="peter" w:date="2009-05-25T20:47:00Z">
        <w:r>
          <w:rPr>
            <w:rFonts w:eastAsia="Verdana" w:cs="Verdana"/>
          </w:rPr>
          <w:t xml:space="preserve">trast to manually </w:t>
        </w:r>
        <w:proofErr w:type="spellStart"/>
        <w:r>
          <w:rPr>
            <w:rFonts w:eastAsia="Verdana" w:cs="Verdana"/>
          </w:rPr>
          <w:t>hardcoding</w:t>
        </w:r>
        <w:proofErr w:type="spellEnd"/>
        <w:r>
          <w:rPr>
            <w:rFonts w:eastAsia="Verdana" w:cs="Verdana"/>
          </w:rPr>
          <w:t xml:space="preserve"> every single node of the network, which can be very time-consuming</w:t>
        </w:r>
      </w:ins>
      <w:ins w:id="628" w:author="peter" w:date="2009-05-25T20:48:00Z">
        <w:r>
          <w:rPr>
            <w:rFonts w:eastAsia="Verdana" w:cs="Verdana"/>
          </w:rPr>
          <w:t xml:space="preserve"> and sometimes impossible due to the fact that </w:t>
        </w:r>
      </w:ins>
      <w:ins w:id="629" w:author="peter" w:date="2009-05-25T20:49:00Z">
        <w:r>
          <w:rPr>
            <w:rFonts w:eastAsia="Verdana" w:cs="Verdana"/>
          </w:rPr>
          <w:t>TinyOS-programmed nodes and other types of nodes usually provide very little to no user interaction.</w:t>
        </w:r>
      </w:ins>
      <w:ins w:id="630" w:author="peter" w:date="2009-05-25T20:50:00Z">
        <w:r>
          <w:rPr>
            <w:rFonts w:eastAsia="Verdana" w:cs="Verdana"/>
          </w:rPr>
          <w:t xml:space="preserve"> </w:t>
        </w:r>
      </w:ins>
    </w:p>
    <w:p w:rsidR="00EE49E5" w:rsidRPr="00461F74" w:rsidRDefault="00A31465" w:rsidP="00EE49E5">
      <w:pPr>
        <w:pStyle w:val="Kop3"/>
        <w:rPr>
          <w:rFonts w:eastAsia="HG Mincho Light J"/>
        </w:rPr>
      </w:pPr>
      <w:r w:rsidRPr="00A31465">
        <w:rPr>
          <w:rFonts w:eastAsia="HG Mincho Light J"/>
          <w:rPrChange w:id="631" w:author="Poseidon" w:date="2009-05-26T00:06:00Z">
            <w:rPr>
              <w:rFonts w:eastAsia="HG Mincho Light J"/>
              <w:caps w:val="0"/>
              <w:color w:val="auto"/>
              <w:spacing w:val="0"/>
              <w:sz w:val="20"/>
              <w:szCs w:val="20"/>
            </w:rPr>
          </w:rPrChange>
        </w:rPr>
        <w:t xml:space="preserve">controller </w:t>
      </w:r>
    </w:p>
    <w:p w:rsidR="00B84F8A" w:rsidRPr="00461F74" w:rsidRDefault="00A31465" w:rsidP="00EE49E5">
      <w:pPr>
        <w:rPr>
          <w:ins w:id="632" w:author="peter" w:date="2009-05-25T18:08:00Z"/>
          <w:rFonts w:eastAsia="Verdana" w:cs="Verdana"/>
        </w:rPr>
      </w:pPr>
      <w:r>
        <w:rPr>
          <w:rFonts w:eastAsia="Verdana" w:cs="Verdana"/>
        </w:rPr>
        <w:t xml:space="preserve">The controller is the core of our system. </w:t>
      </w:r>
      <w:ins w:id="633" w:author="peter" w:date="2009-05-25T18:09:00Z">
        <w:r>
          <w:rPr>
            <w:rFonts w:eastAsia="Verdana" w:cs="Verdana"/>
          </w:rPr>
          <w:t xml:space="preserve">The controller is </w:t>
        </w:r>
      </w:ins>
      <w:ins w:id="634" w:author="peter" w:date="2009-05-25T18:12:00Z">
        <w:r>
          <w:rPr>
            <w:rFonts w:eastAsia="Verdana" w:cs="Verdana"/>
          </w:rPr>
          <w:t>programmed in C# using the .NET 3.5 framework</w:t>
        </w:r>
      </w:ins>
      <w:ins w:id="635" w:author="peter" w:date="2009-05-25T18:13:00Z">
        <w:r>
          <w:rPr>
            <w:rFonts w:eastAsia="Verdana" w:cs="Verdana"/>
          </w:rPr>
          <w:t xml:space="preserve">. </w:t>
        </w:r>
      </w:ins>
      <w:ins w:id="636" w:author="peter" w:date="2009-05-25T18:15:00Z">
        <w:r>
          <w:rPr>
            <w:rFonts w:eastAsia="Verdana" w:cs="Verdana"/>
          </w:rPr>
          <w:t xml:space="preserve"> It is divided into several class librar</w:t>
        </w:r>
      </w:ins>
      <w:ins w:id="637" w:author="peter" w:date="2009-05-25T18:16:00Z">
        <w:r>
          <w:rPr>
            <w:rFonts w:eastAsia="Verdana" w:cs="Verdana"/>
          </w:rPr>
          <w:t>y’s and a single Windows Forms project.</w:t>
        </w:r>
      </w:ins>
    </w:p>
    <w:p w:rsidR="00B84F8A" w:rsidRPr="00461F74" w:rsidRDefault="00A31465" w:rsidP="00EE49E5">
      <w:pPr>
        <w:rPr>
          <w:ins w:id="638" w:author="peter" w:date="2009-05-25T18:07:00Z"/>
          <w:rFonts w:eastAsia="Verdana" w:cs="Verdana"/>
        </w:rPr>
      </w:pPr>
      <w:ins w:id="639" w:author="peter" w:date="2009-05-25T18:07:00Z">
        <w:r>
          <w:rPr>
            <w:rFonts w:eastAsia="Verdana" w:cs="Verdana"/>
          </w:rPr>
          <w:t>It has four main functions:</w:t>
        </w:r>
      </w:ins>
    </w:p>
    <w:p w:rsidR="00EE49E5" w:rsidRPr="00461F74" w:rsidDel="00461F74" w:rsidRDefault="00A31465" w:rsidP="00EE49E5">
      <w:pPr>
        <w:rPr>
          <w:ins w:id="640" w:author="peter" w:date="2009-05-25T17:56:00Z"/>
          <w:del w:id="641" w:author="Poseidon" w:date="2009-05-26T00:08:00Z"/>
          <w:rFonts w:eastAsia="Verdana" w:cs="Verdana"/>
        </w:rPr>
      </w:pPr>
      <w:del w:id="642" w:author="peter" w:date="2009-05-25T18:07:00Z">
        <w:r>
          <w:rPr>
            <w:rFonts w:eastAsia="Verdana" w:cs="Verdana"/>
          </w:rPr>
          <w:delText xml:space="preserve">Its task is to calculate the position of a blind node and route all communication between the other parts of the framework. </w:delText>
        </w:r>
      </w:del>
      <w:del w:id="643" w:author="peter" w:date="2009-05-25T17:48:00Z">
        <w:r>
          <w:rPr>
            <w:rFonts w:eastAsia="Verdana" w:cs="Verdana"/>
          </w:rPr>
          <w:delText>XML over TCP/IP is used to transport the data.</w:delText>
        </w:r>
      </w:del>
    </w:p>
    <w:p w:rsidR="0010220D" w:rsidRPr="00461F74" w:rsidRDefault="00A31465" w:rsidP="00EE49E5">
      <w:pPr>
        <w:rPr>
          <w:ins w:id="644" w:author="peter" w:date="2009-05-25T18:01:00Z"/>
          <w:rFonts w:eastAsia="Verdana" w:cs="Verdana"/>
        </w:rPr>
      </w:pPr>
      <w:ins w:id="645" w:author="peter" w:date="2009-05-25T18:07:00Z">
        <w:r>
          <w:rPr>
            <w:rFonts w:eastAsia="Verdana" w:cs="Verdana"/>
          </w:rPr>
          <w:t>Firstly, t</w:t>
        </w:r>
      </w:ins>
      <w:ins w:id="646" w:author="peter" w:date="2009-05-25T17:56:00Z">
        <w:r>
          <w:rPr>
            <w:rFonts w:eastAsia="Verdana" w:cs="Verdana"/>
          </w:rPr>
          <w:t>he controller acts as a gatekeeper to the database, ensuring that all data is stored in the correct table</w:t>
        </w:r>
      </w:ins>
      <w:ins w:id="647" w:author="peter" w:date="2009-05-25T17:57:00Z">
        <w:r>
          <w:rPr>
            <w:rFonts w:eastAsia="Verdana" w:cs="Verdana"/>
          </w:rPr>
          <w:t xml:space="preserve"> and is of the correct type. This is especially important for WSNs as a plethora of hardware platforms exist. The</w:t>
        </w:r>
      </w:ins>
      <w:ins w:id="648" w:author="peter" w:date="2009-05-25T17:58:00Z">
        <w:r>
          <w:rPr>
            <w:rFonts w:eastAsia="Verdana" w:cs="Verdana"/>
          </w:rPr>
          <w:t xml:space="preserve">se platforms </w:t>
        </w:r>
      </w:ins>
      <w:ins w:id="649" w:author="peter" w:date="2009-05-25T18:01:00Z">
        <w:r>
          <w:rPr>
            <w:rFonts w:eastAsia="Verdana" w:cs="Verdana"/>
          </w:rPr>
          <w:t>have</w:t>
        </w:r>
      </w:ins>
      <w:ins w:id="650" w:author="peter" w:date="2009-05-25T17:58:00Z">
        <w:r>
          <w:rPr>
            <w:rFonts w:eastAsia="Verdana" w:cs="Verdana"/>
          </w:rPr>
          <w:t xml:space="preserve"> different data types and can have a different </w:t>
        </w:r>
        <w:proofErr w:type="spellStart"/>
        <w:r>
          <w:rPr>
            <w:rFonts w:eastAsia="Verdana" w:cs="Verdana"/>
          </w:rPr>
          <w:t>endianness</w:t>
        </w:r>
        <w:proofErr w:type="spellEnd"/>
        <w:r>
          <w:rPr>
            <w:rFonts w:eastAsia="Verdana" w:cs="Verdana"/>
          </w:rPr>
          <w:t>.</w:t>
        </w:r>
      </w:ins>
    </w:p>
    <w:p w:rsidR="00B84F8A" w:rsidRPr="00461F74" w:rsidRDefault="00A31465" w:rsidP="00EE49E5">
      <w:pPr>
        <w:rPr>
          <w:ins w:id="651" w:author="peter" w:date="2009-05-25T17:48:00Z"/>
          <w:rFonts w:eastAsia="Verdana" w:cs="Verdana"/>
        </w:rPr>
      </w:pPr>
      <w:ins w:id="652" w:author="peter" w:date="2009-05-25T18:07:00Z">
        <w:r>
          <w:rPr>
            <w:rFonts w:eastAsia="Verdana" w:cs="Verdana"/>
          </w:rPr>
          <w:t>Secondly, t</w:t>
        </w:r>
      </w:ins>
      <w:ins w:id="653" w:author="peter" w:date="2009-05-25T18:01:00Z">
        <w:r>
          <w:rPr>
            <w:rFonts w:eastAsia="Verdana" w:cs="Verdana"/>
          </w:rPr>
          <w:t>he controller is also a central gathering point for all the data</w:t>
        </w:r>
      </w:ins>
      <w:ins w:id="654" w:author="peter" w:date="2009-05-25T18:02:00Z">
        <w:r>
          <w:rPr>
            <w:rFonts w:eastAsia="Verdana" w:cs="Verdana"/>
          </w:rPr>
          <w:t>. By using the controller in our framework, every other component can use a single data interface and should only be aware of the location of the controller.</w:t>
        </w:r>
      </w:ins>
    </w:p>
    <w:p w:rsidR="00B84F8A" w:rsidRPr="00461F74" w:rsidRDefault="00A31465" w:rsidP="00EE49E5">
      <w:pPr>
        <w:rPr>
          <w:ins w:id="655" w:author="peter" w:date="2009-05-25T18:06:00Z"/>
          <w:rFonts w:eastAsia="Verdana" w:cs="Verdana"/>
        </w:rPr>
      </w:pPr>
      <w:ins w:id="656" w:author="peter" w:date="2009-05-25T18:07:00Z">
        <w:r>
          <w:rPr>
            <w:rFonts w:eastAsia="Verdana" w:cs="Verdana"/>
          </w:rPr>
          <w:t>Thirdly, a</w:t>
        </w:r>
      </w:ins>
      <w:ins w:id="657" w:author="peter" w:date="2009-05-25T18:03:00Z">
        <w:r>
          <w:rPr>
            <w:rFonts w:eastAsia="Verdana" w:cs="Verdana"/>
          </w:rPr>
          <w:t xml:space="preserve">n interface to </w:t>
        </w:r>
        <w:proofErr w:type="spellStart"/>
        <w:r>
          <w:rPr>
            <w:rFonts w:eastAsia="Verdana" w:cs="Verdana"/>
          </w:rPr>
          <w:t>Scala</w:t>
        </w:r>
        <w:proofErr w:type="spellEnd"/>
        <w:r>
          <w:rPr>
            <w:rFonts w:eastAsia="Verdana" w:cs="Verdana"/>
          </w:rPr>
          <w:t xml:space="preserve"> is provided as well</w:t>
        </w:r>
      </w:ins>
      <w:ins w:id="658" w:author="peter" w:date="2009-05-25T18:04:00Z">
        <w:r>
          <w:rPr>
            <w:rFonts w:eastAsia="Verdana" w:cs="Verdana"/>
          </w:rPr>
          <w:t xml:space="preserve">. </w:t>
        </w:r>
        <w:proofErr w:type="spellStart"/>
        <w:r>
          <w:rPr>
            <w:rFonts w:eastAsia="Verdana" w:cs="Verdana"/>
          </w:rPr>
          <w:t>Scala</w:t>
        </w:r>
        <w:proofErr w:type="spellEnd"/>
        <w:r>
          <w:rPr>
            <w:rFonts w:eastAsia="Verdana" w:cs="Verdana"/>
          </w:rPr>
          <w:t xml:space="preserve"> is </w:t>
        </w:r>
      </w:ins>
      <w:ins w:id="659" w:author="peter" w:date="2009-05-25T18:05:00Z">
        <w:r>
          <w:rPr>
            <w:rFonts w:eastAsia="Verdana" w:cs="Verdana"/>
          </w:rPr>
          <w:t xml:space="preserve">middleware for location systems. </w:t>
        </w:r>
        <w:proofErr w:type="spellStart"/>
        <w:r>
          <w:rPr>
            <w:rFonts w:eastAsia="Verdana" w:cs="Verdana"/>
          </w:rPr>
          <w:t>Scala</w:t>
        </w:r>
        <w:proofErr w:type="spellEnd"/>
        <w:r>
          <w:rPr>
            <w:rFonts w:eastAsia="Verdana" w:cs="Verdana"/>
          </w:rPr>
          <w:t xml:space="preserve"> and the interface will be described in the des</w:t>
        </w:r>
      </w:ins>
      <w:ins w:id="660" w:author="peter" w:date="2009-05-25T18:06:00Z">
        <w:r>
          <w:rPr>
            <w:rFonts w:eastAsia="Verdana" w:cs="Verdana"/>
          </w:rPr>
          <w:t>ignated sections</w:t>
        </w:r>
      </w:ins>
    </w:p>
    <w:p w:rsidR="00B84F8A" w:rsidRPr="00461F74" w:rsidRDefault="00A31465" w:rsidP="00EE49E5">
      <w:pPr>
        <w:rPr>
          <w:rFonts w:eastAsia="Verdana" w:cs="Verdana"/>
        </w:rPr>
      </w:pPr>
      <w:ins w:id="661" w:author="peter" w:date="2009-05-25T18:07:00Z">
        <w:r>
          <w:rPr>
            <w:rFonts w:eastAsia="Verdana" w:cs="Verdana"/>
          </w:rPr>
          <w:lastRenderedPageBreak/>
          <w:t xml:space="preserve">Finally, the controller </w:t>
        </w:r>
      </w:ins>
      <w:ins w:id="662" w:author="peter" w:date="2009-05-25T18:08:00Z">
        <w:r>
          <w:rPr>
            <w:rFonts w:eastAsia="Verdana" w:cs="Verdana"/>
          </w:rPr>
          <w:t xml:space="preserve">implements the centralized versions of our localization algorithms. </w:t>
        </w:r>
      </w:ins>
      <w:ins w:id="663" w:author="peter" w:date="2009-05-25T18:09:00Z">
        <w:r>
          <w:rPr>
            <w:rFonts w:eastAsia="Verdana" w:cs="Verdana"/>
          </w:rPr>
          <w:t xml:space="preserve">The user can </w:t>
        </w:r>
      </w:ins>
      <w:ins w:id="664" w:author="peter" w:date="2009-05-25T18:12:00Z">
        <w:r>
          <w:rPr>
            <w:rFonts w:eastAsia="Verdana" w:cs="Verdana"/>
          </w:rPr>
          <w:t>instruct the controller to use an algorithm</w:t>
        </w:r>
      </w:ins>
      <w:ins w:id="665" w:author="peter" w:date="2009-05-25T18:09:00Z">
        <w:r>
          <w:rPr>
            <w:rFonts w:eastAsia="Verdana" w:cs="Verdana"/>
          </w:rPr>
          <w:t xml:space="preserve"> via a </w:t>
        </w:r>
      </w:ins>
      <w:ins w:id="666" w:author="peter" w:date="2009-05-25T18:10:00Z">
        <w:r>
          <w:rPr>
            <w:rFonts w:eastAsia="Verdana" w:cs="Verdana"/>
          </w:rPr>
          <w:t>simple Windows Forms GUI</w:t>
        </w:r>
      </w:ins>
    </w:p>
    <w:p w:rsidR="00EE49E5" w:rsidRPr="00461F74" w:rsidRDefault="00A31465" w:rsidP="00EE49E5">
      <w:pPr>
        <w:pStyle w:val="Kop4"/>
        <w:rPr>
          <w:rFonts w:eastAsia="HG Mincho Light J"/>
        </w:rPr>
      </w:pPr>
      <w:r w:rsidRPr="00A31465">
        <w:rPr>
          <w:rFonts w:eastAsia="HG Mincho Light J"/>
          <w:rPrChange w:id="667" w:author="Poseidon" w:date="2009-05-26T00:06:00Z">
            <w:rPr>
              <w:rFonts w:eastAsia="HG Mincho Light J"/>
              <w:caps w:val="0"/>
              <w:color w:val="auto"/>
              <w:spacing w:val="0"/>
              <w:sz w:val="20"/>
              <w:szCs w:val="20"/>
            </w:rPr>
          </w:rPrChange>
        </w:rPr>
        <w:t xml:space="preserve">WSN vs Controller </w:t>
      </w:r>
    </w:p>
    <w:p w:rsidR="00EE49E5" w:rsidRPr="00461F74" w:rsidRDefault="00A31465" w:rsidP="00EE49E5">
      <w:pPr>
        <w:rPr>
          <w:rFonts w:eastAsia="Verdana" w:cs="Verdana"/>
        </w:rPr>
      </w:pPr>
      <w:r>
        <w:rPr>
          <w:rFonts w:eastAsia="Verdana" w:cs="Verdana"/>
        </w:rPr>
        <w:t xml:space="preserve">The communication between the WSN and the controller </w:t>
      </w:r>
      <w:del w:id="668" w:author="Poseidon" w:date="2009-05-25T21:18:00Z">
        <w:r>
          <w:rPr>
            <w:rFonts w:eastAsia="Verdana" w:cs="Verdana"/>
          </w:rPr>
          <w:delText xml:space="preserve">happens </w:delText>
        </w:r>
      </w:del>
      <w:ins w:id="669" w:author="peter" w:date="2009-04-01T10:57:00Z">
        <w:del w:id="670" w:author="Poseidon" w:date="2009-05-25T21:14:00Z">
          <w:r>
            <w:rPr>
              <w:rFonts w:eastAsia="Verdana" w:cs="Verdana"/>
            </w:rPr>
            <w:delText xml:space="preserve">occurs by? / Is performed / </w:delText>
          </w:r>
        </w:del>
        <w:r>
          <w:rPr>
            <w:rFonts w:eastAsia="Verdana" w:cs="Verdana"/>
          </w:rPr>
          <w:t xml:space="preserve">is done </w:t>
        </w:r>
        <w:del w:id="671" w:author="Poseidon" w:date="2009-05-25T21:14:00Z">
          <w:r>
            <w:rPr>
              <w:rFonts w:eastAsia="Verdana" w:cs="Verdana"/>
            </w:rPr>
            <w:delText xml:space="preserve">/ works </w:delText>
          </w:r>
        </w:del>
      </w:ins>
      <w:r>
        <w:rPr>
          <w:rFonts w:eastAsia="Verdana" w:cs="Verdana"/>
        </w:rPr>
        <w:t xml:space="preserve">with an XML parser, which translates the messages of both sides into XML and back into an internal format. The root node of the WSN receives all the messages (Sensor, location and status) from the nodes and forwards these to the controller, or </w:t>
      </w:r>
      <w:del w:id="672" w:author="Poseidon" w:date="2009-05-26T00:05:00Z">
        <w:r>
          <w:rPr>
            <w:rFonts w:eastAsia="Verdana" w:cs="Verdana"/>
          </w:rPr>
          <w:delText>Vice-versa</w:delText>
        </w:r>
        <w:r w:rsidRPr="00A31465">
          <w:rPr>
            <w:rFonts w:eastAsia="Verdana" w:cs="Verdana"/>
            <w:rPrChange w:id="673" w:author="Poseidon" w:date="2009-05-26T00:06:00Z">
              <w:rPr>
                <w:rFonts w:eastAsia="Verdana" w:cs="Verdana"/>
                <w:highlight w:val="yellow"/>
              </w:rPr>
            </w:rPrChange>
          </w:rPr>
          <w:delText xml:space="preserve">: </w:delText>
        </w:r>
      </w:del>
      <w:r>
        <w:rPr>
          <w:rFonts w:eastAsia="Verdana" w:cs="Verdana"/>
        </w:rPr>
        <w:t>if the controller needs to pass a command on to the root, it will be forwarded to the root. With the help of</w:t>
      </w:r>
      <w:ins w:id="674" w:author="peter" w:date="2009-05-25T23:54:00Z">
        <w:r>
          <w:rPr>
            <w:rFonts w:eastAsia="Verdana" w:cs="Verdana"/>
          </w:rPr>
          <w:t xml:space="preserve"> </w:t>
        </w:r>
      </w:ins>
      <w:ins w:id="675" w:author="peter" w:date="2009-05-25T23:45:00Z">
        <w:r>
          <w:rPr>
            <w:rFonts w:eastAsia="Verdana" w:cs="Verdana"/>
          </w:rPr>
          <w:t>the</w:t>
        </w:r>
      </w:ins>
      <w:ins w:id="676" w:author="peter" w:date="2009-05-25T23:46:00Z">
        <w:r>
          <w:rPr>
            <w:rFonts w:eastAsia="Verdana" w:cs="Verdana"/>
          </w:rPr>
          <w:t xml:space="preserve"> </w:t>
        </w:r>
      </w:ins>
      <w:ins w:id="677" w:author="Poseidon" w:date="2009-05-25T21:20:00Z">
        <w:r>
          <w:rPr>
            <w:rFonts w:eastAsia="Verdana" w:cs="Verdana"/>
          </w:rPr>
          <w:t xml:space="preserve">dissemination </w:t>
        </w:r>
      </w:ins>
      <w:del w:id="678" w:author="Poseidon" w:date="2009-05-25T21:20:00Z">
        <w:r>
          <w:rPr>
            <w:rFonts w:eastAsia="Verdana" w:cs="Verdana"/>
          </w:rPr>
          <w:delText>Dissem</w:delText>
        </w:r>
      </w:del>
      <w:del w:id="679" w:author="Poseidon" w:date="2009-05-25T21:19:00Z">
        <w:r>
          <w:rPr>
            <w:rFonts w:eastAsia="Verdana" w:cs="Verdana"/>
          </w:rPr>
          <w:delText>e</w:delText>
        </w:r>
      </w:del>
      <w:del w:id="680" w:author="Poseidon" w:date="2009-05-25T21:20:00Z">
        <w:r>
          <w:rPr>
            <w:rFonts w:eastAsia="Verdana" w:cs="Verdana"/>
          </w:rPr>
          <w:delText>niation</w:delText>
        </w:r>
      </w:del>
      <w:ins w:id="681" w:author="Poseidon" w:date="2009-05-25T21:18:00Z">
        <w:r>
          <w:rPr>
            <w:rFonts w:eastAsia="Verdana" w:cs="Verdana"/>
          </w:rPr>
          <w:t>protocol</w:t>
        </w:r>
      </w:ins>
      <w:del w:id="682" w:author="Poseidon" w:date="2009-05-25T23:31:00Z">
        <w:r>
          <w:rPr>
            <w:rFonts w:eastAsia="Verdana" w:cs="Verdana"/>
          </w:rPr>
          <w:delText>Dissemeniation</w:delText>
        </w:r>
      </w:del>
      <w:r>
        <w:rPr>
          <w:rFonts w:eastAsia="Verdana" w:cs="Verdana"/>
        </w:rPr>
        <w:t xml:space="preserve">, the command is transmitted over the WSN. </w:t>
      </w:r>
    </w:p>
    <w:p w:rsidR="00EE49E5" w:rsidRPr="00461F74" w:rsidRDefault="00A31465" w:rsidP="00EE49E5">
      <w:pPr>
        <w:pStyle w:val="Kop4"/>
        <w:rPr>
          <w:rFonts w:eastAsia="HG Mincho Light J"/>
        </w:rPr>
      </w:pPr>
      <w:r w:rsidRPr="00A31465">
        <w:rPr>
          <w:rFonts w:eastAsia="HG Mincho Light J"/>
          <w:rPrChange w:id="683" w:author="Poseidon" w:date="2009-05-26T00:06:00Z">
            <w:rPr>
              <w:rFonts w:eastAsia="HG Mincho Light J"/>
              <w:caps w:val="0"/>
              <w:color w:val="auto"/>
              <w:spacing w:val="0"/>
              <w:sz w:val="20"/>
              <w:szCs w:val="20"/>
            </w:rPr>
          </w:rPrChange>
        </w:rPr>
        <w:t xml:space="preserve">Controller vs GUI </w:t>
      </w:r>
    </w:p>
    <w:p w:rsidR="00EE49E5" w:rsidRPr="00461F74" w:rsidRDefault="00A31465" w:rsidP="00EE49E5">
      <w:pPr>
        <w:rPr>
          <w:rFonts w:eastAsia="Verdana" w:cs="Verdana"/>
        </w:rPr>
      </w:pPr>
      <w:r>
        <w:rPr>
          <w:rFonts w:eastAsia="Verdana" w:cs="Verdana"/>
        </w:rPr>
        <w:t>The communication between the controller and the GUI also happens</w:t>
      </w:r>
      <w:r w:rsidRPr="00A31465">
        <w:rPr>
          <w:rFonts w:eastAsia="Verdana" w:cs="Verdana"/>
          <w:rPrChange w:id="684" w:author="Poseidon" w:date="2009-05-26T00:06:00Z">
            <w:rPr>
              <w:rFonts w:eastAsia="Verdana" w:cs="Verdana"/>
              <w:highlight w:val="yellow"/>
            </w:rPr>
          </w:rPrChange>
        </w:rPr>
        <w:t xml:space="preserve"> with</w:t>
      </w:r>
      <w:ins w:id="685" w:author="Poseidon" w:date="2009-05-26T00:01:00Z">
        <w:r w:rsidRPr="00A31465">
          <w:rPr>
            <w:rFonts w:eastAsia="Verdana" w:cs="Verdana"/>
            <w:rPrChange w:id="686" w:author="Poseidon" w:date="2009-05-26T00:06:00Z">
              <w:rPr>
                <w:rFonts w:eastAsia="Verdana" w:cs="Verdana"/>
                <w:highlight w:val="yellow"/>
              </w:rPr>
            </w:rPrChange>
          </w:rPr>
          <w:t xml:space="preserve"> </w:t>
        </w:r>
      </w:ins>
      <w:ins w:id="687" w:author="peter" w:date="2009-04-01T11:52:00Z">
        <w:del w:id="688" w:author="Poseidon" w:date="2009-05-26T00:01:00Z">
          <w:r w:rsidRPr="00A31465">
            <w:rPr>
              <w:rFonts w:eastAsia="Verdana" w:cs="Verdana"/>
              <w:rPrChange w:id="689" w:author="Poseidon" w:date="2009-05-26T00:06:00Z">
                <w:rPr>
                  <w:rFonts w:eastAsia="Verdana" w:cs="Verdana"/>
                  <w:highlight w:val="yellow"/>
                </w:rPr>
              </w:rPrChange>
            </w:rPr>
            <w:delText>/  is achieved by</w:delText>
          </w:r>
        </w:del>
      </w:ins>
      <w:del w:id="690" w:author="Poseidon" w:date="2009-05-26T00:01:00Z">
        <w:r w:rsidRPr="00A31465">
          <w:rPr>
            <w:rFonts w:eastAsia="Verdana" w:cs="Verdana"/>
            <w:rPrChange w:id="691" w:author="Poseidon" w:date="2009-05-26T00:06:00Z">
              <w:rPr>
                <w:rFonts w:eastAsia="Verdana" w:cs="Verdana"/>
                <w:highlight w:val="yellow"/>
              </w:rPr>
            </w:rPrChange>
          </w:rPr>
          <w:delText xml:space="preserve"> =V (e.g. occur, take place by means of)</w:delText>
        </w:r>
        <w:r>
          <w:rPr>
            <w:rFonts w:eastAsia="Verdana" w:cs="Verdana"/>
          </w:rPr>
          <w:delText xml:space="preserve"> </w:delText>
        </w:r>
      </w:del>
      <w:r>
        <w:rPr>
          <w:rFonts w:eastAsia="Verdana" w:cs="Verdana"/>
        </w:rPr>
        <w:t xml:space="preserve">an XML parser, which translates the messages that need to be exchanged and back. Firstly, the GUI displays the data from the WSN, thus a request needs to be send to the controller. The controller receives the request, and gets the data out of the database and sends it to the GUI. Secondly, the GUI is used to control the WSN. If, for example, you want to change the sample rate of the WSN, then a command will be sent to the controller which forwards it to the root node of the WSN. </w:t>
      </w:r>
    </w:p>
    <w:p w:rsidR="00EE49E5" w:rsidRPr="00461F74" w:rsidRDefault="00A31465" w:rsidP="00EE49E5">
      <w:pPr>
        <w:pStyle w:val="Kop4"/>
        <w:rPr>
          <w:rFonts w:eastAsia="HG Mincho Light J"/>
        </w:rPr>
      </w:pPr>
      <w:r w:rsidRPr="00A31465">
        <w:rPr>
          <w:rFonts w:eastAsia="HG Mincho Light J"/>
          <w:rPrChange w:id="692" w:author="Poseidon" w:date="2009-05-26T00:06:00Z">
            <w:rPr>
              <w:rFonts w:eastAsia="HG Mincho Light J"/>
              <w:caps w:val="0"/>
              <w:color w:val="auto"/>
              <w:spacing w:val="0"/>
              <w:sz w:val="20"/>
              <w:szCs w:val="20"/>
            </w:rPr>
          </w:rPrChange>
        </w:rPr>
        <w:t xml:space="preserve">Controller vs databases </w:t>
      </w:r>
    </w:p>
    <w:p w:rsidR="00EE49E5" w:rsidRPr="00461F74" w:rsidRDefault="00A31465" w:rsidP="00ED19B9">
      <w:pPr>
        <w:rPr>
          <w:rFonts w:eastAsia="Verdana" w:cs="Verdana"/>
        </w:rPr>
      </w:pPr>
      <w:r>
        <w:rPr>
          <w:rFonts w:eastAsia="Verdana" w:cs="Verdana"/>
        </w:rPr>
        <w:t xml:space="preserve">The communication here makes use of ODBC (Open Database Connectivity), </w:t>
      </w:r>
      <w:ins w:id="693" w:author="peter" w:date="2009-04-01T10:58:00Z">
        <w:r>
          <w:rPr>
            <w:rFonts w:eastAsia="Verdana" w:cs="Verdana"/>
          </w:rPr>
          <w:t>which</w:t>
        </w:r>
        <w:del w:id="694" w:author="Poseidon" w:date="2009-05-26T00:02:00Z">
          <w:r>
            <w:rPr>
              <w:rFonts w:eastAsia="Verdana" w:cs="Verdana"/>
            </w:rPr>
            <w:delText xml:space="preserve"> </w:delText>
          </w:r>
        </w:del>
      </w:ins>
      <w:del w:id="695" w:author="Poseidon" w:date="2009-05-26T00:02:00Z">
        <w:r w:rsidRPr="00A31465">
          <w:rPr>
            <w:rFonts w:eastAsia="Verdana" w:cs="Verdana"/>
            <w:rPrChange w:id="696" w:author="Poseidon" w:date="2009-05-26T00:06:00Z">
              <w:rPr>
                <w:rFonts w:eastAsia="Verdana" w:cs="Verdana"/>
                <w:highlight w:val="yellow"/>
              </w:rPr>
            </w:rPrChange>
          </w:rPr>
          <w:delText>this =ST: relative clause</w:delText>
        </w:r>
        <w:r>
          <w:rPr>
            <w:rFonts w:eastAsia="Verdana" w:cs="Verdana"/>
          </w:rPr>
          <w:delText xml:space="preserve"> </w:delText>
        </w:r>
      </w:del>
      <w:ins w:id="697" w:author="Poseidon" w:date="2009-05-26T00:02:00Z">
        <w:r>
          <w:rPr>
            <w:rFonts w:eastAsia="Verdana" w:cs="Verdana"/>
          </w:rPr>
          <w:t xml:space="preserve"> </w:t>
        </w:r>
      </w:ins>
      <w:r>
        <w:rPr>
          <w:rFonts w:eastAsia="Verdana" w:cs="Verdana"/>
        </w:rPr>
        <w:t>is an universal database interface. By using this interface, the controller does not need to worry about the database that is used. Stored procedures are used instead of full SQL syntax.</w:t>
      </w:r>
    </w:p>
    <w:p w:rsidR="00CD616B" w:rsidRPr="00461F74" w:rsidRDefault="00A31465" w:rsidP="00CD616B">
      <w:pPr>
        <w:pStyle w:val="Kop1"/>
        <w:rPr>
          <w:ins w:id="698" w:author="Poseidon" w:date="2009-05-25T20:58:00Z"/>
        </w:rPr>
      </w:pPr>
      <w:r w:rsidRPr="00A31465">
        <w:rPr>
          <w:rPrChange w:id="699" w:author="Poseidon" w:date="2009-05-26T00:06:00Z">
            <w:rPr>
              <w:b w:val="0"/>
              <w:bCs w:val="0"/>
              <w:caps w:val="0"/>
              <w:color w:val="auto"/>
              <w:spacing w:val="0"/>
              <w:sz w:val="20"/>
              <w:szCs w:val="20"/>
            </w:rPr>
          </w:rPrChange>
        </w:rPr>
        <w:t>Method</w:t>
      </w:r>
    </w:p>
    <w:p w:rsidR="00000000" w:rsidRDefault="00A31465">
      <w:pPr>
        <w:pStyle w:val="Kop2"/>
        <w:rPr>
          <w:ins w:id="700" w:author="Poseidon" w:date="2009-05-25T20:58:00Z"/>
          <w:rPrChange w:id="701" w:author="Poseidon" w:date="2009-05-26T00:06:00Z">
            <w:rPr>
              <w:ins w:id="702" w:author="Poseidon" w:date="2009-05-25T20:58:00Z"/>
            </w:rPr>
          </w:rPrChange>
        </w:rPr>
        <w:pPrChange w:id="703" w:author="Poseidon" w:date="2009-05-25T20:58:00Z">
          <w:pPr>
            <w:pStyle w:val="Kop1"/>
          </w:pPr>
        </w:pPrChange>
      </w:pPr>
      <w:ins w:id="704" w:author="Poseidon" w:date="2009-05-25T20:58:00Z">
        <w:r w:rsidRPr="00A31465">
          <w:t>propagation model</w:t>
        </w:r>
      </w:ins>
    </w:p>
    <w:p w:rsidR="00000000" w:rsidRDefault="00A31465">
      <w:pPr>
        <w:rPr>
          <w:ins w:id="705" w:author="Poseidon" w:date="2009-05-25T21:06:00Z"/>
          <w:rPrChange w:id="706" w:author="Poseidon" w:date="2009-05-26T00:06:00Z">
            <w:rPr>
              <w:ins w:id="707" w:author="Poseidon" w:date="2009-05-25T21:06:00Z"/>
            </w:rPr>
          </w:rPrChange>
        </w:rPr>
        <w:pPrChange w:id="708" w:author="Poseidon" w:date="2009-05-25T20:58:00Z">
          <w:pPr>
            <w:pStyle w:val="Kop1"/>
          </w:pPr>
        </w:pPrChange>
      </w:pPr>
      <w:ins w:id="709" w:author="Poseidon" w:date="2009-05-25T21:03:00Z">
        <w:r w:rsidRPr="00A31465">
          <w:rPr>
            <w:rPrChange w:id="710" w:author="Poseidon" w:date="2009-05-26T00:06:00Z">
              <w:rPr>
                <w:b w:val="0"/>
                <w:bCs w:val="0"/>
                <w:caps w:val="0"/>
              </w:rPr>
            </w:rPrChange>
          </w:rPr>
          <w:t xml:space="preserve">There </w:t>
        </w:r>
      </w:ins>
      <w:ins w:id="711" w:author="Poseidon" w:date="2009-05-25T21:04:00Z">
        <w:r w:rsidRPr="00A31465">
          <w:rPr>
            <w:rPrChange w:id="712" w:author="Poseidon" w:date="2009-05-26T00:06:00Z">
              <w:rPr>
                <w:b w:val="0"/>
                <w:bCs w:val="0"/>
                <w:caps w:val="0"/>
              </w:rPr>
            </w:rPrChange>
          </w:rPr>
          <w:t>exist</w:t>
        </w:r>
      </w:ins>
      <w:ins w:id="713" w:author="Poseidon" w:date="2009-05-25T21:03:00Z">
        <w:r w:rsidRPr="00A31465">
          <w:rPr>
            <w:rPrChange w:id="714" w:author="Poseidon" w:date="2009-05-26T00:06:00Z">
              <w:rPr>
                <w:b w:val="0"/>
                <w:bCs w:val="0"/>
                <w:caps w:val="0"/>
              </w:rPr>
            </w:rPrChange>
          </w:rPr>
          <w:t xml:space="preserve"> a number of propagation models</w:t>
        </w:r>
      </w:ins>
      <w:ins w:id="715" w:author="Poseidon" w:date="2009-05-25T21:06:00Z">
        <w:r w:rsidRPr="00A31465">
          <w:rPr>
            <w:rPrChange w:id="716" w:author="Poseidon" w:date="2009-05-26T00:06:00Z">
              <w:rPr>
                <w:b w:val="0"/>
                <w:bCs w:val="0"/>
                <w:caps w:val="0"/>
              </w:rPr>
            </w:rPrChange>
          </w:rPr>
          <w:t>:</w:t>
        </w:r>
      </w:ins>
    </w:p>
    <w:p w:rsidR="00000000" w:rsidRDefault="00A31465">
      <w:pPr>
        <w:numPr>
          <w:ilvl w:val="0"/>
          <w:numId w:val="29"/>
        </w:numPr>
        <w:rPr>
          <w:ins w:id="717" w:author="Poseidon" w:date="2009-05-25T21:06:00Z"/>
          <w:rPrChange w:id="718" w:author="Poseidon" w:date="2009-05-26T00:06:00Z">
            <w:rPr>
              <w:ins w:id="719" w:author="Poseidon" w:date="2009-05-25T21:06:00Z"/>
            </w:rPr>
          </w:rPrChange>
        </w:rPr>
        <w:pPrChange w:id="720" w:author="Poseidon" w:date="2009-05-25T21:07:00Z">
          <w:pPr>
            <w:pStyle w:val="Kop1"/>
          </w:pPr>
        </w:pPrChange>
      </w:pPr>
      <w:ins w:id="721" w:author="Poseidon" w:date="2009-05-25T21:04:00Z">
        <w:r w:rsidRPr="00A31465">
          <w:rPr>
            <w:rPrChange w:id="722" w:author="Poseidon" w:date="2009-05-26T00:06:00Z">
              <w:rPr>
                <w:b w:val="0"/>
                <w:bCs w:val="0"/>
                <w:caps w:val="0"/>
              </w:rPr>
            </w:rPrChange>
          </w:rPr>
          <w:t>the Rayleigh fading model</w:t>
        </w:r>
      </w:ins>
      <w:ins w:id="723" w:author="Poseidon" w:date="2009-05-25T21:06:00Z">
        <w:r w:rsidRPr="00A31465">
          <w:rPr>
            <w:rPrChange w:id="724" w:author="Poseidon" w:date="2009-05-26T00:06:00Z">
              <w:rPr>
                <w:b w:val="0"/>
                <w:bCs w:val="0"/>
                <w:caps w:val="0"/>
              </w:rPr>
            </w:rPrChange>
          </w:rPr>
          <w:t xml:space="preserve">: </w:t>
        </w:r>
      </w:ins>
      <w:ins w:id="725" w:author="Poseidon" w:date="2009-05-25T21:07:00Z">
        <w:del w:id="726" w:author="peter" w:date="2009-05-25T23:46:00Z">
          <w:r w:rsidRPr="00A31465">
            <w:rPr>
              <w:rPrChange w:id="727" w:author="Poseidon" w:date="2009-05-26T00:06:00Z">
                <w:rPr>
                  <w:b w:val="0"/>
                  <w:bCs w:val="0"/>
                  <w:caps w:val="0"/>
                </w:rPr>
              </w:rPrChange>
            </w:rPr>
            <w:delText>does not account for a dominant line of sight</w:delText>
          </w:r>
        </w:del>
      </w:ins>
      <w:ins w:id="728" w:author="Poseidon" w:date="2009-05-25T21:08:00Z">
        <w:del w:id="729" w:author="peter" w:date="2009-05-25T23:46:00Z">
          <w:r w:rsidRPr="00A31465">
            <w:rPr>
              <w:rPrChange w:id="730" w:author="Poseidon" w:date="2009-05-26T00:06:00Z">
                <w:rPr>
                  <w:b w:val="0"/>
                  <w:bCs w:val="0"/>
                  <w:caps w:val="0"/>
                </w:rPr>
              </w:rPrChange>
            </w:rPr>
            <w:delText xml:space="preserve"> (LoS)</w:delText>
          </w:r>
        </w:del>
      </w:ins>
      <w:ins w:id="731" w:author="Poseidon" w:date="2009-05-25T21:07:00Z">
        <w:del w:id="732" w:author="peter" w:date="2009-05-25T23:46:00Z">
          <w:r w:rsidRPr="00A31465">
            <w:rPr>
              <w:rPrChange w:id="733" w:author="Poseidon" w:date="2009-05-26T00:06:00Z">
                <w:rPr>
                  <w:b w:val="0"/>
                  <w:bCs w:val="0"/>
                  <w:caps w:val="0"/>
                </w:rPr>
              </w:rPrChange>
            </w:rPr>
            <w:delText xml:space="preserve"> component</w:delText>
          </w:r>
        </w:del>
      </w:ins>
    </w:p>
    <w:p w:rsidR="00000000" w:rsidRDefault="00A31465">
      <w:pPr>
        <w:numPr>
          <w:ilvl w:val="0"/>
          <w:numId w:val="29"/>
        </w:numPr>
        <w:rPr>
          <w:ins w:id="734" w:author="Poseidon" w:date="2009-05-25T21:06:00Z"/>
          <w:rPrChange w:id="735" w:author="Poseidon" w:date="2009-05-26T00:06:00Z">
            <w:rPr>
              <w:ins w:id="736" w:author="Poseidon" w:date="2009-05-25T21:06:00Z"/>
            </w:rPr>
          </w:rPrChange>
        </w:rPr>
        <w:pPrChange w:id="737" w:author="Poseidon" w:date="2009-05-25T20:58:00Z">
          <w:pPr>
            <w:pStyle w:val="Kop1"/>
          </w:pPr>
        </w:pPrChange>
      </w:pPr>
      <w:proofErr w:type="spellStart"/>
      <w:ins w:id="738" w:author="Poseidon" w:date="2009-05-25T21:05:00Z">
        <w:r w:rsidRPr="00A31465">
          <w:rPr>
            <w:rPrChange w:id="739" w:author="Poseidon" w:date="2009-05-26T00:06:00Z">
              <w:rPr>
                <w:b w:val="0"/>
                <w:bCs w:val="0"/>
                <w:caps w:val="0"/>
              </w:rPr>
            </w:rPrChange>
          </w:rPr>
          <w:t>Rician</w:t>
        </w:r>
        <w:proofErr w:type="spellEnd"/>
        <w:r w:rsidRPr="00A31465">
          <w:rPr>
            <w:rPrChange w:id="740" w:author="Poseidon" w:date="2009-05-26T00:06:00Z">
              <w:rPr>
                <w:b w:val="0"/>
                <w:bCs w:val="0"/>
                <w:caps w:val="0"/>
              </w:rPr>
            </w:rPrChange>
          </w:rPr>
          <w:t xml:space="preserve"> distribution model</w:t>
        </w:r>
      </w:ins>
      <w:ins w:id="741" w:author="Poseidon" w:date="2009-05-25T21:06:00Z">
        <w:r w:rsidRPr="00A31465">
          <w:rPr>
            <w:rPrChange w:id="742" w:author="Poseidon" w:date="2009-05-26T00:06:00Z">
              <w:rPr>
                <w:b w:val="0"/>
                <w:bCs w:val="0"/>
                <w:caps w:val="0"/>
              </w:rPr>
            </w:rPrChange>
          </w:rPr>
          <w:t>:</w:t>
        </w:r>
      </w:ins>
      <w:ins w:id="743" w:author="Poseidon" w:date="2009-05-25T21:08:00Z">
        <w:r w:rsidRPr="00A31465">
          <w:rPr>
            <w:rPrChange w:id="744" w:author="Poseidon" w:date="2009-05-26T00:06:00Z">
              <w:rPr>
                <w:b w:val="0"/>
                <w:bCs w:val="0"/>
                <w:caps w:val="0"/>
              </w:rPr>
            </w:rPrChange>
          </w:rPr>
          <w:t xml:space="preserve"> </w:t>
        </w:r>
      </w:ins>
      <w:ins w:id="745" w:author="Poseidon" w:date="2009-05-25T21:09:00Z">
        <w:r w:rsidRPr="00A31465">
          <w:rPr>
            <w:rPrChange w:id="746" w:author="Poseidon" w:date="2009-05-26T00:06:00Z">
              <w:rPr>
                <w:b w:val="0"/>
                <w:bCs w:val="0"/>
                <w:caps w:val="0"/>
              </w:rPr>
            </w:rPrChange>
          </w:rPr>
          <w:t>the determination of the model parameters is difficult</w:t>
        </w:r>
      </w:ins>
    </w:p>
    <w:p w:rsidR="00000000" w:rsidRDefault="00A31465">
      <w:pPr>
        <w:numPr>
          <w:ilvl w:val="0"/>
          <w:numId w:val="29"/>
        </w:numPr>
        <w:rPr>
          <w:ins w:id="747" w:author="Poseidon" w:date="2009-05-25T21:06:00Z"/>
          <w:del w:id="748" w:author="peter" w:date="2009-05-25T23:46:00Z"/>
          <w:rPrChange w:id="749" w:author="Poseidon" w:date="2009-05-26T00:06:00Z">
            <w:rPr>
              <w:ins w:id="750" w:author="Poseidon" w:date="2009-05-25T21:06:00Z"/>
              <w:del w:id="751" w:author="peter" w:date="2009-05-25T23:46:00Z"/>
            </w:rPr>
          </w:rPrChange>
        </w:rPr>
        <w:pPrChange w:id="752" w:author="Poseidon" w:date="2009-05-25T21:07:00Z">
          <w:pPr>
            <w:pStyle w:val="Kop1"/>
          </w:pPr>
        </w:pPrChange>
      </w:pPr>
      <w:ins w:id="753" w:author="Poseidon" w:date="2009-05-25T21:06:00Z">
        <w:del w:id="754" w:author="peter" w:date="2009-05-25T23:46:00Z">
          <w:r w:rsidRPr="00A31465">
            <w:rPr>
              <w:rPrChange w:id="755" w:author="Poseidon" w:date="2009-05-26T00:06:00Z">
                <w:rPr>
                  <w:b w:val="0"/>
                  <w:bCs w:val="0"/>
                  <w:caps w:val="0"/>
                </w:rPr>
              </w:rPrChange>
            </w:rPr>
            <w:delText>:</w:delText>
          </w:r>
        </w:del>
      </w:ins>
      <w:ins w:id="756" w:author="Poseidon" w:date="2009-05-25T21:08:00Z">
        <w:del w:id="757" w:author="peter" w:date="2009-05-25T23:46:00Z">
          <w:r w:rsidRPr="00A31465">
            <w:rPr>
              <w:rPrChange w:id="758" w:author="Poseidon" w:date="2009-05-26T00:06:00Z">
                <w:rPr>
                  <w:b w:val="0"/>
                  <w:bCs w:val="0"/>
                  <w:caps w:val="0"/>
                </w:rPr>
              </w:rPrChange>
            </w:rPr>
            <w:delText xml:space="preserve"> </w:delText>
          </w:r>
        </w:del>
      </w:ins>
      <w:ins w:id="759" w:author="Poseidon" w:date="2009-05-25T21:09:00Z">
        <w:del w:id="760" w:author="peter" w:date="2009-05-25T23:46:00Z">
          <w:r w:rsidRPr="00A31465">
            <w:rPr>
              <w:rPrChange w:id="761" w:author="Poseidon" w:date="2009-05-26T00:06:00Z">
                <w:rPr>
                  <w:b w:val="0"/>
                  <w:bCs w:val="0"/>
                  <w:caps w:val="0"/>
                </w:rPr>
              </w:rPrChange>
            </w:rPr>
            <w:delText>the determination of the model parameters is difficult</w:delText>
          </w:r>
        </w:del>
      </w:ins>
    </w:p>
    <w:p w:rsidR="00000000" w:rsidRDefault="00A31465">
      <w:pPr>
        <w:numPr>
          <w:ilvl w:val="0"/>
          <w:numId w:val="29"/>
        </w:numPr>
        <w:rPr>
          <w:ins w:id="762" w:author="peter" w:date="2009-05-25T23:47:00Z"/>
          <w:rPrChange w:id="763" w:author="Poseidon" w:date="2009-05-26T00:06:00Z">
            <w:rPr>
              <w:ins w:id="764" w:author="peter" w:date="2009-05-25T23:47:00Z"/>
            </w:rPr>
          </w:rPrChange>
        </w:rPr>
        <w:pPrChange w:id="765" w:author="Poseidon" w:date="2009-05-25T20:58:00Z">
          <w:pPr>
            <w:pStyle w:val="Kop1"/>
          </w:pPr>
        </w:pPrChange>
      </w:pPr>
      <w:ins w:id="766" w:author="Poseidon" w:date="2009-05-25T21:06:00Z">
        <w:r w:rsidRPr="00A31465">
          <w:rPr>
            <w:rPrChange w:id="767" w:author="Poseidon" w:date="2009-05-26T00:06:00Z">
              <w:rPr>
                <w:b w:val="0"/>
                <w:bCs w:val="0"/>
                <w:caps w:val="0"/>
              </w:rPr>
            </w:rPrChange>
          </w:rPr>
          <w:t>F</w:t>
        </w:r>
      </w:ins>
      <w:ins w:id="768" w:author="Poseidon" w:date="2009-05-25T21:05:00Z">
        <w:r w:rsidRPr="00A31465">
          <w:rPr>
            <w:rPrChange w:id="769" w:author="Poseidon" w:date="2009-05-26T00:06:00Z">
              <w:rPr>
                <w:b w:val="0"/>
                <w:bCs w:val="0"/>
                <w:caps w:val="0"/>
              </w:rPr>
            </w:rPrChange>
          </w:rPr>
          <w:t>loor attenuation factor propagation model</w:t>
        </w:r>
      </w:ins>
    </w:p>
    <w:p w:rsidR="00000000" w:rsidRDefault="00A31465">
      <w:pPr>
        <w:numPr>
          <w:ilvl w:val="0"/>
          <w:numId w:val="29"/>
        </w:numPr>
        <w:rPr>
          <w:ins w:id="770" w:author="peter" w:date="2009-05-25T23:47:00Z"/>
          <w:rPrChange w:id="771" w:author="Poseidon" w:date="2009-05-26T00:06:00Z">
            <w:rPr>
              <w:ins w:id="772" w:author="peter" w:date="2009-05-25T23:47:00Z"/>
            </w:rPr>
          </w:rPrChange>
        </w:rPr>
        <w:pPrChange w:id="773" w:author="peter" w:date="2009-05-25T23:47:00Z">
          <w:pPr>
            <w:pStyle w:val="Kop1"/>
          </w:pPr>
        </w:pPrChange>
      </w:pPr>
      <w:ins w:id="774" w:author="peter" w:date="2009-05-25T23:47:00Z">
        <w:r w:rsidRPr="00A31465">
          <w:rPr>
            <w:rPrChange w:id="775" w:author="Poseidon" w:date="2009-05-26T00:06:00Z">
              <w:rPr>
                <w:b w:val="0"/>
                <w:bCs w:val="0"/>
                <w:caps w:val="0"/>
              </w:rPr>
            </w:rPrChange>
          </w:rPr>
          <w:t>log-normal-shadowing model</w:t>
        </w:r>
      </w:ins>
    </w:p>
    <w:p w:rsidR="00000000" w:rsidRDefault="00A31465">
      <w:pPr>
        <w:rPr>
          <w:ins w:id="776" w:author="Poseidon" w:date="2009-05-25T21:06:00Z"/>
          <w:del w:id="777" w:author="peter" w:date="2009-05-25T23:46:00Z"/>
        </w:rPr>
        <w:pPrChange w:id="778" w:author="peter" w:date="2009-05-25T23:54:00Z">
          <w:pPr>
            <w:numPr>
              <w:numId w:val="29"/>
            </w:numPr>
            <w:ind w:left="720" w:hanging="360"/>
          </w:pPr>
        </w:pPrChange>
      </w:pPr>
      <w:ins w:id="779" w:author="Poseidon" w:date="2009-05-25T21:07:00Z">
        <w:del w:id="780" w:author="peter" w:date="2009-05-25T23:46:00Z">
          <w:r>
            <w:delText>:</w:delText>
          </w:r>
        </w:del>
      </w:ins>
      <w:ins w:id="781" w:author="Poseidon" w:date="2009-05-25T21:10:00Z">
        <w:del w:id="782" w:author="peter" w:date="2009-05-25T23:46:00Z">
          <w:r>
            <w:delText xml:space="preserve"> is coupled to the environment; number / material of the walls</w:delText>
          </w:r>
        </w:del>
      </w:ins>
    </w:p>
    <w:p w:rsidR="00000000" w:rsidRDefault="00A31465">
      <w:pPr>
        <w:rPr>
          <w:ins w:id="783" w:author="Poseidon" w:date="2009-05-25T21:13:00Z"/>
          <w:rPrChange w:id="784" w:author="Poseidon" w:date="2009-05-26T00:06:00Z">
            <w:rPr>
              <w:ins w:id="785" w:author="Poseidon" w:date="2009-05-25T21:13:00Z"/>
            </w:rPr>
          </w:rPrChange>
        </w:rPr>
        <w:pPrChange w:id="786" w:author="peter" w:date="2009-05-25T23:47:00Z">
          <w:pPr>
            <w:pStyle w:val="Kop1"/>
          </w:pPr>
        </w:pPrChange>
      </w:pPr>
      <w:ins w:id="787" w:author="Poseidon" w:date="2009-05-25T21:02:00Z">
        <w:r w:rsidRPr="00A31465">
          <w:t>We</w:t>
        </w:r>
      </w:ins>
      <w:ins w:id="788" w:author="Poseidon" w:date="2009-05-25T21:03:00Z">
        <w:r w:rsidRPr="00A31465">
          <w:rPr>
            <w:rPrChange w:id="789" w:author="Poseidon" w:date="2009-05-26T00:06:00Z">
              <w:rPr>
                <w:b w:val="0"/>
                <w:bCs w:val="0"/>
                <w:caps w:val="0"/>
              </w:rPr>
            </w:rPrChange>
          </w:rPr>
          <w:t xml:space="preserve"> use</w:t>
        </w:r>
      </w:ins>
      <w:ins w:id="790" w:author="Poseidon" w:date="2009-05-25T21:02:00Z">
        <w:r w:rsidRPr="00A31465">
          <w:rPr>
            <w:rPrChange w:id="791" w:author="Poseidon" w:date="2009-05-26T00:06:00Z">
              <w:rPr>
                <w:b w:val="0"/>
                <w:bCs w:val="0"/>
                <w:caps w:val="0"/>
              </w:rPr>
            </w:rPrChange>
          </w:rPr>
          <w:t xml:space="preserve"> the </w:t>
        </w:r>
      </w:ins>
      <w:ins w:id="792" w:author="peter" w:date="2009-05-25T23:48:00Z">
        <w:r w:rsidRPr="00A31465">
          <w:rPr>
            <w:rPrChange w:id="793" w:author="Poseidon" w:date="2009-05-26T00:06:00Z">
              <w:rPr>
                <w:b w:val="0"/>
                <w:bCs w:val="0"/>
                <w:caps w:val="0"/>
              </w:rPr>
            </w:rPrChange>
          </w:rPr>
          <w:t>latter</w:t>
        </w:r>
      </w:ins>
      <w:ins w:id="794" w:author="Poseidon" w:date="2009-05-25T21:02:00Z">
        <w:r w:rsidRPr="00A31465">
          <w:rPr>
            <w:rPrChange w:id="795" w:author="Poseidon" w:date="2009-05-26T00:06:00Z">
              <w:rPr>
                <w:b w:val="0"/>
                <w:bCs w:val="0"/>
                <w:caps w:val="0"/>
              </w:rPr>
            </w:rPrChange>
          </w:rPr>
          <w:t xml:space="preserve"> </w:t>
        </w:r>
        <w:del w:id="796" w:author="peter" w:date="2009-05-25T23:47:00Z">
          <w:r w:rsidRPr="00A31465">
            <w:rPr>
              <w:rPrChange w:id="797" w:author="Poseidon" w:date="2009-05-26T00:06:00Z">
                <w:rPr>
                  <w:b w:val="0"/>
                  <w:bCs w:val="0"/>
                  <w:caps w:val="0"/>
                </w:rPr>
              </w:rPrChange>
            </w:rPr>
            <w:delText xml:space="preserve">log-normal-shadowing model </w:delText>
          </w:r>
        </w:del>
        <w:r w:rsidRPr="00A31465">
          <w:rPr>
            <w:rPrChange w:id="798" w:author="Poseidon" w:date="2009-05-26T00:06:00Z">
              <w:rPr>
                <w:b w:val="0"/>
                <w:bCs w:val="0"/>
                <w:caps w:val="0"/>
              </w:rPr>
            </w:rPrChange>
          </w:rPr>
          <w:t>as our propagation model</w:t>
        </w:r>
      </w:ins>
      <w:ins w:id="799" w:author="Poseidon" w:date="2009-05-25T21:03:00Z">
        <w:r w:rsidRPr="00A31465">
          <w:rPr>
            <w:rPrChange w:id="800" w:author="Poseidon" w:date="2009-05-26T00:06:00Z">
              <w:rPr>
                <w:b w:val="0"/>
                <w:bCs w:val="0"/>
                <w:caps w:val="0"/>
              </w:rPr>
            </w:rPrChange>
          </w:rPr>
          <w:t>.</w:t>
        </w:r>
      </w:ins>
      <w:ins w:id="801" w:author="Poseidon" w:date="2009-05-25T21:11:00Z">
        <w:r w:rsidRPr="00A31465">
          <w:rPr>
            <w:rPrChange w:id="802" w:author="Poseidon" w:date="2009-05-26T00:06:00Z">
              <w:rPr>
                <w:b w:val="0"/>
                <w:bCs w:val="0"/>
                <w:caps w:val="0"/>
              </w:rPr>
            </w:rPrChange>
          </w:rPr>
          <w:t xml:space="preserve"> It is </w:t>
        </w:r>
      </w:ins>
      <w:ins w:id="803" w:author="Poseidon" w:date="2009-05-25T21:12:00Z">
        <w:r w:rsidRPr="00A31465">
          <w:rPr>
            <w:rPrChange w:id="804" w:author="Poseidon" w:date="2009-05-26T00:06:00Z">
              <w:rPr>
                <w:b w:val="0"/>
                <w:bCs w:val="0"/>
                <w:caps w:val="0"/>
              </w:rPr>
            </w:rPrChange>
          </w:rPr>
          <w:t xml:space="preserve">the most widely used signal propagation model and the determination of the parameters </w:t>
        </w:r>
      </w:ins>
      <w:ins w:id="805" w:author="Poseidon" w:date="2009-05-25T21:48:00Z">
        <w:r w:rsidRPr="00A31465">
          <w:rPr>
            <w:rPrChange w:id="806" w:author="Poseidon" w:date="2009-05-26T00:06:00Z">
              <w:rPr>
                <w:b w:val="0"/>
                <w:bCs w:val="0"/>
                <w:caps w:val="0"/>
              </w:rPr>
            </w:rPrChange>
          </w:rPr>
          <w:t>is</w:t>
        </w:r>
      </w:ins>
      <w:ins w:id="807" w:author="Poseidon" w:date="2009-05-25T21:12:00Z">
        <w:r w:rsidRPr="00A31465">
          <w:rPr>
            <w:rPrChange w:id="808" w:author="Poseidon" w:date="2009-05-26T00:06:00Z">
              <w:rPr>
                <w:b w:val="0"/>
                <w:bCs w:val="0"/>
                <w:caps w:val="0"/>
              </w:rPr>
            </w:rPrChange>
          </w:rPr>
          <w:t xml:space="preserve"> simple.</w:t>
        </w:r>
      </w:ins>
    </w:p>
    <w:p w:rsidR="00EA459E" w:rsidRPr="00461F74" w:rsidRDefault="00A31465" w:rsidP="00EA459E">
      <w:pPr>
        <w:rPr>
          <w:ins w:id="809" w:author="Poseidon" w:date="2009-05-25T21:13:00Z"/>
          <w:vertAlign w:val="subscript"/>
        </w:rPr>
      </w:pPr>
      <w:ins w:id="810" w:author="Poseidon" w:date="2009-05-25T21:13:00Z">
        <w:r w:rsidRPr="00A31465">
          <w:rPr>
            <w:rPrChange w:id="811" w:author="Poseidon" w:date="2009-05-26T00:06:00Z">
              <w:rPr>
                <w:b/>
                <w:bCs/>
                <w:caps/>
                <w:color w:val="FFFFFF"/>
                <w:spacing w:val="15"/>
                <w:sz w:val="22"/>
                <w:szCs w:val="22"/>
              </w:rPr>
            </w:rPrChange>
          </w:rPr>
          <w:t>RSSI(d) = P</w:t>
        </w:r>
        <w:r w:rsidRPr="00A31465">
          <w:rPr>
            <w:sz w:val="28"/>
            <w:szCs w:val="28"/>
            <w:vertAlign w:val="subscript"/>
            <w:rPrChange w:id="812" w:author="Poseidon" w:date="2009-05-26T00:06:00Z">
              <w:rPr>
                <w:b/>
                <w:bCs/>
                <w:caps/>
                <w:color w:val="FFFFFF"/>
                <w:spacing w:val="15"/>
                <w:sz w:val="28"/>
                <w:szCs w:val="28"/>
                <w:vertAlign w:val="subscript"/>
              </w:rPr>
            </w:rPrChange>
          </w:rPr>
          <w:t>T</w:t>
        </w:r>
        <w:r w:rsidRPr="00A31465">
          <w:rPr>
            <w:rPrChange w:id="813" w:author="Poseidon" w:date="2009-05-26T00:06:00Z">
              <w:rPr>
                <w:b/>
                <w:bCs/>
                <w:caps/>
                <w:color w:val="FFFFFF"/>
                <w:spacing w:val="15"/>
                <w:sz w:val="22"/>
                <w:szCs w:val="22"/>
              </w:rPr>
            </w:rPrChange>
          </w:rPr>
          <w:t xml:space="preserve"> – PL(d0) − 10η log</w:t>
        </w:r>
        <w:r w:rsidRPr="00A31465">
          <w:rPr>
            <w:vertAlign w:val="subscript"/>
            <w:rPrChange w:id="814" w:author="Poseidon" w:date="2009-05-26T00:06:00Z">
              <w:rPr>
                <w:b/>
                <w:bCs/>
                <w:caps/>
                <w:color w:val="FFFFFF"/>
                <w:spacing w:val="15"/>
                <w:sz w:val="22"/>
                <w:szCs w:val="22"/>
                <w:vertAlign w:val="subscript"/>
              </w:rPr>
            </w:rPrChange>
          </w:rPr>
          <w:t xml:space="preserve">10 </w:t>
        </w:r>
        <w:r w:rsidRPr="00A31465">
          <w:rPr>
            <w:rPrChange w:id="815" w:author="Poseidon" w:date="2009-05-26T00:06:00Z">
              <w:rPr>
                <w:b/>
                <w:bCs/>
                <w:caps/>
                <w:color w:val="FFFFFF"/>
                <w:spacing w:val="15"/>
                <w:sz w:val="22"/>
                <w:szCs w:val="22"/>
              </w:rPr>
            </w:rPrChange>
          </w:rPr>
          <w:t xml:space="preserve">( d/d0 )+ </w:t>
        </w:r>
        <w:proofErr w:type="spellStart"/>
        <w:r w:rsidRPr="00A31465">
          <w:rPr>
            <w:rPrChange w:id="816" w:author="Poseidon" w:date="2009-05-26T00:06:00Z">
              <w:rPr>
                <w:b/>
                <w:bCs/>
                <w:caps/>
                <w:color w:val="FFFFFF"/>
                <w:spacing w:val="15"/>
                <w:sz w:val="22"/>
                <w:szCs w:val="22"/>
              </w:rPr>
            </w:rPrChange>
          </w:rPr>
          <w:t>X</w:t>
        </w:r>
        <w:r w:rsidRPr="00A31465">
          <w:rPr>
            <w:sz w:val="28"/>
            <w:szCs w:val="28"/>
            <w:vertAlign w:val="subscript"/>
            <w:rPrChange w:id="817" w:author="Poseidon" w:date="2009-05-26T00:06:00Z">
              <w:rPr>
                <w:b/>
                <w:bCs/>
                <w:caps/>
                <w:color w:val="FFFFFF"/>
                <w:spacing w:val="15"/>
                <w:sz w:val="28"/>
                <w:szCs w:val="28"/>
                <w:vertAlign w:val="subscript"/>
              </w:rPr>
            </w:rPrChange>
          </w:rPr>
          <w:t>σ</w:t>
        </w:r>
        <w:proofErr w:type="spellEnd"/>
        <w:r w:rsidRPr="00A31465">
          <w:rPr>
            <w:vertAlign w:val="subscript"/>
            <w:rPrChange w:id="818" w:author="Poseidon" w:date="2009-05-26T00:06:00Z">
              <w:rPr>
                <w:b/>
                <w:bCs/>
                <w:caps/>
                <w:color w:val="FFFFFF"/>
                <w:spacing w:val="15"/>
                <w:sz w:val="22"/>
                <w:szCs w:val="22"/>
                <w:vertAlign w:val="subscript"/>
              </w:rPr>
            </w:rPrChange>
          </w:rPr>
          <w:t xml:space="preserve"> </w:t>
        </w:r>
      </w:ins>
    </w:p>
    <w:p w:rsidR="00EA459E" w:rsidRPr="00461F74" w:rsidRDefault="00A31465" w:rsidP="00EA459E">
      <w:pPr>
        <w:rPr>
          <w:ins w:id="819" w:author="Poseidon" w:date="2009-05-25T21:13:00Z"/>
        </w:rPr>
      </w:pPr>
      <w:ins w:id="820" w:author="Poseidon" w:date="2009-05-25T21:13:00Z">
        <w:r w:rsidRPr="00A31465">
          <w:rPr>
            <w:rPrChange w:id="821" w:author="Poseidon" w:date="2009-05-26T00:06:00Z">
              <w:rPr>
                <w:b/>
                <w:bCs/>
                <w:caps/>
                <w:color w:val="FFFFFF"/>
                <w:spacing w:val="15"/>
                <w:sz w:val="22"/>
                <w:szCs w:val="22"/>
              </w:rPr>
            </w:rPrChange>
          </w:rPr>
          <w:t>Where,</w:t>
        </w:r>
      </w:ins>
    </w:p>
    <w:p w:rsidR="00EA459E" w:rsidRPr="00461F74" w:rsidRDefault="00A31465" w:rsidP="00EA459E">
      <w:pPr>
        <w:rPr>
          <w:ins w:id="822" w:author="Poseidon" w:date="2009-05-25T21:13:00Z"/>
          <w:rFonts w:ascii="Courier" w:hAnsi="Courier" w:cs="Courier"/>
        </w:rPr>
      </w:pPr>
      <w:ins w:id="823" w:author="Poseidon" w:date="2009-05-25T21:13:00Z">
        <w:r w:rsidRPr="00A31465">
          <w:rPr>
            <w:rFonts w:ascii="CMMI8" w:hAnsi="CMMI8" w:cs="CMMI8"/>
            <w:iCs/>
            <w:rPrChange w:id="824" w:author="Poseidon" w:date="2009-05-26T00:06:00Z">
              <w:rPr>
                <w:rFonts w:ascii="CMMI8" w:hAnsi="CMMI8" w:cs="CMMI8"/>
                <w:b/>
                <w:bCs/>
                <w:iCs/>
                <w:caps/>
                <w:color w:val="FFFFFF"/>
                <w:spacing w:val="15"/>
                <w:sz w:val="22"/>
                <w:szCs w:val="22"/>
              </w:rPr>
            </w:rPrChange>
          </w:rPr>
          <w:t>P</w:t>
        </w:r>
        <w:r w:rsidRPr="00A31465">
          <w:rPr>
            <w:iCs/>
            <w:sz w:val="12"/>
            <w:szCs w:val="12"/>
            <w:rPrChange w:id="825" w:author="Poseidon" w:date="2009-05-26T00:06:00Z">
              <w:rPr>
                <w:b/>
                <w:bCs/>
                <w:iCs/>
                <w:caps/>
                <w:color w:val="FFFFFF"/>
                <w:spacing w:val="15"/>
                <w:sz w:val="12"/>
                <w:szCs w:val="12"/>
              </w:rPr>
            </w:rPrChange>
          </w:rPr>
          <w:t>T</w:t>
        </w:r>
        <w:r w:rsidRPr="00A31465">
          <w:rPr>
            <w:iCs/>
            <w:sz w:val="12"/>
            <w:szCs w:val="12"/>
            <w:rPrChange w:id="826" w:author="Poseidon" w:date="2009-05-26T00:06:00Z">
              <w:rPr>
                <w:b/>
                <w:bCs/>
                <w:iCs/>
                <w:caps/>
                <w:color w:val="FFFFFF"/>
                <w:spacing w:val="15"/>
                <w:sz w:val="12"/>
                <w:szCs w:val="12"/>
              </w:rPr>
            </w:rPrChange>
          </w:rPr>
          <w:tab/>
        </w:r>
        <w:r w:rsidRPr="00A31465">
          <w:rPr>
            <w:rPrChange w:id="827" w:author="Poseidon" w:date="2009-05-26T00:06:00Z">
              <w:rPr>
                <w:b/>
                <w:bCs/>
                <w:caps/>
                <w:color w:val="FFFFFF"/>
                <w:spacing w:val="15"/>
                <w:sz w:val="22"/>
                <w:szCs w:val="22"/>
              </w:rPr>
            </w:rPrChange>
          </w:rPr>
          <w:t xml:space="preserve"> = Transmit Power</w:t>
        </w:r>
      </w:ins>
    </w:p>
    <w:p w:rsidR="00EA459E" w:rsidRPr="00461F74" w:rsidRDefault="00A31465" w:rsidP="00EA459E">
      <w:pPr>
        <w:rPr>
          <w:ins w:id="828" w:author="Poseidon" w:date="2009-05-25T21:13:00Z"/>
          <w:rFonts w:ascii="CMR6" w:hAnsi="CMR6" w:cs="CMR6"/>
          <w:sz w:val="12"/>
          <w:szCs w:val="12"/>
        </w:rPr>
      </w:pPr>
      <w:ins w:id="829" w:author="Poseidon" w:date="2009-05-25T21:13:00Z">
        <w:r w:rsidRPr="00A31465">
          <w:rPr>
            <w:rFonts w:ascii="CMMI8" w:hAnsi="CMMI8" w:cs="CMMI8"/>
            <w:iCs/>
            <w:rPrChange w:id="830" w:author="Poseidon" w:date="2009-05-26T00:06:00Z">
              <w:rPr>
                <w:rFonts w:ascii="CMMI8" w:hAnsi="CMMI8" w:cs="CMMI8"/>
                <w:b/>
                <w:bCs/>
                <w:iCs/>
                <w:caps/>
                <w:color w:val="FFFFFF"/>
                <w:spacing w:val="15"/>
                <w:sz w:val="22"/>
                <w:szCs w:val="22"/>
              </w:rPr>
            </w:rPrChange>
          </w:rPr>
          <w:t>PL</w:t>
        </w:r>
        <w:r w:rsidRPr="00A31465">
          <w:rPr>
            <w:rFonts w:ascii="CMR8" w:hAnsi="CMR8" w:cs="CMR8"/>
            <w:rPrChange w:id="831" w:author="Poseidon" w:date="2009-05-26T00:06:00Z">
              <w:rPr>
                <w:rFonts w:ascii="CMR8" w:hAnsi="CMR8" w:cs="CMR8"/>
                <w:b/>
                <w:bCs/>
                <w:caps/>
                <w:color w:val="FFFFFF"/>
                <w:spacing w:val="15"/>
                <w:sz w:val="22"/>
                <w:szCs w:val="22"/>
              </w:rPr>
            </w:rPrChange>
          </w:rPr>
          <w:t>(</w:t>
        </w:r>
        <w:r w:rsidRPr="00A31465">
          <w:rPr>
            <w:rFonts w:ascii="CMMI8" w:hAnsi="CMMI8" w:cs="CMMI8"/>
            <w:iCs/>
            <w:rPrChange w:id="832" w:author="Poseidon" w:date="2009-05-26T00:06:00Z">
              <w:rPr>
                <w:rFonts w:ascii="CMMI8" w:hAnsi="CMMI8" w:cs="CMMI8"/>
                <w:b/>
                <w:bCs/>
                <w:iCs/>
                <w:caps/>
                <w:color w:val="FFFFFF"/>
                <w:spacing w:val="15"/>
                <w:sz w:val="22"/>
                <w:szCs w:val="22"/>
              </w:rPr>
            </w:rPrChange>
          </w:rPr>
          <w:t>d</w:t>
        </w:r>
        <w:r w:rsidRPr="00A31465">
          <w:rPr>
            <w:rFonts w:ascii="CMR6" w:hAnsi="CMR6" w:cs="CMR6"/>
            <w:sz w:val="12"/>
            <w:szCs w:val="12"/>
            <w:rPrChange w:id="833" w:author="Poseidon" w:date="2009-05-26T00:06:00Z">
              <w:rPr>
                <w:rFonts w:ascii="CMR6" w:hAnsi="CMR6" w:cs="CMR6"/>
                <w:b/>
                <w:bCs/>
                <w:caps/>
                <w:color w:val="FFFFFF"/>
                <w:spacing w:val="15"/>
                <w:sz w:val="12"/>
                <w:szCs w:val="12"/>
              </w:rPr>
            </w:rPrChange>
          </w:rPr>
          <w:t>0</w:t>
        </w:r>
        <w:r w:rsidRPr="00A31465">
          <w:rPr>
            <w:rFonts w:ascii="CMR8" w:hAnsi="CMR8" w:cs="CMR8"/>
            <w:rPrChange w:id="834" w:author="Poseidon" w:date="2009-05-26T00:06:00Z">
              <w:rPr>
                <w:rFonts w:ascii="CMR8" w:hAnsi="CMR8" w:cs="CMR8"/>
                <w:b/>
                <w:bCs/>
                <w:caps/>
                <w:color w:val="FFFFFF"/>
                <w:spacing w:val="15"/>
                <w:sz w:val="22"/>
                <w:szCs w:val="22"/>
              </w:rPr>
            </w:rPrChange>
          </w:rPr>
          <w:t>)</w:t>
        </w:r>
        <w:r w:rsidRPr="00A31465">
          <w:rPr>
            <w:rFonts w:ascii="CMR8" w:hAnsi="CMR8" w:cs="CMR8"/>
            <w:rPrChange w:id="835" w:author="Poseidon" w:date="2009-05-26T00:06:00Z">
              <w:rPr>
                <w:rFonts w:ascii="CMR8" w:hAnsi="CMR8" w:cs="CMR8"/>
                <w:b/>
                <w:bCs/>
                <w:caps/>
                <w:color w:val="FFFFFF"/>
                <w:spacing w:val="15"/>
                <w:sz w:val="22"/>
                <w:szCs w:val="22"/>
              </w:rPr>
            </w:rPrChange>
          </w:rPr>
          <w:tab/>
        </w:r>
        <w:r w:rsidRPr="00A31465">
          <w:rPr>
            <w:rPrChange w:id="836" w:author="Poseidon" w:date="2009-05-26T00:06:00Z">
              <w:rPr>
                <w:b/>
                <w:bCs/>
                <w:caps/>
                <w:color w:val="FFFFFF"/>
                <w:spacing w:val="15"/>
                <w:sz w:val="22"/>
                <w:szCs w:val="22"/>
              </w:rPr>
            </w:rPrChange>
          </w:rPr>
          <w:t>= Path loss for a reference distance d</w:t>
        </w:r>
        <w:r w:rsidRPr="00A31465">
          <w:rPr>
            <w:vertAlign w:val="subscript"/>
            <w:rPrChange w:id="837" w:author="Poseidon" w:date="2009-05-26T00:06:00Z">
              <w:rPr>
                <w:b/>
                <w:bCs/>
                <w:caps/>
                <w:color w:val="FFFFFF"/>
                <w:spacing w:val="15"/>
                <w:sz w:val="22"/>
                <w:szCs w:val="22"/>
                <w:vertAlign w:val="subscript"/>
              </w:rPr>
            </w:rPrChange>
          </w:rPr>
          <w:t>0</w:t>
        </w:r>
      </w:ins>
    </w:p>
    <w:p w:rsidR="00EA459E" w:rsidRPr="00461F74" w:rsidRDefault="00A31465" w:rsidP="00EA459E">
      <w:pPr>
        <w:rPr>
          <w:ins w:id="838" w:author="Poseidon" w:date="2009-05-25T21:13:00Z"/>
          <w:rFonts w:ascii="Courier" w:hAnsi="Courier" w:cs="Courier"/>
        </w:rPr>
      </w:pPr>
      <w:ins w:id="839" w:author="Poseidon" w:date="2009-05-25T21:13:00Z">
        <w:r w:rsidRPr="00A31465">
          <w:rPr>
            <w:rFonts w:ascii="CMMI8" w:hAnsi="CMMI8" w:cs="CMMI8"/>
            <w:iCs/>
            <w:rPrChange w:id="840" w:author="Poseidon" w:date="2009-05-26T00:06:00Z">
              <w:rPr>
                <w:rFonts w:ascii="CMMI8" w:hAnsi="CMMI8" w:cs="CMMI8"/>
                <w:b/>
                <w:bCs/>
                <w:iCs/>
                <w:caps/>
                <w:color w:val="FFFFFF"/>
                <w:spacing w:val="15"/>
                <w:sz w:val="22"/>
                <w:szCs w:val="22"/>
              </w:rPr>
            </w:rPrChange>
          </w:rPr>
          <w:lastRenderedPageBreak/>
          <w:t>d</w:t>
        </w:r>
        <w:r w:rsidRPr="00A31465">
          <w:rPr>
            <w:rFonts w:ascii="CMR6" w:hAnsi="CMR6" w:cs="CMR6"/>
            <w:sz w:val="12"/>
            <w:szCs w:val="12"/>
            <w:rPrChange w:id="841" w:author="Poseidon" w:date="2009-05-26T00:06:00Z">
              <w:rPr>
                <w:rFonts w:ascii="CMR6" w:hAnsi="CMR6" w:cs="CMR6"/>
                <w:b/>
                <w:bCs/>
                <w:caps/>
                <w:color w:val="FFFFFF"/>
                <w:spacing w:val="15"/>
                <w:sz w:val="12"/>
                <w:szCs w:val="12"/>
              </w:rPr>
            </w:rPrChange>
          </w:rPr>
          <w:t xml:space="preserve">0 </w:t>
        </w:r>
        <w:r w:rsidRPr="00A31465">
          <w:rPr>
            <w:rFonts w:ascii="CMR6" w:hAnsi="CMR6" w:cs="CMR6"/>
            <w:sz w:val="12"/>
            <w:szCs w:val="12"/>
            <w:rPrChange w:id="842" w:author="Poseidon" w:date="2009-05-26T00:06:00Z">
              <w:rPr>
                <w:rFonts w:ascii="CMR6" w:hAnsi="CMR6" w:cs="CMR6"/>
                <w:b/>
                <w:bCs/>
                <w:caps/>
                <w:color w:val="FFFFFF"/>
                <w:spacing w:val="15"/>
                <w:sz w:val="12"/>
                <w:szCs w:val="12"/>
              </w:rPr>
            </w:rPrChange>
          </w:rPr>
          <w:tab/>
        </w:r>
        <w:r w:rsidRPr="00A31465">
          <w:rPr>
            <w:rPrChange w:id="843" w:author="Poseidon" w:date="2009-05-26T00:06:00Z">
              <w:rPr>
                <w:b/>
                <w:bCs/>
                <w:caps/>
                <w:color w:val="FFFFFF"/>
                <w:spacing w:val="15"/>
                <w:sz w:val="22"/>
                <w:szCs w:val="22"/>
              </w:rPr>
            </w:rPrChange>
          </w:rPr>
          <w:t>= Reference distance</w:t>
        </w:r>
      </w:ins>
    </w:p>
    <w:p w:rsidR="00EA459E" w:rsidRPr="00461F74" w:rsidRDefault="00A31465" w:rsidP="00EA459E">
      <w:pPr>
        <w:rPr>
          <w:ins w:id="844" w:author="Poseidon" w:date="2009-05-25T21:13:00Z"/>
        </w:rPr>
      </w:pPr>
      <w:ins w:id="845" w:author="Poseidon" w:date="2009-05-25T21:13:00Z">
        <w:r w:rsidRPr="00A31465">
          <w:rPr>
            <w:rFonts w:ascii="CMMI8" w:hAnsi="CMMI8" w:cs="CMMI8"/>
            <w:iCs/>
            <w:rPrChange w:id="846" w:author="Poseidon" w:date="2009-05-26T00:06:00Z">
              <w:rPr>
                <w:rFonts w:ascii="CMMI8" w:hAnsi="CMMI8" w:cs="CMMI8"/>
                <w:b/>
                <w:bCs/>
                <w:iCs/>
                <w:caps/>
                <w:color w:val="FFFFFF"/>
                <w:spacing w:val="15"/>
                <w:sz w:val="22"/>
                <w:szCs w:val="22"/>
              </w:rPr>
            </w:rPrChange>
          </w:rPr>
          <w:t xml:space="preserve">η </w:t>
        </w:r>
        <w:r w:rsidRPr="00A31465">
          <w:rPr>
            <w:rFonts w:ascii="CMMI8" w:hAnsi="CMMI8" w:cs="CMMI8"/>
            <w:iCs/>
            <w:rPrChange w:id="847" w:author="Poseidon" w:date="2009-05-26T00:06:00Z">
              <w:rPr>
                <w:rFonts w:ascii="CMMI8" w:hAnsi="CMMI8" w:cs="CMMI8"/>
                <w:b/>
                <w:bCs/>
                <w:iCs/>
                <w:caps/>
                <w:color w:val="FFFFFF"/>
                <w:spacing w:val="15"/>
                <w:sz w:val="22"/>
                <w:szCs w:val="22"/>
              </w:rPr>
            </w:rPrChange>
          </w:rPr>
          <w:tab/>
        </w:r>
        <w:r w:rsidRPr="00A31465">
          <w:rPr>
            <w:rPrChange w:id="848" w:author="Poseidon" w:date="2009-05-26T00:06:00Z">
              <w:rPr>
                <w:b/>
                <w:bCs/>
                <w:caps/>
                <w:color w:val="FFFFFF"/>
                <w:spacing w:val="15"/>
                <w:sz w:val="22"/>
                <w:szCs w:val="22"/>
              </w:rPr>
            </w:rPrChange>
          </w:rPr>
          <w:t>= Path loss exponent (the rate at which the path loss increases with distance)</w:t>
        </w:r>
      </w:ins>
    </w:p>
    <w:p w:rsidR="00000000" w:rsidRDefault="00A31465">
      <w:pPr>
        <w:rPr>
          <w:ins w:id="849" w:author="Poseidon" w:date="2009-05-25T21:48:00Z"/>
          <w:rPrChange w:id="850" w:author="Poseidon" w:date="2009-05-26T00:06:00Z">
            <w:rPr>
              <w:ins w:id="851" w:author="Poseidon" w:date="2009-05-25T21:48:00Z"/>
            </w:rPr>
          </w:rPrChange>
        </w:rPr>
        <w:pPrChange w:id="852" w:author="Poseidon" w:date="2009-05-25T20:58:00Z">
          <w:pPr>
            <w:pStyle w:val="Kop1"/>
          </w:pPr>
        </w:pPrChange>
      </w:pPr>
      <w:proofErr w:type="spellStart"/>
      <w:ins w:id="853" w:author="Poseidon" w:date="2009-05-25T21:13:00Z">
        <w:r w:rsidRPr="00A31465">
          <w:rPr>
            <w:rFonts w:ascii="CMMI8" w:hAnsi="CMMI8" w:cs="CMMI8"/>
            <w:iCs/>
          </w:rPr>
          <w:t>X</w:t>
        </w:r>
        <w:r w:rsidRPr="00A31465">
          <w:rPr>
            <w:iCs/>
            <w:sz w:val="12"/>
            <w:szCs w:val="12"/>
            <w:rPrChange w:id="854" w:author="Poseidon" w:date="2009-05-26T00:06:00Z">
              <w:rPr>
                <w:b w:val="0"/>
                <w:bCs w:val="0"/>
                <w:iCs/>
                <w:caps w:val="0"/>
                <w:sz w:val="12"/>
                <w:szCs w:val="12"/>
              </w:rPr>
            </w:rPrChange>
          </w:rPr>
          <w:t>σ</w:t>
        </w:r>
        <w:proofErr w:type="spellEnd"/>
        <w:r w:rsidRPr="00A31465">
          <w:rPr>
            <w:iCs/>
            <w:sz w:val="12"/>
            <w:szCs w:val="12"/>
            <w:rPrChange w:id="855" w:author="Poseidon" w:date="2009-05-26T00:06:00Z">
              <w:rPr>
                <w:b w:val="0"/>
                <w:bCs w:val="0"/>
                <w:iCs/>
                <w:caps w:val="0"/>
                <w:sz w:val="12"/>
                <w:szCs w:val="12"/>
              </w:rPr>
            </w:rPrChange>
          </w:rPr>
          <w:t xml:space="preserve"> </w:t>
        </w:r>
        <w:r w:rsidRPr="00A31465">
          <w:rPr>
            <w:iCs/>
            <w:sz w:val="12"/>
            <w:szCs w:val="12"/>
            <w:rPrChange w:id="856" w:author="Poseidon" w:date="2009-05-26T00:06:00Z">
              <w:rPr>
                <w:b w:val="0"/>
                <w:bCs w:val="0"/>
                <w:iCs/>
                <w:caps w:val="0"/>
                <w:sz w:val="12"/>
                <w:szCs w:val="12"/>
              </w:rPr>
            </w:rPrChange>
          </w:rPr>
          <w:tab/>
        </w:r>
        <w:r w:rsidRPr="00A31465">
          <w:rPr>
            <w:rPrChange w:id="857" w:author="Poseidon" w:date="2009-05-26T00:06:00Z">
              <w:rPr>
                <w:b w:val="0"/>
                <w:bCs w:val="0"/>
                <w:caps w:val="0"/>
              </w:rPr>
            </w:rPrChange>
          </w:rPr>
          <w:t xml:space="preserve">= a </w:t>
        </w:r>
        <w:proofErr w:type="spellStart"/>
        <w:r w:rsidRPr="00A31465">
          <w:rPr>
            <w:rPrChange w:id="858" w:author="Poseidon" w:date="2009-05-26T00:06:00Z">
              <w:rPr>
                <w:b w:val="0"/>
                <w:bCs w:val="0"/>
                <w:caps w:val="0"/>
              </w:rPr>
            </w:rPrChange>
          </w:rPr>
          <w:t>gaussian</w:t>
        </w:r>
        <w:proofErr w:type="spellEnd"/>
        <w:r w:rsidRPr="00A31465">
          <w:rPr>
            <w:rPrChange w:id="859" w:author="Poseidon" w:date="2009-05-26T00:06:00Z">
              <w:rPr>
                <w:b w:val="0"/>
                <w:bCs w:val="0"/>
                <w:caps w:val="0"/>
              </w:rPr>
            </w:rPrChange>
          </w:rPr>
          <w:t xml:space="preserve"> random variable with zero mean (Gaussian </w:t>
        </w:r>
        <w:proofErr w:type="spellStart"/>
        <w:r w:rsidRPr="00A31465">
          <w:rPr>
            <w:rPrChange w:id="860" w:author="Poseidon" w:date="2009-05-26T00:06:00Z">
              <w:rPr>
                <w:b w:val="0"/>
                <w:bCs w:val="0"/>
                <w:caps w:val="0"/>
              </w:rPr>
            </w:rPrChange>
          </w:rPr>
          <w:t>viariate</w:t>
        </w:r>
        <w:proofErr w:type="spellEnd"/>
        <w:r w:rsidRPr="00A31465">
          <w:rPr>
            <w:rPrChange w:id="861" w:author="Poseidon" w:date="2009-05-26T00:06:00Z">
              <w:rPr>
                <w:b w:val="0"/>
                <w:bCs w:val="0"/>
                <w:caps w:val="0"/>
              </w:rPr>
            </w:rPrChange>
          </w:rPr>
          <w:t>) and standard deviation σ dB</w:t>
        </w:r>
      </w:ins>
      <w:ins w:id="862" w:author="Poseidon" w:date="2009-05-25T21:14:00Z">
        <w:r w:rsidRPr="00A31465">
          <w:rPr>
            <w:rPrChange w:id="863" w:author="Poseidon" w:date="2009-05-26T00:06:00Z">
              <w:rPr>
                <w:b w:val="0"/>
                <w:bCs w:val="0"/>
                <w:caps w:val="0"/>
              </w:rPr>
            </w:rPrChange>
          </w:rPr>
          <w:t>.</w:t>
        </w:r>
      </w:ins>
    </w:p>
    <w:p w:rsidR="00000000" w:rsidRDefault="00A31465">
      <w:pPr>
        <w:rPr>
          <w:ins w:id="864" w:author="Poseidon" w:date="2009-05-25T20:58:00Z"/>
          <w:rPrChange w:id="865" w:author="Poseidon" w:date="2009-05-26T00:06:00Z">
            <w:rPr>
              <w:ins w:id="866" w:author="Poseidon" w:date="2009-05-25T20:58:00Z"/>
            </w:rPr>
          </w:rPrChange>
        </w:rPr>
        <w:pPrChange w:id="867" w:author="Poseidon" w:date="2009-05-25T20:58:00Z">
          <w:pPr>
            <w:pStyle w:val="Kop1"/>
          </w:pPr>
        </w:pPrChange>
      </w:pPr>
      <w:ins w:id="868" w:author="Poseidon" w:date="2009-05-25T21:48:00Z">
        <w:r w:rsidRPr="00A31465">
          <w:rPr>
            <w:rPrChange w:id="869" w:author="Poseidon" w:date="2009-05-26T00:06:00Z">
              <w:rPr>
                <w:b w:val="0"/>
                <w:bCs w:val="0"/>
                <w:caps w:val="0"/>
              </w:rPr>
            </w:rPrChange>
          </w:rPr>
          <w:t xml:space="preserve">The most common reference distance is one meter. </w:t>
        </w:r>
      </w:ins>
      <w:ins w:id="870" w:author="Poseidon" w:date="2009-05-25T21:49:00Z">
        <w:r w:rsidRPr="00A31465">
          <w:rPr>
            <w:rPrChange w:id="871" w:author="Poseidon" w:date="2009-05-26T00:06:00Z">
              <w:rPr>
                <w:b w:val="0"/>
                <w:bCs w:val="0"/>
                <w:caps w:val="0"/>
              </w:rPr>
            </w:rPrChange>
          </w:rPr>
          <w:t>In the calibration phase of the WSN, we determine the path loss exponent, so that the propagation model is adapted to the environment</w:t>
        </w:r>
      </w:ins>
      <w:ins w:id="872" w:author="Poseidon" w:date="2009-05-25T21:50:00Z">
        <w:r w:rsidRPr="00A31465">
          <w:rPr>
            <w:rPrChange w:id="873" w:author="Poseidon" w:date="2009-05-26T00:06:00Z">
              <w:rPr>
                <w:b w:val="0"/>
                <w:bCs w:val="0"/>
                <w:caps w:val="0"/>
              </w:rPr>
            </w:rPrChange>
          </w:rPr>
          <w:t>.</w:t>
        </w:r>
      </w:ins>
    </w:p>
    <w:p w:rsidR="00000000" w:rsidRDefault="00A31465">
      <w:pPr>
        <w:pStyle w:val="Kop2"/>
        <w:rPr>
          <w:ins w:id="874" w:author="Poseidon" w:date="2009-05-25T21:13:00Z"/>
          <w:rPrChange w:id="875" w:author="Poseidon" w:date="2009-05-26T00:06:00Z">
            <w:rPr>
              <w:ins w:id="876" w:author="Poseidon" w:date="2009-05-25T21:13:00Z"/>
            </w:rPr>
          </w:rPrChange>
        </w:rPr>
        <w:pPrChange w:id="877" w:author="Poseidon" w:date="2009-05-25T20:58:00Z">
          <w:pPr>
            <w:pStyle w:val="Kop1"/>
          </w:pPr>
        </w:pPrChange>
      </w:pPr>
      <w:ins w:id="878" w:author="Poseidon" w:date="2009-05-25T20:59:00Z">
        <w:r w:rsidRPr="00A31465">
          <w:rPr>
            <w:rPrChange w:id="879" w:author="Poseidon" w:date="2009-05-26T00:06:00Z">
              <w:rPr>
                <w:b w:val="0"/>
                <w:bCs w:val="0"/>
              </w:rPr>
            </w:rPrChange>
          </w:rPr>
          <w:t>algorithms</w:t>
        </w:r>
      </w:ins>
    </w:p>
    <w:p w:rsidR="00000000" w:rsidRDefault="00A31465">
      <w:pPr>
        <w:pStyle w:val="Kop3"/>
        <w:rPr>
          <w:ins w:id="880" w:author="Poseidon" w:date="2009-05-25T21:50:00Z"/>
          <w:rPrChange w:id="881" w:author="Poseidon" w:date="2009-05-26T00:06:00Z">
            <w:rPr>
              <w:ins w:id="882" w:author="Poseidon" w:date="2009-05-25T21:50:00Z"/>
            </w:rPr>
          </w:rPrChange>
        </w:rPr>
        <w:pPrChange w:id="883" w:author="Poseidon" w:date="2009-05-25T21:50:00Z">
          <w:pPr>
            <w:pStyle w:val="Kop1"/>
          </w:pPr>
        </w:pPrChange>
      </w:pPr>
      <w:ins w:id="884" w:author="Poseidon" w:date="2009-05-25T21:50:00Z">
        <w:r w:rsidRPr="00A31465">
          <w:rPr>
            <w:rPrChange w:id="885" w:author="Poseidon" w:date="2009-05-26T00:06:00Z">
              <w:rPr>
                <w:b w:val="0"/>
                <w:bCs w:val="0"/>
              </w:rPr>
            </w:rPrChange>
          </w:rPr>
          <w:t>minmax</w:t>
        </w:r>
      </w:ins>
    </w:p>
    <w:p w:rsidR="00000000" w:rsidRDefault="00A31465">
      <w:pPr>
        <w:rPr>
          <w:ins w:id="886" w:author="Poseidon" w:date="2009-05-25T22:18:00Z"/>
          <w:del w:id="887" w:author="peter" w:date="2009-05-25T23:51:00Z"/>
          <w:rPrChange w:id="888" w:author="Poseidon" w:date="2009-05-26T00:06:00Z">
            <w:rPr>
              <w:ins w:id="889" w:author="Poseidon" w:date="2009-05-25T22:18:00Z"/>
              <w:del w:id="890" w:author="peter" w:date="2009-05-25T23:51:00Z"/>
            </w:rPr>
          </w:rPrChange>
        </w:rPr>
        <w:pPrChange w:id="891" w:author="Poseidon" w:date="2009-05-25T21:50:00Z">
          <w:pPr>
            <w:pStyle w:val="Kop1"/>
          </w:pPr>
        </w:pPrChange>
      </w:pPr>
      <w:proofErr w:type="spellStart"/>
      <w:ins w:id="892" w:author="Poseidon" w:date="2009-05-25T22:07:00Z">
        <w:r w:rsidRPr="00A31465">
          <w:rPr>
            <w:rPrChange w:id="893" w:author="Poseidon" w:date="2009-05-26T00:06:00Z">
              <w:rPr>
                <w:b w:val="0"/>
                <w:bCs w:val="0"/>
                <w:caps w:val="0"/>
              </w:rPr>
            </w:rPrChange>
          </w:rPr>
          <w:t>MinMax</w:t>
        </w:r>
        <w:proofErr w:type="spellEnd"/>
        <w:r w:rsidRPr="00A31465">
          <w:rPr>
            <w:rPrChange w:id="894" w:author="Poseidon" w:date="2009-05-26T00:06:00Z">
              <w:rPr>
                <w:b w:val="0"/>
                <w:bCs w:val="0"/>
                <w:caps w:val="0"/>
              </w:rPr>
            </w:rPrChange>
          </w:rPr>
          <w:t xml:space="preserve"> is a popular and a very easy algorithm to implement.</w:t>
        </w:r>
      </w:ins>
      <w:ins w:id="895" w:author="Poseidon" w:date="2009-05-25T22:08:00Z">
        <w:r w:rsidRPr="00A31465">
          <w:rPr>
            <w:rPrChange w:id="896" w:author="Poseidon" w:date="2009-05-26T00:06:00Z">
              <w:rPr>
                <w:b w:val="0"/>
                <w:bCs w:val="0"/>
                <w:caps w:val="0"/>
              </w:rPr>
            </w:rPrChange>
          </w:rPr>
          <w:t xml:space="preserve"> Anchor nodes</w:t>
        </w:r>
      </w:ins>
      <w:ins w:id="897" w:author="Poseidon" w:date="2009-05-25T22:10:00Z">
        <w:r w:rsidRPr="00A31465">
          <w:rPr>
            <w:rPrChange w:id="898" w:author="Poseidon" w:date="2009-05-26T00:06:00Z">
              <w:rPr>
                <w:b w:val="0"/>
                <w:bCs w:val="0"/>
                <w:caps w:val="0"/>
              </w:rPr>
            </w:rPrChange>
          </w:rPr>
          <w:t>,</w:t>
        </w:r>
      </w:ins>
      <w:ins w:id="899" w:author="Poseidon" w:date="2009-05-25T22:08:00Z">
        <w:r w:rsidRPr="00A31465">
          <w:rPr>
            <w:rPrChange w:id="900" w:author="Poseidon" w:date="2009-05-26T00:06:00Z">
              <w:rPr>
                <w:b w:val="0"/>
                <w:bCs w:val="0"/>
                <w:caps w:val="0"/>
              </w:rPr>
            </w:rPrChange>
          </w:rPr>
          <w:t xml:space="preserve"> that are in range of the blind</w:t>
        </w:r>
      </w:ins>
      <w:ins w:id="901" w:author="Poseidon" w:date="2009-05-25T22:10:00Z">
        <w:r w:rsidRPr="00A31465">
          <w:rPr>
            <w:rPrChange w:id="902" w:author="Poseidon" w:date="2009-05-26T00:06:00Z">
              <w:rPr>
                <w:b w:val="0"/>
                <w:bCs w:val="0"/>
                <w:caps w:val="0"/>
              </w:rPr>
            </w:rPrChange>
          </w:rPr>
          <w:t xml:space="preserve"> nodes</w:t>
        </w:r>
      </w:ins>
      <w:ins w:id="903" w:author="Poseidon" w:date="2009-05-25T22:08:00Z">
        <w:del w:id="904" w:author="peter" w:date="2009-05-25T23:48:00Z">
          <w:r w:rsidRPr="00A31465">
            <w:rPr>
              <w:rPrChange w:id="905" w:author="Poseidon" w:date="2009-05-26T00:06:00Z">
                <w:rPr>
                  <w:b w:val="0"/>
                  <w:bCs w:val="0"/>
                  <w:caps w:val="0"/>
                </w:rPr>
              </w:rPrChange>
            </w:rPr>
            <w:delText xml:space="preserve"> that need to be located</w:delText>
          </w:r>
        </w:del>
        <w:r w:rsidRPr="00A31465">
          <w:rPr>
            <w:rPrChange w:id="906" w:author="Poseidon" w:date="2009-05-26T00:06:00Z">
              <w:rPr>
                <w:b w:val="0"/>
                <w:bCs w:val="0"/>
                <w:caps w:val="0"/>
              </w:rPr>
            </w:rPrChange>
          </w:rPr>
          <w:t>, will create a box</w:t>
        </w:r>
      </w:ins>
      <w:ins w:id="907" w:author="Poseidon" w:date="2009-05-25T22:12:00Z">
        <w:r w:rsidRPr="00A31465">
          <w:rPr>
            <w:rPrChange w:id="908" w:author="Poseidon" w:date="2009-05-26T00:06:00Z">
              <w:rPr>
                <w:b w:val="0"/>
                <w:bCs w:val="0"/>
                <w:caps w:val="0"/>
              </w:rPr>
            </w:rPrChange>
          </w:rPr>
          <w:t xml:space="preserve"> around them. </w:t>
        </w:r>
      </w:ins>
      <w:ins w:id="909" w:author="peter" w:date="2009-05-25T23:48:00Z">
        <w:del w:id="910" w:author="Poseidon" w:date="2009-05-26T00:08:00Z">
          <w:r w:rsidRPr="00A31465">
            <w:rPr>
              <w:rPrChange w:id="911" w:author="Poseidon" w:date="2009-05-26T00:06:00Z">
                <w:rPr>
                  <w:b w:val="0"/>
                  <w:bCs w:val="0"/>
                  <w:caps w:val="0"/>
                </w:rPr>
              </w:rPrChange>
            </w:rPr>
            <w:delText>selves</w:delText>
          </w:r>
        </w:del>
      </w:ins>
      <w:ins w:id="912" w:author="Poseidon" w:date="2009-05-25T22:15:00Z">
        <w:r w:rsidRPr="00A31465">
          <w:rPr>
            <w:rPrChange w:id="913" w:author="Poseidon" w:date="2009-05-26T00:06:00Z">
              <w:rPr>
                <w:b w:val="0"/>
                <w:bCs w:val="0"/>
                <w:caps w:val="0"/>
              </w:rPr>
            </w:rPrChange>
          </w:rPr>
          <w:t>T</w:t>
        </w:r>
      </w:ins>
      <w:ins w:id="914" w:author="Poseidon" w:date="2009-05-25T22:14:00Z">
        <w:r w:rsidRPr="00A31465">
          <w:rPr>
            <w:rPrChange w:id="915" w:author="Poseidon" w:date="2009-05-26T00:06:00Z">
              <w:rPr>
                <w:b w:val="0"/>
                <w:bCs w:val="0"/>
                <w:caps w:val="0"/>
              </w:rPr>
            </w:rPrChange>
          </w:rPr>
          <w:t>h</w:t>
        </w:r>
      </w:ins>
      <w:ins w:id="916" w:author="peter" w:date="2009-05-25T23:48:00Z">
        <w:r w:rsidRPr="00A31465">
          <w:rPr>
            <w:rPrChange w:id="917" w:author="Poseidon" w:date="2009-05-26T00:06:00Z">
              <w:rPr>
                <w:b w:val="0"/>
                <w:bCs w:val="0"/>
                <w:caps w:val="0"/>
              </w:rPr>
            </w:rPrChange>
          </w:rPr>
          <w:t>is</w:t>
        </w:r>
      </w:ins>
      <w:ins w:id="918" w:author="Poseidon" w:date="2009-05-25T22:14:00Z">
        <w:del w:id="919" w:author="peter" w:date="2009-05-25T23:48:00Z">
          <w:r w:rsidRPr="00A31465">
            <w:rPr>
              <w:rPrChange w:id="920" w:author="Poseidon" w:date="2009-05-26T00:06:00Z">
                <w:rPr>
                  <w:b w:val="0"/>
                  <w:bCs w:val="0"/>
                  <w:caps w:val="0"/>
                </w:rPr>
              </w:rPrChange>
            </w:rPr>
            <w:delText>e</w:delText>
          </w:r>
        </w:del>
        <w:r w:rsidRPr="00A31465">
          <w:rPr>
            <w:rPrChange w:id="921" w:author="Poseidon" w:date="2009-05-26T00:06:00Z">
              <w:rPr>
                <w:b w:val="0"/>
                <w:bCs w:val="0"/>
                <w:caps w:val="0"/>
              </w:rPr>
            </w:rPrChange>
          </w:rPr>
          <w:t xml:space="preserve"> box has</w:t>
        </w:r>
      </w:ins>
      <w:ins w:id="922" w:author="Poseidon" w:date="2009-05-25T22:15:00Z">
        <w:r w:rsidRPr="00A31465">
          <w:rPr>
            <w:rPrChange w:id="923" w:author="Poseidon" w:date="2009-05-26T00:06:00Z">
              <w:rPr>
                <w:b w:val="0"/>
                <w:bCs w:val="0"/>
                <w:caps w:val="0"/>
              </w:rPr>
            </w:rPrChange>
          </w:rPr>
          <w:t xml:space="preserve"> the anchor node as his center and</w:t>
        </w:r>
      </w:ins>
      <w:ins w:id="924" w:author="Poseidon" w:date="2009-05-25T22:14:00Z">
        <w:r w:rsidRPr="00A31465">
          <w:rPr>
            <w:rPrChange w:id="925" w:author="Poseidon" w:date="2009-05-26T00:06:00Z">
              <w:rPr>
                <w:b w:val="0"/>
                <w:bCs w:val="0"/>
                <w:caps w:val="0"/>
              </w:rPr>
            </w:rPrChange>
          </w:rPr>
          <w:t xml:space="preserve"> </w:t>
        </w:r>
      </w:ins>
      <w:ins w:id="926" w:author="Poseidon" w:date="2009-05-25T22:16:00Z">
        <w:r w:rsidRPr="00A31465">
          <w:rPr>
            <w:rPrChange w:id="927" w:author="Poseidon" w:date="2009-05-26T00:06:00Z">
              <w:rPr>
                <w:b w:val="0"/>
                <w:bCs w:val="0"/>
                <w:caps w:val="0"/>
              </w:rPr>
            </w:rPrChange>
          </w:rPr>
          <w:t xml:space="preserve">has </w:t>
        </w:r>
      </w:ins>
      <w:ins w:id="928" w:author="Poseidon" w:date="2009-05-25T22:14:00Z">
        <w:r w:rsidRPr="00A31465">
          <w:rPr>
            <w:rPrChange w:id="929" w:author="Poseidon" w:date="2009-05-26T00:06:00Z">
              <w:rPr>
                <w:b w:val="0"/>
                <w:bCs w:val="0"/>
                <w:caps w:val="0"/>
              </w:rPr>
            </w:rPrChange>
          </w:rPr>
          <w:t xml:space="preserve">a height and width of twice the </w:t>
        </w:r>
      </w:ins>
      <w:ins w:id="930" w:author="Poseidon" w:date="2009-05-25T22:18:00Z">
        <w:r w:rsidRPr="00A31465">
          <w:rPr>
            <w:rPrChange w:id="931" w:author="Poseidon" w:date="2009-05-26T00:06:00Z">
              <w:rPr>
                <w:b w:val="0"/>
                <w:bCs w:val="0"/>
                <w:caps w:val="0"/>
              </w:rPr>
            </w:rPrChange>
          </w:rPr>
          <w:t>estimated distance</w:t>
        </w:r>
      </w:ins>
      <w:ins w:id="932" w:author="Poseidon" w:date="2009-05-25T22:14:00Z">
        <w:r w:rsidRPr="00A31465">
          <w:rPr>
            <w:rPrChange w:id="933" w:author="Poseidon" w:date="2009-05-26T00:06:00Z">
              <w:rPr>
                <w:b w:val="0"/>
                <w:bCs w:val="0"/>
                <w:caps w:val="0"/>
              </w:rPr>
            </w:rPrChange>
          </w:rPr>
          <w:t xml:space="preserve"> to the blind node.</w:t>
        </w:r>
      </w:ins>
      <w:ins w:id="934" w:author="Poseidon" w:date="2009-05-25T22:17:00Z">
        <w:r w:rsidRPr="00A31465">
          <w:rPr>
            <w:rPrChange w:id="935" w:author="Poseidon" w:date="2009-05-26T00:06:00Z">
              <w:rPr>
                <w:b w:val="0"/>
                <w:bCs w:val="0"/>
                <w:caps w:val="0"/>
              </w:rPr>
            </w:rPrChange>
          </w:rPr>
          <w:t xml:space="preserve"> </w:t>
        </w:r>
        <w:del w:id="936" w:author="peter" w:date="2009-05-25T23:51:00Z">
          <w:r w:rsidRPr="00A31465">
            <w:rPr>
              <w:rPrChange w:id="937" w:author="Poseidon" w:date="2009-05-26T00:06:00Z">
                <w:rPr>
                  <w:b w:val="0"/>
                  <w:bCs w:val="0"/>
                  <w:caps w:val="0"/>
                </w:rPr>
              </w:rPrChange>
            </w:rPr>
            <w:delText>In this way, the minimum distance between each line and the position of the blind node is equal to the estimated distance to the blind node.</w:delText>
          </w:r>
        </w:del>
      </w:ins>
    </w:p>
    <w:p w:rsidR="00000000" w:rsidRDefault="00A31465">
      <w:pPr>
        <w:rPr>
          <w:ins w:id="938" w:author="Poseidon" w:date="2009-05-25T21:13:00Z"/>
          <w:rPrChange w:id="939" w:author="Poseidon" w:date="2009-05-26T00:06:00Z">
            <w:rPr>
              <w:ins w:id="940" w:author="Poseidon" w:date="2009-05-25T21:13:00Z"/>
            </w:rPr>
          </w:rPrChange>
        </w:rPr>
        <w:pPrChange w:id="941" w:author="Poseidon" w:date="2009-05-25T21:50:00Z">
          <w:pPr>
            <w:pStyle w:val="Kop1"/>
          </w:pPr>
        </w:pPrChange>
      </w:pPr>
      <w:ins w:id="942" w:author="Poseidon" w:date="2009-05-25T22:18:00Z">
        <w:r w:rsidRPr="00A31465">
          <w:rPr>
            <w:rPrChange w:id="943" w:author="Poseidon" w:date="2009-05-26T00:06:00Z">
              <w:rPr>
                <w:b w:val="0"/>
                <w:bCs w:val="0"/>
                <w:caps w:val="0"/>
              </w:rPr>
            </w:rPrChange>
          </w:rPr>
          <w:t xml:space="preserve">In an ideal situation, will this algorithms work, but the estimated distance between the node is often </w:t>
        </w:r>
      </w:ins>
      <w:ins w:id="944" w:author="Poseidon" w:date="2009-05-25T22:20:00Z">
        <w:r w:rsidRPr="00A31465">
          <w:rPr>
            <w:rPrChange w:id="945" w:author="Poseidon" w:date="2009-05-26T00:06:00Z">
              <w:rPr>
                <w:b w:val="0"/>
                <w:bCs w:val="0"/>
                <w:caps w:val="0"/>
              </w:rPr>
            </w:rPrChange>
          </w:rPr>
          <w:t xml:space="preserve"> </w:t>
        </w:r>
      </w:ins>
      <w:ins w:id="946" w:author="Poseidon" w:date="2009-05-25T22:18:00Z">
        <w:r w:rsidRPr="00A31465">
          <w:rPr>
            <w:rPrChange w:id="947" w:author="Poseidon" w:date="2009-05-26T00:06:00Z">
              <w:rPr>
                <w:b w:val="0"/>
                <w:bCs w:val="0"/>
                <w:caps w:val="0"/>
              </w:rPr>
            </w:rPrChange>
          </w:rPr>
          <w:t>underrated.</w:t>
        </w:r>
      </w:ins>
      <w:ins w:id="948" w:author="Poseidon" w:date="2009-05-25T22:22:00Z">
        <w:r w:rsidRPr="00A31465">
          <w:rPr>
            <w:rPrChange w:id="949" w:author="Poseidon" w:date="2009-05-26T00:06:00Z">
              <w:rPr>
                <w:b w:val="0"/>
                <w:bCs w:val="0"/>
                <w:caps w:val="0"/>
              </w:rPr>
            </w:rPrChange>
          </w:rPr>
          <w:t xml:space="preserve"> </w:t>
        </w:r>
      </w:ins>
      <w:ins w:id="950" w:author="Poseidon" w:date="2009-05-25T22:21:00Z">
        <w:r w:rsidRPr="00A31465">
          <w:rPr>
            <w:rPrChange w:id="951" w:author="Poseidon" w:date="2009-05-26T00:06:00Z">
              <w:rPr>
                <w:b w:val="0"/>
                <w:bCs w:val="0"/>
                <w:caps w:val="0"/>
              </w:rPr>
            </w:rPrChange>
          </w:rPr>
          <w:t xml:space="preserve">So, one or more boxes will not collide and thus a location </w:t>
        </w:r>
        <w:proofErr w:type="spellStart"/>
        <w:r w:rsidRPr="00A31465">
          <w:rPr>
            <w:rPrChange w:id="952" w:author="Poseidon" w:date="2009-05-26T00:06:00Z">
              <w:rPr>
                <w:b w:val="0"/>
                <w:bCs w:val="0"/>
                <w:caps w:val="0"/>
              </w:rPr>
            </w:rPrChange>
          </w:rPr>
          <w:t>can not</w:t>
        </w:r>
        <w:proofErr w:type="spellEnd"/>
        <w:r w:rsidRPr="00A31465">
          <w:rPr>
            <w:rPrChange w:id="953" w:author="Poseidon" w:date="2009-05-26T00:06:00Z">
              <w:rPr>
                <w:b w:val="0"/>
                <w:bCs w:val="0"/>
                <w:caps w:val="0"/>
              </w:rPr>
            </w:rPrChange>
          </w:rPr>
          <w:t xml:space="preserve"> be determined.</w:t>
        </w:r>
      </w:ins>
      <w:ins w:id="954" w:author="Poseidon" w:date="2009-05-25T22:22:00Z">
        <w:r w:rsidRPr="00A31465">
          <w:rPr>
            <w:rPrChange w:id="955" w:author="Poseidon" w:date="2009-05-26T00:06:00Z">
              <w:rPr>
                <w:b w:val="0"/>
                <w:bCs w:val="0"/>
                <w:caps w:val="0"/>
              </w:rPr>
            </w:rPrChange>
          </w:rPr>
          <w:t xml:space="preserve"> In this case,</w:t>
        </w:r>
      </w:ins>
      <w:ins w:id="956" w:author="Poseidon" w:date="2009-05-25T22:20:00Z">
        <w:r w:rsidRPr="00A31465">
          <w:rPr>
            <w:rPrChange w:id="957" w:author="Poseidon" w:date="2009-05-26T00:06:00Z">
              <w:rPr>
                <w:b w:val="0"/>
                <w:bCs w:val="0"/>
                <w:caps w:val="0"/>
              </w:rPr>
            </w:rPrChange>
          </w:rPr>
          <w:t xml:space="preserve"> the</w:t>
        </w:r>
      </w:ins>
      <w:ins w:id="958" w:author="Poseidon" w:date="2009-05-25T22:22:00Z">
        <w:r w:rsidRPr="00A31465">
          <w:rPr>
            <w:rPrChange w:id="959" w:author="Poseidon" w:date="2009-05-26T00:06:00Z">
              <w:rPr>
                <w:b w:val="0"/>
                <w:bCs w:val="0"/>
                <w:caps w:val="0"/>
              </w:rPr>
            </w:rPrChange>
          </w:rPr>
          <w:t xml:space="preserve"> estimated</w:t>
        </w:r>
      </w:ins>
      <w:ins w:id="960" w:author="Poseidon" w:date="2009-05-25T22:20:00Z">
        <w:r w:rsidRPr="00A31465">
          <w:rPr>
            <w:rPrChange w:id="961" w:author="Poseidon" w:date="2009-05-26T00:06:00Z">
              <w:rPr>
                <w:b w:val="0"/>
                <w:bCs w:val="0"/>
                <w:caps w:val="0"/>
              </w:rPr>
            </w:rPrChange>
          </w:rPr>
          <w:t xml:space="preserve"> distance between the nodes is expanded with 10%.</w:t>
        </w:r>
      </w:ins>
    </w:p>
    <w:p w:rsidR="00000000" w:rsidRDefault="00A31465">
      <w:pPr>
        <w:pStyle w:val="Kop2"/>
        <w:rPr>
          <w:ins w:id="962" w:author="Poseidon" w:date="2009-05-25T23:31:00Z"/>
          <w:rPrChange w:id="963" w:author="Poseidon" w:date="2009-05-26T00:06:00Z">
            <w:rPr>
              <w:ins w:id="964" w:author="Poseidon" w:date="2009-05-25T23:31:00Z"/>
            </w:rPr>
          </w:rPrChange>
        </w:rPr>
        <w:pPrChange w:id="965" w:author="Poseidon" w:date="2009-05-25T21:13:00Z">
          <w:pPr>
            <w:pStyle w:val="Kop1"/>
          </w:pPr>
        </w:pPrChange>
      </w:pPr>
      <w:ins w:id="966" w:author="Poseidon" w:date="2009-05-25T21:13:00Z">
        <w:r w:rsidRPr="00A31465">
          <w:rPr>
            <w:rPrChange w:id="967" w:author="Poseidon" w:date="2009-05-26T00:06:00Z">
              <w:rPr>
                <w:b w:val="0"/>
                <w:bCs w:val="0"/>
              </w:rPr>
            </w:rPrChange>
          </w:rPr>
          <w:t>set up</w:t>
        </w:r>
      </w:ins>
    </w:p>
    <w:p w:rsidR="00EE49E5" w:rsidRPr="00B7725F" w:rsidRDefault="00A31465" w:rsidP="00EE49E5">
      <w:pPr>
        <w:rPr>
          <w:rFonts w:eastAsia="Verdana"/>
          <w:color w:val="00B050"/>
          <w:rPrChange w:id="968" w:author="Poseidon" w:date="2009-05-26T00:11:00Z">
            <w:rPr>
              <w:rFonts w:eastAsia="Verdana"/>
            </w:rPr>
          </w:rPrChange>
        </w:rPr>
      </w:pPr>
      <w:r w:rsidRPr="00B7725F">
        <w:rPr>
          <w:rFonts w:eastAsia="Verdana"/>
          <w:color w:val="00B050"/>
          <w:rPrChange w:id="969" w:author="Poseidon" w:date="2009-05-26T00:11:00Z">
            <w:rPr>
              <w:rFonts w:eastAsia="Verdana"/>
              <w:b/>
              <w:bCs/>
              <w:caps/>
              <w:color w:val="FFFFFF"/>
              <w:spacing w:val="15"/>
              <w:sz w:val="22"/>
              <w:szCs w:val="22"/>
            </w:rPr>
          </w:rPrChange>
        </w:rPr>
        <w:t xml:space="preserve">Connectivity-based algorithms use the following </w:t>
      </w:r>
      <w:del w:id="970" w:author="peter" w:date="2009-04-01T10:58:00Z">
        <w:r w:rsidRPr="00B7725F">
          <w:rPr>
            <w:rFonts w:eastAsia="Verdana"/>
            <w:color w:val="00B050"/>
            <w:rPrChange w:id="971" w:author="Poseidon" w:date="2009-05-26T00:11:00Z">
              <w:rPr>
                <w:rFonts w:eastAsia="Verdana"/>
                <w:b/>
                <w:bCs/>
                <w:caps/>
                <w:color w:val="FFFFFF"/>
                <w:spacing w:val="15"/>
                <w:sz w:val="22"/>
                <w:szCs w:val="22"/>
                <w:highlight w:val="yellow"/>
              </w:rPr>
            </w:rPrChange>
          </w:rPr>
          <w:delText xml:space="preserve">set </w:delText>
        </w:r>
      </w:del>
      <w:ins w:id="972" w:author="peter" w:date="2009-04-01T10:58:00Z">
        <w:r w:rsidRPr="00B7725F">
          <w:rPr>
            <w:rFonts w:eastAsia="Verdana"/>
            <w:color w:val="00B050"/>
            <w:rPrChange w:id="973" w:author="Poseidon" w:date="2009-05-26T00:11:00Z">
              <w:rPr>
                <w:rFonts w:eastAsia="Verdana"/>
                <w:b/>
                <w:bCs/>
                <w:caps/>
                <w:color w:val="FFFFFF"/>
                <w:spacing w:val="15"/>
                <w:sz w:val="22"/>
                <w:szCs w:val="22"/>
                <w:highlight w:val="yellow"/>
              </w:rPr>
            </w:rPrChange>
          </w:rPr>
          <w:t>set-</w:t>
        </w:r>
      </w:ins>
      <w:r w:rsidRPr="00B7725F">
        <w:rPr>
          <w:rFonts w:eastAsia="Verdana"/>
          <w:color w:val="00B050"/>
          <w:rPrChange w:id="974" w:author="Poseidon" w:date="2009-05-26T00:11:00Z">
            <w:rPr>
              <w:rFonts w:eastAsia="Verdana"/>
              <w:b/>
              <w:bCs/>
              <w:caps/>
              <w:color w:val="FFFFFF"/>
              <w:spacing w:val="15"/>
              <w:sz w:val="22"/>
              <w:szCs w:val="22"/>
              <w:highlight w:val="yellow"/>
            </w:rPr>
          </w:rPrChange>
        </w:rPr>
        <w:t xml:space="preserve">up </w:t>
      </w:r>
      <w:del w:id="975" w:author="Poseidon" w:date="2009-05-26T00:03:00Z">
        <w:r w:rsidRPr="00B7725F">
          <w:rPr>
            <w:rFonts w:eastAsia="Verdana"/>
            <w:color w:val="00B050"/>
            <w:rPrChange w:id="976" w:author="Poseidon" w:date="2009-05-26T00:11:00Z">
              <w:rPr>
                <w:rFonts w:eastAsia="Verdana"/>
                <w:b/>
                <w:bCs/>
                <w:caps/>
                <w:color w:val="FFFFFF"/>
                <w:spacing w:val="15"/>
                <w:sz w:val="22"/>
                <w:szCs w:val="22"/>
                <w:highlight w:val="yellow"/>
              </w:rPr>
            </w:rPrChange>
          </w:rPr>
          <w:delText>=S</w:delText>
        </w:r>
      </w:del>
      <w:r w:rsidRPr="00B7725F">
        <w:rPr>
          <w:rFonts w:eastAsia="Verdana"/>
          <w:color w:val="00B050"/>
          <w:rPrChange w:id="977" w:author="Poseidon" w:date="2009-05-26T00:11:00Z">
            <w:rPr>
              <w:rFonts w:eastAsia="Verdana"/>
              <w:b/>
              <w:bCs/>
              <w:caps/>
              <w:color w:val="FFFFFF"/>
              <w:spacing w:val="15"/>
              <w:sz w:val="22"/>
              <w:szCs w:val="22"/>
            </w:rPr>
          </w:rPrChange>
        </w:rPr>
        <w:t xml:space="preserve">: </w:t>
      </w:r>
    </w:p>
    <w:p w:rsidR="00EE49E5" w:rsidRPr="00B7725F" w:rsidRDefault="00A31465" w:rsidP="00EE49E5">
      <w:pPr>
        <w:rPr>
          <w:rFonts w:eastAsia="Verdana"/>
          <w:color w:val="00B050"/>
          <w:rPrChange w:id="978" w:author="Poseidon" w:date="2009-05-26T00:11:00Z">
            <w:rPr>
              <w:rFonts w:eastAsia="Verdana"/>
            </w:rPr>
          </w:rPrChange>
        </w:rPr>
      </w:pPr>
      <w:r w:rsidRPr="00B7725F">
        <w:rPr>
          <w:rFonts w:eastAsia="Verdana"/>
          <w:color w:val="00B050"/>
          <w:rPrChange w:id="979" w:author="Poseidon" w:date="2009-05-26T00:11:00Z">
            <w:rPr>
              <w:rFonts w:eastAsia="Verdana"/>
              <w:b/>
              <w:bCs/>
              <w:caps/>
              <w:color w:val="FFFFFF"/>
              <w:spacing w:val="15"/>
              <w:sz w:val="22"/>
              <w:szCs w:val="22"/>
            </w:rPr>
          </w:rPrChange>
        </w:rPr>
        <w:t xml:space="preserve">We </w:t>
      </w:r>
      <w:del w:id="980" w:author="Poseidon" w:date="2009-05-26T00:03:00Z">
        <w:r w:rsidRPr="00B7725F">
          <w:rPr>
            <w:rFonts w:eastAsia="Verdana"/>
            <w:color w:val="00B050"/>
            <w:rPrChange w:id="981" w:author="Poseidon" w:date="2009-05-26T00:11:00Z">
              <w:rPr>
                <w:rFonts w:eastAsia="Verdana"/>
                <w:b/>
                <w:bCs/>
                <w:caps/>
                <w:color w:val="FFFFFF"/>
                <w:spacing w:val="15"/>
                <w:sz w:val="22"/>
                <w:szCs w:val="22"/>
                <w:highlight w:val="yellow"/>
              </w:rPr>
            </w:rPrChange>
          </w:rPr>
          <w:delText>built =G: tense</w:delText>
        </w:r>
      </w:del>
      <w:ins w:id="982" w:author="peter" w:date="2009-04-01T10:58:00Z">
        <w:r w:rsidRPr="00B7725F">
          <w:rPr>
            <w:rFonts w:eastAsia="Verdana"/>
            <w:color w:val="00B050"/>
            <w:rPrChange w:id="983" w:author="Poseidon" w:date="2009-05-26T00:11:00Z">
              <w:rPr>
                <w:rFonts w:eastAsia="Verdana"/>
                <w:b/>
                <w:bCs/>
                <w:caps/>
                <w:color w:val="FFFFFF"/>
                <w:spacing w:val="15"/>
                <w:sz w:val="22"/>
                <w:szCs w:val="22"/>
              </w:rPr>
            </w:rPrChange>
          </w:rPr>
          <w:t>have built</w:t>
        </w:r>
      </w:ins>
      <w:r w:rsidRPr="00B7725F">
        <w:rPr>
          <w:rFonts w:eastAsia="Verdana"/>
          <w:color w:val="00B050"/>
          <w:rPrChange w:id="984" w:author="Poseidon" w:date="2009-05-26T00:11:00Z">
            <w:rPr>
              <w:rFonts w:eastAsia="Verdana"/>
              <w:b/>
              <w:bCs/>
              <w:caps/>
              <w:color w:val="FFFFFF"/>
              <w:spacing w:val="15"/>
              <w:sz w:val="22"/>
              <w:szCs w:val="22"/>
            </w:rPr>
          </w:rPrChange>
        </w:rPr>
        <w:t xml:space="preserve"> a network with </w:t>
      </w:r>
      <w:del w:id="985" w:author="Poseidon" w:date="2009-05-26T00:03:00Z">
        <w:r w:rsidRPr="00B7725F">
          <w:rPr>
            <w:rFonts w:eastAsia="Verdana"/>
            <w:color w:val="00B050"/>
            <w:rPrChange w:id="986" w:author="Poseidon" w:date="2009-05-26T00:11:00Z">
              <w:rPr>
                <w:rFonts w:eastAsia="Verdana"/>
                <w:b/>
                <w:bCs/>
                <w:caps/>
                <w:color w:val="FFFFFF"/>
                <w:spacing w:val="15"/>
                <w:sz w:val="22"/>
                <w:szCs w:val="22"/>
                <w:highlight w:val="yellow"/>
              </w:rPr>
            </w:rPrChange>
          </w:rPr>
          <w:delText>7 =ST</w:delText>
        </w:r>
      </w:del>
      <w:ins w:id="987" w:author="peter" w:date="2009-04-01T10:58:00Z">
        <w:r w:rsidRPr="00B7725F">
          <w:rPr>
            <w:rFonts w:eastAsia="Verdana"/>
            <w:color w:val="00B050"/>
            <w:rPrChange w:id="988" w:author="Poseidon" w:date="2009-05-26T00:11:00Z">
              <w:rPr>
                <w:rFonts w:eastAsia="Verdana"/>
                <w:b/>
                <w:bCs/>
                <w:caps/>
                <w:color w:val="FFFFFF"/>
                <w:spacing w:val="15"/>
                <w:sz w:val="22"/>
                <w:szCs w:val="22"/>
              </w:rPr>
            </w:rPrChange>
          </w:rPr>
          <w:t xml:space="preserve"> seven</w:t>
        </w:r>
      </w:ins>
      <w:r w:rsidRPr="00B7725F">
        <w:rPr>
          <w:rFonts w:eastAsia="Verdana"/>
          <w:color w:val="00B050"/>
          <w:rPrChange w:id="989" w:author="Poseidon" w:date="2009-05-26T00:11:00Z">
            <w:rPr>
              <w:rFonts w:eastAsia="Verdana"/>
              <w:b/>
              <w:bCs/>
              <w:caps/>
              <w:color w:val="FFFFFF"/>
              <w:spacing w:val="15"/>
              <w:sz w:val="22"/>
              <w:szCs w:val="22"/>
            </w:rPr>
          </w:rPrChange>
        </w:rPr>
        <w:t xml:space="preserve"> nodes on the floor of a building with </w:t>
      </w:r>
      <w:del w:id="990" w:author="peter" w:date="2009-04-01T10:59:00Z">
        <w:r w:rsidRPr="00B7725F">
          <w:rPr>
            <w:rFonts w:eastAsia="Verdana"/>
            <w:color w:val="00B050"/>
            <w:rPrChange w:id="991" w:author="Poseidon" w:date="2009-05-26T00:11:00Z">
              <w:rPr>
                <w:rFonts w:eastAsia="Verdana"/>
                <w:b/>
                <w:bCs/>
                <w:caps/>
                <w:color w:val="FFFFFF"/>
                <w:spacing w:val="15"/>
                <w:sz w:val="22"/>
                <w:szCs w:val="22"/>
              </w:rPr>
            </w:rPrChange>
          </w:rPr>
          <w:delText>the</w:delText>
        </w:r>
      </w:del>
      <w:del w:id="992" w:author="Poseidon" w:date="2009-05-26T00:03:00Z">
        <w:r w:rsidRPr="00B7725F">
          <w:rPr>
            <w:rFonts w:eastAsia="Verdana"/>
            <w:color w:val="00B050"/>
            <w:rPrChange w:id="993" w:author="Poseidon" w:date="2009-05-26T00:11:00Z">
              <w:rPr>
                <w:rFonts w:eastAsia="Verdana"/>
                <w:b/>
                <w:bCs/>
                <w:caps/>
                <w:color w:val="FFFFFF"/>
                <w:spacing w:val="15"/>
                <w:sz w:val="22"/>
                <w:szCs w:val="22"/>
              </w:rPr>
            </w:rPrChange>
          </w:rPr>
          <w:delText xml:space="preserve"> </w:delText>
        </w:r>
        <w:r w:rsidRPr="00B7725F">
          <w:rPr>
            <w:rFonts w:eastAsia="Verdana"/>
            <w:strike/>
            <w:color w:val="00B050"/>
            <w:rPrChange w:id="994" w:author="Poseidon" w:date="2009-05-26T00:11:00Z">
              <w:rPr>
                <w:rFonts w:eastAsia="Verdana"/>
                <w:b/>
                <w:bCs/>
                <w:caps/>
                <w:strike/>
                <w:color w:val="FFFFFF"/>
                <w:spacing w:val="15"/>
                <w:sz w:val="22"/>
                <w:szCs w:val="22"/>
                <w:highlight w:val="yellow"/>
              </w:rPr>
            </w:rPrChange>
          </w:rPr>
          <w:delText>following</w:delText>
        </w:r>
        <w:r w:rsidRPr="00B7725F">
          <w:rPr>
            <w:rFonts w:eastAsia="Verdana"/>
            <w:color w:val="00B050"/>
            <w:rPrChange w:id="995" w:author="Poseidon" w:date="2009-05-26T00:11:00Z">
              <w:rPr>
                <w:rFonts w:eastAsia="Verdana"/>
                <w:b/>
                <w:bCs/>
                <w:caps/>
                <w:color w:val="FFFFFF"/>
                <w:spacing w:val="15"/>
                <w:sz w:val="22"/>
                <w:szCs w:val="22"/>
              </w:rPr>
            </w:rPrChange>
          </w:rPr>
          <w:delText xml:space="preserve"> </w:delText>
        </w:r>
      </w:del>
      <w:ins w:id="996" w:author="peter" w:date="2009-04-01T10:59:00Z">
        <w:del w:id="997" w:author="Poseidon" w:date="2009-05-26T00:03:00Z">
          <w:r w:rsidRPr="00B7725F">
            <w:rPr>
              <w:rFonts w:eastAsia="Verdana"/>
              <w:color w:val="00B050"/>
              <w:rPrChange w:id="998" w:author="Poseidon" w:date="2009-05-26T00:11:00Z">
                <w:rPr>
                  <w:rFonts w:eastAsia="Verdana"/>
                  <w:b/>
                  <w:bCs/>
                  <w:caps/>
                  <w:color w:val="FFFFFF"/>
                  <w:spacing w:val="15"/>
                  <w:sz w:val="22"/>
                  <w:szCs w:val="22"/>
                </w:rPr>
              </w:rPrChange>
            </w:rPr>
            <w:delText>???</w:delText>
          </w:r>
        </w:del>
      </w:ins>
      <w:r w:rsidRPr="00B7725F">
        <w:rPr>
          <w:rFonts w:eastAsia="Verdana"/>
          <w:color w:val="00B050"/>
          <w:rPrChange w:id="999" w:author="Poseidon" w:date="2009-05-26T00:11:00Z">
            <w:rPr>
              <w:rFonts w:eastAsia="Verdana"/>
              <w:b/>
              <w:bCs/>
              <w:caps/>
              <w:color w:val="FFFFFF"/>
              <w:spacing w:val="15"/>
              <w:sz w:val="22"/>
              <w:szCs w:val="22"/>
            </w:rPr>
          </w:rPrChange>
        </w:rPr>
        <w:t xml:space="preserve">blueprint, Figure X: one node acts as the root node (RN) and is connected to a computer, the second node acts as the blind node, thus with </w:t>
      </w:r>
      <w:del w:id="1000" w:author="Poseidon" w:date="2009-05-26T00:03:00Z">
        <w:r w:rsidRPr="00B7725F">
          <w:rPr>
            <w:rFonts w:eastAsia="Verdana"/>
            <w:color w:val="00B050"/>
            <w:rPrChange w:id="1001" w:author="Poseidon" w:date="2009-05-26T00:11:00Z">
              <w:rPr>
                <w:rFonts w:eastAsia="Verdana"/>
                <w:b/>
                <w:bCs/>
                <w:caps/>
                <w:color w:val="FFFFFF"/>
                <w:spacing w:val="15"/>
                <w:sz w:val="22"/>
                <w:szCs w:val="22"/>
                <w:highlight w:val="yellow"/>
              </w:rPr>
            </w:rPrChange>
          </w:rPr>
          <w:delText>A</w:delText>
        </w:r>
      </w:del>
      <w:ins w:id="1002" w:author="peter" w:date="2009-04-01T10:59:00Z">
        <w:r w:rsidRPr="00B7725F">
          <w:rPr>
            <w:rFonts w:eastAsia="Verdana"/>
            <w:color w:val="00B050"/>
            <w:rPrChange w:id="1003" w:author="Poseidon" w:date="2009-05-26T00:11:00Z">
              <w:rPr>
                <w:rFonts w:eastAsia="Verdana"/>
                <w:b/>
                <w:bCs/>
                <w:caps/>
                <w:color w:val="FFFFFF"/>
                <w:spacing w:val="15"/>
                <w:sz w:val="22"/>
                <w:szCs w:val="22"/>
              </w:rPr>
            </w:rPrChange>
          </w:rPr>
          <w:t>an</w:t>
        </w:r>
      </w:ins>
      <w:r w:rsidRPr="00B7725F">
        <w:rPr>
          <w:rFonts w:eastAsia="Verdana"/>
          <w:color w:val="00B050"/>
          <w:rPrChange w:id="1004" w:author="Poseidon" w:date="2009-05-26T00:11:00Z">
            <w:rPr>
              <w:rFonts w:eastAsia="Verdana"/>
              <w:b/>
              <w:bCs/>
              <w:caps/>
              <w:color w:val="FFFFFF"/>
              <w:spacing w:val="15"/>
              <w:sz w:val="22"/>
              <w:szCs w:val="22"/>
            </w:rPr>
          </w:rPrChange>
        </w:rPr>
        <w:t xml:space="preserve"> unknown location, and the other four nodes are anchor nodes spread over four different rooms. We place the blind node at a known location in a room and measure the RSSI of the anchor nodes that are in range. The blind </w:t>
      </w:r>
      <w:del w:id="1005" w:author="Poseidon" w:date="2009-05-26T00:04:00Z">
        <w:r w:rsidRPr="00B7725F">
          <w:rPr>
            <w:rFonts w:eastAsia="Verdana"/>
            <w:color w:val="00B050"/>
            <w:rPrChange w:id="1006" w:author="Poseidon" w:date="2009-05-26T00:11:00Z">
              <w:rPr>
                <w:rFonts w:eastAsia="Verdana"/>
                <w:b/>
                <w:bCs/>
                <w:caps/>
                <w:color w:val="FFFFFF"/>
                <w:spacing w:val="15"/>
                <w:sz w:val="22"/>
                <w:szCs w:val="22"/>
                <w:highlight w:val="yellow"/>
              </w:rPr>
            </w:rPrChange>
          </w:rPr>
          <w:delText>mote (=node?)</w:delText>
        </w:r>
      </w:del>
      <w:ins w:id="1007" w:author="peter" w:date="2009-04-01T10:59:00Z">
        <w:del w:id="1008" w:author="Poseidon" w:date="2009-05-26T00:04:00Z">
          <w:r w:rsidRPr="00B7725F">
            <w:rPr>
              <w:rFonts w:eastAsia="Verdana"/>
              <w:color w:val="00B050"/>
              <w:rPrChange w:id="1009" w:author="Poseidon" w:date="2009-05-26T00:11:00Z">
                <w:rPr>
                  <w:rFonts w:eastAsia="Verdana"/>
                  <w:b/>
                  <w:bCs/>
                  <w:caps/>
                  <w:color w:val="FFFFFF"/>
                  <w:spacing w:val="15"/>
                  <w:sz w:val="22"/>
                  <w:szCs w:val="22"/>
                </w:rPr>
              </w:rPrChange>
            </w:rPr>
            <w:delText xml:space="preserve"> </w:delText>
          </w:r>
        </w:del>
        <w:r w:rsidRPr="00B7725F">
          <w:rPr>
            <w:rFonts w:eastAsia="Verdana"/>
            <w:color w:val="00B050"/>
            <w:rPrChange w:id="1010" w:author="Poseidon" w:date="2009-05-26T00:11:00Z">
              <w:rPr>
                <w:rFonts w:eastAsia="Verdana"/>
                <w:b/>
                <w:bCs/>
                <w:caps/>
                <w:color w:val="FFFFFF"/>
                <w:spacing w:val="15"/>
                <w:sz w:val="22"/>
                <w:szCs w:val="22"/>
              </w:rPr>
            </w:rPrChange>
          </w:rPr>
          <w:t>node</w:t>
        </w:r>
      </w:ins>
      <w:r w:rsidRPr="00B7725F">
        <w:rPr>
          <w:rFonts w:eastAsia="Verdana"/>
          <w:color w:val="00B050"/>
          <w:rPrChange w:id="1011" w:author="Poseidon" w:date="2009-05-26T00:11:00Z">
            <w:rPr>
              <w:rFonts w:eastAsia="Verdana"/>
              <w:b/>
              <w:bCs/>
              <w:caps/>
              <w:color w:val="FFFFFF"/>
              <w:spacing w:val="15"/>
              <w:sz w:val="22"/>
              <w:szCs w:val="22"/>
            </w:rPr>
          </w:rPrChange>
        </w:rPr>
        <w:t xml:space="preserve"> transmits </w:t>
      </w:r>
      <w:del w:id="1012" w:author="Poseidon" w:date="2009-05-26T00:03:00Z">
        <w:r w:rsidRPr="00B7725F">
          <w:rPr>
            <w:rFonts w:eastAsia="Verdana"/>
            <w:color w:val="00B050"/>
            <w:rPrChange w:id="1013" w:author="Poseidon" w:date="2009-05-26T00:11:00Z">
              <w:rPr>
                <w:rFonts w:eastAsia="Verdana"/>
                <w:b/>
                <w:bCs/>
                <w:caps/>
                <w:color w:val="FFFFFF"/>
                <w:spacing w:val="15"/>
                <w:sz w:val="22"/>
                <w:szCs w:val="22"/>
                <w:highlight w:val="yellow"/>
              </w:rPr>
            </w:rPrChange>
          </w:rPr>
          <w:delText>this =R</w:delText>
        </w:r>
      </w:del>
      <w:ins w:id="1014" w:author="peter" w:date="2009-04-01T10:59:00Z">
        <w:del w:id="1015" w:author="Poseidon" w:date="2009-05-26T00:03:00Z">
          <w:r w:rsidRPr="00B7725F">
            <w:rPr>
              <w:rFonts w:eastAsia="Verdana"/>
              <w:color w:val="00B050"/>
              <w:rPrChange w:id="1016" w:author="Poseidon" w:date="2009-05-26T00:11:00Z">
                <w:rPr>
                  <w:rFonts w:eastAsia="Verdana"/>
                  <w:b/>
                  <w:bCs/>
                  <w:caps/>
                  <w:color w:val="FFFFFF"/>
                  <w:spacing w:val="15"/>
                  <w:sz w:val="22"/>
                  <w:szCs w:val="22"/>
                </w:rPr>
              </w:rPrChange>
            </w:rPr>
            <w:delText xml:space="preserve"> </w:delText>
          </w:r>
        </w:del>
        <w:r w:rsidRPr="00B7725F">
          <w:rPr>
            <w:rFonts w:eastAsia="Verdana"/>
            <w:color w:val="00B050"/>
            <w:rPrChange w:id="1017" w:author="Poseidon" w:date="2009-05-26T00:11:00Z">
              <w:rPr>
                <w:rFonts w:eastAsia="Verdana"/>
                <w:b/>
                <w:bCs/>
                <w:caps/>
                <w:color w:val="FFFFFF"/>
                <w:spacing w:val="15"/>
                <w:sz w:val="22"/>
                <w:szCs w:val="22"/>
              </w:rPr>
            </w:rPrChange>
          </w:rPr>
          <w:t>these</w:t>
        </w:r>
      </w:ins>
      <w:ins w:id="1018" w:author="peter" w:date="2009-04-01T11:00:00Z">
        <w:del w:id="1019" w:author="Poseidon" w:date="2009-05-26T00:03:00Z">
          <w:r w:rsidRPr="00B7725F">
            <w:rPr>
              <w:rFonts w:eastAsia="Verdana"/>
              <w:color w:val="00B050"/>
              <w:rPrChange w:id="1020" w:author="Poseidon" w:date="2009-05-26T00:11:00Z">
                <w:rPr>
                  <w:rFonts w:eastAsia="Verdana"/>
                  <w:b/>
                  <w:bCs/>
                  <w:caps/>
                  <w:color w:val="FFFFFF"/>
                  <w:spacing w:val="15"/>
                  <w:sz w:val="22"/>
                  <w:szCs w:val="22"/>
                </w:rPr>
              </w:rPrChange>
            </w:rPr>
            <w:delText>??</w:delText>
          </w:r>
        </w:del>
      </w:ins>
      <w:r w:rsidRPr="00B7725F">
        <w:rPr>
          <w:rFonts w:eastAsia="Verdana"/>
          <w:color w:val="00B050"/>
          <w:rPrChange w:id="1021" w:author="Poseidon" w:date="2009-05-26T00:11:00Z">
            <w:rPr>
              <w:rFonts w:eastAsia="Verdana"/>
              <w:b/>
              <w:bCs/>
              <w:caps/>
              <w:color w:val="FFFFFF"/>
              <w:spacing w:val="15"/>
              <w:sz w:val="22"/>
              <w:szCs w:val="22"/>
            </w:rPr>
          </w:rPrChange>
        </w:rPr>
        <w:t xml:space="preserve"> data to the controller and saves </w:t>
      </w:r>
      <w:del w:id="1022" w:author="Poseidon" w:date="2009-05-26T00:04:00Z">
        <w:r w:rsidRPr="00B7725F">
          <w:rPr>
            <w:rFonts w:eastAsia="Verdana"/>
            <w:color w:val="00B050"/>
            <w:rPrChange w:id="1023" w:author="Poseidon" w:date="2009-05-26T00:11:00Z">
              <w:rPr>
                <w:rFonts w:eastAsia="Verdana"/>
                <w:b/>
                <w:bCs/>
                <w:caps/>
                <w:color w:val="FFFFFF"/>
                <w:spacing w:val="15"/>
                <w:sz w:val="22"/>
                <w:szCs w:val="22"/>
                <w:highlight w:val="yellow"/>
              </w:rPr>
            </w:rPrChange>
          </w:rPr>
          <w:delText>it =R</w:delText>
        </w:r>
      </w:del>
      <w:ins w:id="1024" w:author="peter" w:date="2009-04-01T11:00:00Z">
        <w:del w:id="1025" w:author="Poseidon" w:date="2009-05-26T00:04:00Z">
          <w:r w:rsidRPr="00B7725F">
            <w:rPr>
              <w:rFonts w:eastAsia="Verdana"/>
              <w:color w:val="00B050"/>
              <w:rPrChange w:id="1026" w:author="Poseidon" w:date="2009-05-26T00:11:00Z">
                <w:rPr>
                  <w:rFonts w:eastAsia="Verdana"/>
                  <w:b/>
                  <w:bCs/>
                  <w:caps/>
                  <w:color w:val="FFFFFF"/>
                  <w:spacing w:val="15"/>
                  <w:sz w:val="22"/>
                  <w:szCs w:val="22"/>
                </w:rPr>
              </w:rPrChange>
            </w:rPr>
            <w:delText>??</w:delText>
          </w:r>
        </w:del>
      </w:ins>
      <w:ins w:id="1027" w:author="Poseidon" w:date="2009-05-26T00:04:00Z">
        <w:r w:rsidRPr="00B7725F">
          <w:rPr>
            <w:rFonts w:eastAsia="Verdana"/>
            <w:color w:val="00B050"/>
            <w:rPrChange w:id="1028" w:author="Poseidon" w:date="2009-05-26T00:11:00Z">
              <w:rPr>
                <w:rFonts w:eastAsia="Verdana"/>
                <w:b/>
                <w:bCs/>
                <w:caps/>
                <w:color w:val="FFFFFF"/>
                <w:spacing w:val="15"/>
                <w:sz w:val="22"/>
                <w:szCs w:val="22"/>
              </w:rPr>
            </w:rPrChange>
          </w:rPr>
          <w:t>the data</w:t>
        </w:r>
      </w:ins>
      <w:r w:rsidRPr="00B7725F">
        <w:rPr>
          <w:rFonts w:eastAsia="Verdana"/>
          <w:color w:val="00B050"/>
          <w:rPrChange w:id="1029" w:author="Poseidon" w:date="2009-05-26T00:11:00Z">
            <w:rPr>
              <w:rFonts w:eastAsia="Verdana"/>
              <w:b/>
              <w:bCs/>
              <w:caps/>
              <w:color w:val="FFFFFF"/>
              <w:spacing w:val="15"/>
              <w:sz w:val="22"/>
              <w:szCs w:val="22"/>
            </w:rPr>
          </w:rPrChange>
        </w:rPr>
        <w:t xml:space="preserve"> to the database. Th</w:t>
      </w:r>
      <w:ins w:id="1030" w:author="Poseidon" w:date="2009-05-26T00:04:00Z">
        <w:r w:rsidRPr="00B7725F">
          <w:rPr>
            <w:rFonts w:eastAsia="Verdana"/>
            <w:color w:val="00B050"/>
            <w:rPrChange w:id="1031" w:author="Poseidon" w:date="2009-05-26T00:11:00Z">
              <w:rPr>
                <w:rFonts w:eastAsia="Verdana"/>
                <w:b/>
                <w:bCs/>
                <w:caps/>
                <w:color w:val="FFFFFF"/>
                <w:spacing w:val="15"/>
                <w:sz w:val="22"/>
                <w:szCs w:val="22"/>
                <w:highlight w:val="yellow"/>
              </w:rPr>
            </w:rPrChange>
          </w:rPr>
          <w:t>e</w:t>
        </w:r>
      </w:ins>
      <w:del w:id="1032" w:author="Poseidon" w:date="2009-05-26T00:04:00Z">
        <w:r w:rsidRPr="00B7725F">
          <w:rPr>
            <w:rFonts w:eastAsia="Verdana"/>
            <w:color w:val="00B050"/>
            <w:rPrChange w:id="1033" w:author="Poseidon" w:date="2009-05-26T00:11:00Z">
              <w:rPr>
                <w:rFonts w:eastAsia="Verdana"/>
                <w:b/>
                <w:bCs/>
                <w:caps/>
                <w:color w:val="FFFFFF"/>
                <w:spacing w:val="15"/>
                <w:sz w:val="22"/>
                <w:szCs w:val="22"/>
                <w:highlight w:val="yellow"/>
              </w:rPr>
            </w:rPrChange>
          </w:rPr>
          <w:delText>is =R</w:delText>
        </w:r>
      </w:del>
      <w:r w:rsidRPr="00B7725F">
        <w:rPr>
          <w:rFonts w:eastAsia="Verdana"/>
          <w:color w:val="00B050"/>
          <w:rPrChange w:id="1034" w:author="Poseidon" w:date="2009-05-26T00:11:00Z">
            <w:rPr>
              <w:rFonts w:eastAsia="Verdana"/>
              <w:b/>
              <w:bCs/>
              <w:caps/>
              <w:color w:val="FFFFFF"/>
              <w:spacing w:val="15"/>
              <w:sz w:val="22"/>
              <w:szCs w:val="22"/>
            </w:rPr>
          </w:rPrChange>
        </w:rPr>
        <w:t xml:space="preserve"> data will be used to apply different proximity algorithms</w:t>
      </w:r>
      <w:del w:id="1035" w:author="Poseidon" w:date="2009-05-26T00:04:00Z">
        <w:r w:rsidRPr="00B7725F">
          <w:rPr>
            <w:rFonts w:eastAsia="Verdana"/>
            <w:color w:val="00B050"/>
            <w:rPrChange w:id="1036" w:author="Poseidon" w:date="2009-05-26T00:11:00Z">
              <w:rPr>
                <w:rFonts w:eastAsia="Verdana"/>
                <w:b/>
                <w:bCs/>
                <w:caps/>
                <w:color w:val="FFFFFF"/>
                <w:spacing w:val="15"/>
                <w:sz w:val="22"/>
                <w:szCs w:val="22"/>
              </w:rPr>
            </w:rPrChange>
          </w:rPr>
          <w:delText xml:space="preserve"> </w:delText>
        </w:r>
        <w:r w:rsidRPr="00B7725F">
          <w:rPr>
            <w:rFonts w:eastAsia="Verdana"/>
            <w:strike/>
            <w:color w:val="00B050"/>
            <w:rPrChange w:id="1037" w:author="Poseidon" w:date="2009-05-26T00:11:00Z">
              <w:rPr>
                <w:rFonts w:eastAsia="Verdana"/>
                <w:b/>
                <w:bCs/>
                <w:caps/>
                <w:strike/>
                <w:color w:val="FFFFFF"/>
                <w:spacing w:val="15"/>
                <w:sz w:val="22"/>
                <w:szCs w:val="22"/>
                <w:highlight w:val="yellow"/>
              </w:rPr>
            </w:rPrChange>
          </w:rPr>
          <w:delText>to</w:delText>
        </w:r>
      </w:del>
      <w:r w:rsidRPr="00B7725F">
        <w:rPr>
          <w:rFonts w:eastAsia="Verdana"/>
          <w:color w:val="00B050"/>
          <w:rPrChange w:id="1038" w:author="Poseidon" w:date="2009-05-26T00:11:00Z">
            <w:rPr>
              <w:rFonts w:eastAsia="Verdana"/>
              <w:b/>
              <w:bCs/>
              <w:caps/>
              <w:color w:val="FFFFFF"/>
              <w:spacing w:val="15"/>
              <w:sz w:val="22"/>
              <w:szCs w:val="22"/>
            </w:rPr>
          </w:rPrChange>
        </w:rPr>
        <w:t xml:space="preserve"> and to measure the median location error.</w:t>
      </w:r>
      <w:ins w:id="1039" w:author="peter" w:date="2009-04-01T11:00:00Z">
        <w:r w:rsidRPr="00B7725F">
          <w:rPr>
            <w:rFonts w:eastAsia="Verdana"/>
            <w:color w:val="00B050"/>
            <w:rPrChange w:id="1040" w:author="Poseidon" w:date="2009-05-26T00:11:00Z">
              <w:rPr>
                <w:rFonts w:eastAsia="Verdana"/>
                <w:b/>
                <w:bCs/>
                <w:caps/>
                <w:color w:val="FFFFFF"/>
                <w:spacing w:val="15"/>
                <w:sz w:val="22"/>
                <w:szCs w:val="22"/>
              </w:rPr>
            </w:rPrChange>
          </w:rPr>
          <w:t xml:space="preserve"> </w:t>
        </w:r>
        <w:del w:id="1041" w:author="Poseidon" w:date="2009-05-26T00:04:00Z">
          <w:r w:rsidRPr="00B7725F">
            <w:rPr>
              <w:rFonts w:eastAsia="Verdana"/>
              <w:color w:val="00B050"/>
              <w:rPrChange w:id="1042" w:author="Poseidon" w:date="2009-05-26T00:11:00Z">
                <w:rPr>
                  <w:rFonts w:eastAsia="Verdana"/>
                  <w:b/>
                  <w:bCs/>
                  <w:caps/>
                  <w:color w:val="FFFFFF"/>
                  <w:spacing w:val="15"/>
                  <w:sz w:val="22"/>
                  <w:szCs w:val="22"/>
                </w:rPr>
              </w:rPrChange>
            </w:rPr>
            <w:delText>Data = always plural???</w:delText>
          </w:r>
        </w:del>
      </w:ins>
    </w:p>
    <w:p w:rsidR="00EE49E5" w:rsidRPr="00B7725F" w:rsidRDefault="00B7725F" w:rsidP="00EE49E5">
      <w:pPr>
        <w:rPr>
          <w:ins w:id="1043" w:author="peter" w:date="2009-04-01T11:57:00Z"/>
          <w:noProof/>
          <w:color w:val="00B050"/>
          <w:lang w:val="nl-BE" w:eastAsia="nl-BE" w:bidi="ar-SA"/>
          <w:rPrChange w:id="1044" w:author="Poseidon" w:date="2009-05-26T00:11:00Z">
            <w:rPr>
              <w:ins w:id="1045" w:author="peter" w:date="2009-04-01T11:57:00Z"/>
              <w:noProof/>
              <w:lang w:val="nl-BE" w:eastAsia="nl-BE" w:bidi="ar-SA"/>
            </w:rPr>
          </w:rPrChange>
        </w:rPr>
      </w:pPr>
      <w:r w:rsidRPr="00B7725F">
        <w:rPr>
          <w:noProof/>
          <w:color w:val="00B050"/>
          <w:lang w:val="nl-BE" w:eastAsia="nl-BE" w:bidi="ar-SA"/>
          <w:rPrChange w:id="1046" w:author="Poseidon" w:date="2009-05-26T00:11:00Z">
            <w:rPr>
              <w:noProof/>
              <w:lang w:val="nl-BE" w:eastAsia="nl-BE" w:bidi="ar-SA"/>
            </w:rPr>
          </w:rPrChange>
        </w:rPr>
        <w:pict>
          <v:shape id="Afbeelding 1" o:spid="_x0000_i1026" type="#_x0000_t75" style="width:453.75pt;height:139.25pt;visibility:visible">
            <v:imagedata r:id="rId8" o:title="mapje"/>
          </v:shape>
        </w:pict>
      </w:r>
    </w:p>
    <w:p w:rsidR="001C08A4" w:rsidRPr="00B7725F" w:rsidRDefault="00A31465" w:rsidP="00EE49E5">
      <w:pPr>
        <w:rPr>
          <w:rFonts w:eastAsia="Verdana"/>
          <w:color w:val="00B050"/>
          <w:rPrChange w:id="1047" w:author="Poseidon" w:date="2009-05-26T00:11:00Z">
            <w:rPr>
              <w:rFonts w:eastAsia="Verdana"/>
            </w:rPr>
          </w:rPrChange>
        </w:rPr>
      </w:pPr>
      <w:ins w:id="1048" w:author="peter" w:date="2009-04-01T11:57:00Z">
        <w:r w:rsidRPr="00B7725F">
          <w:rPr>
            <w:noProof/>
            <w:color w:val="00B050"/>
            <w:lang w:eastAsia="nl-BE" w:bidi="ar-SA"/>
            <w:rPrChange w:id="1049" w:author="Poseidon" w:date="2009-05-26T00:11:00Z">
              <w:rPr>
                <w:b/>
                <w:bCs/>
                <w:caps/>
                <w:noProof/>
                <w:color w:val="FFFFFF"/>
                <w:spacing w:val="15"/>
                <w:sz w:val="22"/>
                <w:szCs w:val="22"/>
                <w:lang w:val="nl-BE" w:eastAsia="nl-BE" w:bidi="ar-SA"/>
              </w:rPr>
            </w:rPrChange>
          </w:rPr>
          <w:t>Text verder onder figuur</w:t>
        </w:r>
      </w:ins>
    </w:p>
    <w:p w:rsidR="00EE49E5" w:rsidRPr="00B7725F" w:rsidRDefault="00A31465" w:rsidP="00EE49E5">
      <w:pPr>
        <w:rPr>
          <w:rFonts w:eastAsia="Verdana"/>
          <w:color w:val="00B050"/>
          <w:rPrChange w:id="1050" w:author="Poseidon" w:date="2009-05-26T00:11:00Z">
            <w:rPr>
              <w:rFonts w:eastAsia="Verdana"/>
            </w:rPr>
          </w:rPrChange>
        </w:rPr>
      </w:pPr>
      <w:r w:rsidRPr="00B7725F">
        <w:rPr>
          <w:rFonts w:eastAsia="Verdana"/>
          <w:color w:val="00B050"/>
          <w:rPrChange w:id="1051" w:author="Poseidon" w:date="2009-05-26T00:11:00Z">
            <w:rPr>
              <w:rFonts w:eastAsia="Verdana"/>
              <w:b/>
              <w:bCs/>
              <w:caps/>
              <w:color w:val="FFFFFF"/>
              <w:spacing w:val="15"/>
              <w:sz w:val="22"/>
              <w:szCs w:val="22"/>
            </w:rPr>
          </w:rPrChange>
        </w:rPr>
        <w:t xml:space="preserve">Range-based algorithms make use of the following setup: </w:t>
      </w:r>
    </w:p>
    <w:p w:rsidR="00CD616B" w:rsidRPr="00B7725F" w:rsidRDefault="00A31465" w:rsidP="00CD616B">
      <w:pPr>
        <w:rPr>
          <w:rFonts w:eastAsia="Verdana"/>
          <w:color w:val="00B050"/>
          <w:rPrChange w:id="1052" w:author="Poseidon" w:date="2009-05-26T00:11:00Z">
            <w:rPr>
              <w:rFonts w:eastAsia="Verdana"/>
            </w:rPr>
          </w:rPrChange>
        </w:rPr>
      </w:pPr>
      <w:r w:rsidRPr="00B7725F">
        <w:rPr>
          <w:rFonts w:eastAsia="Verdana"/>
          <w:color w:val="00B050"/>
          <w:rPrChange w:id="1053" w:author="Poseidon" w:date="2009-05-26T00:11:00Z">
            <w:rPr>
              <w:rFonts w:eastAsia="Verdana"/>
              <w:b/>
              <w:bCs/>
              <w:caps/>
              <w:color w:val="FFFFFF"/>
              <w:spacing w:val="15"/>
              <w:sz w:val="22"/>
              <w:szCs w:val="22"/>
            </w:rPr>
          </w:rPrChange>
        </w:rPr>
        <w:t>We have a network with</w:t>
      </w:r>
      <w:del w:id="1054" w:author="Poseidon" w:date="2009-05-25T22:23:00Z">
        <w:r w:rsidRPr="00B7725F">
          <w:rPr>
            <w:rFonts w:eastAsia="Verdana"/>
            <w:color w:val="00B050"/>
            <w:rPrChange w:id="1055" w:author="Poseidon" w:date="2009-05-26T00:11:00Z">
              <w:rPr>
                <w:rFonts w:eastAsia="Verdana"/>
                <w:b/>
                <w:bCs/>
                <w:caps/>
                <w:color w:val="FFFFFF"/>
                <w:spacing w:val="15"/>
                <w:sz w:val="22"/>
                <w:szCs w:val="22"/>
              </w:rPr>
            </w:rPrChange>
          </w:rPr>
          <w:delText xml:space="preserve"> 5 =ST</w:delText>
        </w:r>
      </w:del>
      <w:r w:rsidRPr="00B7725F">
        <w:rPr>
          <w:rFonts w:eastAsia="Verdana"/>
          <w:color w:val="00B050"/>
          <w:rPrChange w:id="1056" w:author="Poseidon" w:date="2009-05-26T00:11:00Z">
            <w:rPr>
              <w:rFonts w:eastAsia="Verdana"/>
              <w:b/>
              <w:bCs/>
              <w:caps/>
              <w:color w:val="FFFFFF"/>
              <w:spacing w:val="15"/>
              <w:sz w:val="22"/>
              <w:szCs w:val="22"/>
            </w:rPr>
          </w:rPrChange>
        </w:rPr>
        <w:t xml:space="preserve"> </w:t>
      </w:r>
      <w:ins w:id="1057" w:author="peter" w:date="2009-04-01T11:00:00Z">
        <w:r w:rsidRPr="00B7725F">
          <w:rPr>
            <w:rFonts w:eastAsia="Verdana"/>
            <w:color w:val="00B050"/>
            <w:rPrChange w:id="1058" w:author="Poseidon" w:date="2009-05-26T00:11:00Z">
              <w:rPr>
                <w:rFonts w:eastAsia="Verdana"/>
                <w:b/>
                <w:bCs/>
                <w:caps/>
                <w:color w:val="FFFFFF"/>
                <w:spacing w:val="15"/>
                <w:sz w:val="22"/>
                <w:szCs w:val="22"/>
              </w:rPr>
            </w:rPrChange>
          </w:rPr>
          <w:t>five</w:t>
        </w:r>
      </w:ins>
      <w:ins w:id="1059" w:author="Poseidon" w:date="2009-05-25T22:23:00Z">
        <w:r w:rsidRPr="00B7725F">
          <w:rPr>
            <w:rFonts w:eastAsia="Verdana"/>
            <w:color w:val="00B050"/>
            <w:rPrChange w:id="1060" w:author="Poseidon" w:date="2009-05-26T00:11:00Z">
              <w:rPr>
                <w:rFonts w:eastAsia="Verdana"/>
                <w:b/>
                <w:bCs/>
                <w:caps/>
                <w:color w:val="FFFFFF"/>
                <w:spacing w:val="15"/>
                <w:sz w:val="22"/>
                <w:szCs w:val="22"/>
              </w:rPr>
            </w:rPrChange>
          </w:rPr>
          <w:t xml:space="preserve"> </w:t>
        </w:r>
      </w:ins>
      <w:ins w:id="1061" w:author="Poseidon" w:date="2009-05-25T23:31:00Z">
        <w:r w:rsidRPr="00B7725F">
          <w:rPr>
            <w:rFonts w:eastAsia="Verdana"/>
            <w:color w:val="00B050"/>
            <w:rPrChange w:id="1062" w:author="Poseidon" w:date="2009-05-26T00:11:00Z">
              <w:rPr>
                <w:rFonts w:eastAsia="Verdana"/>
                <w:b/>
                <w:bCs/>
                <w:caps/>
                <w:color w:val="FFFFFF"/>
                <w:spacing w:val="15"/>
                <w:sz w:val="22"/>
                <w:szCs w:val="22"/>
              </w:rPr>
            </w:rPrChange>
          </w:rPr>
          <w:t>nodes</w:t>
        </w:r>
      </w:ins>
      <w:ins w:id="1063" w:author="Poseidon" w:date="2009-05-26T00:03:00Z">
        <w:r w:rsidRPr="00B7725F">
          <w:rPr>
            <w:rFonts w:eastAsia="Verdana"/>
            <w:color w:val="00B050"/>
            <w:rPrChange w:id="1064" w:author="Poseidon" w:date="2009-05-26T00:11:00Z">
              <w:rPr>
                <w:rFonts w:eastAsia="Verdana"/>
                <w:b/>
                <w:bCs/>
                <w:caps/>
                <w:color w:val="FFFFFF"/>
                <w:spacing w:val="15"/>
                <w:sz w:val="22"/>
                <w:szCs w:val="22"/>
              </w:rPr>
            </w:rPrChange>
          </w:rPr>
          <w:t xml:space="preserve"> </w:t>
        </w:r>
      </w:ins>
      <w:ins w:id="1065" w:author="peter" w:date="2009-04-01T11:00:00Z">
        <w:del w:id="1066" w:author="Poseidon" w:date="2009-05-26T00:03:00Z">
          <w:r w:rsidRPr="00B7725F">
            <w:rPr>
              <w:rFonts w:eastAsia="Verdana"/>
              <w:color w:val="00B050"/>
              <w:rPrChange w:id="1067" w:author="Poseidon" w:date="2009-05-26T00:11:00Z">
                <w:rPr>
                  <w:rFonts w:eastAsia="Verdana"/>
                  <w:b/>
                  <w:bCs/>
                  <w:caps/>
                  <w:color w:val="FFFFFF"/>
                  <w:spacing w:val="15"/>
                  <w:sz w:val="22"/>
                  <w:szCs w:val="22"/>
                </w:rPr>
              </w:rPrChange>
            </w:rPr>
            <w:delText>five</w:delText>
          </w:r>
        </w:del>
      </w:ins>
      <w:del w:id="1068" w:author="Poseidon" w:date="2009-05-25T23:31:00Z">
        <w:r w:rsidRPr="00B7725F">
          <w:rPr>
            <w:rFonts w:eastAsia="Verdana"/>
            <w:color w:val="00B050"/>
            <w:rPrChange w:id="1069" w:author="Poseidon" w:date="2009-05-26T00:11:00Z">
              <w:rPr>
                <w:rFonts w:eastAsia="Verdana"/>
                <w:b/>
                <w:bCs/>
                <w:caps/>
                <w:color w:val="FFFFFF"/>
                <w:spacing w:val="15"/>
                <w:sz w:val="22"/>
                <w:szCs w:val="22"/>
              </w:rPr>
            </w:rPrChange>
          </w:rPr>
          <w:delText>nodes</w:delText>
        </w:r>
      </w:del>
      <w:del w:id="1070" w:author="Poseidon" w:date="2009-05-26T00:03:00Z">
        <w:r w:rsidRPr="00B7725F">
          <w:rPr>
            <w:rFonts w:eastAsia="Verdana"/>
            <w:color w:val="00B050"/>
            <w:rPrChange w:id="1071" w:author="Poseidon" w:date="2009-05-26T00:11:00Z">
              <w:rPr>
                <w:rFonts w:eastAsia="Verdana"/>
                <w:b/>
                <w:bCs/>
                <w:caps/>
                <w:color w:val="FFFFFF"/>
                <w:spacing w:val="15"/>
                <w:sz w:val="22"/>
                <w:szCs w:val="22"/>
              </w:rPr>
            </w:rPrChange>
          </w:rPr>
          <w:delText xml:space="preserve"> </w:delText>
        </w:r>
      </w:del>
      <w:r w:rsidRPr="00B7725F">
        <w:rPr>
          <w:rFonts w:eastAsia="Verdana"/>
          <w:color w:val="00B050"/>
          <w:rPrChange w:id="1072" w:author="Poseidon" w:date="2009-05-26T00:11:00Z">
            <w:rPr>
              <w:rFonts w:eastAsia="Verdana"/>
              <w:b/>
              <w:bCs/>
              <w:caps/>
              <w:color w:val="FFFFFF"/>
              <w:spacing w:val="15"/>
              <w:sz w:val="22"/>
              <w:szCs w:val="22"/>
            </w:rPr>
          </w:rPrChange>
        </w:rPr>
        <w:t>in a room, Figure Y: one root node, connected to a computer, one blind node and three anchor nodes. The blind node is again placed at a known location in the room and measures the RSSI of the anchor nodes. This</w:t>
      </w:r>
      <w:del w:id="1073" w:author="Poseidon" w:date="2009-05-26T00:02:00Z">
        <w:r w:rsidRPr="00B7725F">
          <w:rPr>
            <w:rFonts w:eastAsia="Verdana"/>
            <w:color w:val="00B050"/>
            <w:rPrChange w:id="1074" w:author="Poseidon" w:date="2009-05-26T00:11:00Z">
              <w:rPr>
                <w:rFonts w:eastAsia="Verdana"/>
                <w:b/>
                <w:bCs/>
                <w:caps/>
                <w:color w:val="FFFFFF"/>
                <w:spacing w:val="15"/>
                <w:sz w:val="22"/>
                <w:szCs w:val="22"/>
                <w:highlight w:val="yellow"/>
              </w:rPr>
            </w:rPrChange>
          </w:rPr>
          <w:delText xml:space="preserve"> =R</w:delText>
        </w:r>
      </w:del>
      <w:r w:rsidRPr="00B7725F">
        <w:rPr>
          <w:rFonts w:eastAsia="Verdana"/>
          <w:color w:val="00B050"/>
          <w:rPrChange w:id="1075" w:author="Poseidon" w:date="2009-05-26T00:11:00Z">
            <w:rPr>
              <w:rFonts w:eastAsia="Verdana"/>
              <w:b/>
              <w:bCs/>
              <w:caps/>
              <w:color w:val="FFFFFF"/>
              <w:spacing w:val="15"/>
              <w:sz w:val="22"/>
              <w:szCs w:val="22"/>
            </w:rPr>
          </w:rPrChange>
        </w:rPr>
        <w:t xml:space="preserve"> data </w:t>
      </w:r>
      <w:ins w:id="1076" w:author="Poseidon" w:date="2009-05-26T00:02:00Z">
        <w:r w:rsidRPr="00B7725F">
          <w:rPr>
            <w:rFonts w:eastAsia="Verdana"/>
            <w:color w:val="00B050"/>
            <w:rPrChange w:id="1077" w:author="Poseidon" w:date="2009-05-26T00:11:00Z">
              <w:rPr>
                <w:rFonts w:eastAsia="Verdana"/>
                <w:b/>
                <w:bCs/>
                <w:caps/>
                <w:color w:val="FFFFFF"/>
                <w:spacing w:val="15"/>
                <w:sz w:val="22"/>
                <w:szCs w:val="22"/>
              </w:rPr>
            </w:rPrChange>
          </w:rPr>
          <w:t xml:space="preserve">is </w:t>
        </w:r>
      </w:ins>
      <w:del w:id="1078" w:author="Poseidon" w:date="2009-05-26T00:02:00Z">
        <w:r w:rsidRPr="00B7725F">
          <w:rPr>
            <w:rFonts w:eastAsia="Verdana"/>
            <w:color w:val="00B050"/>
            <w:rPrChange w:id="1079" w:author="Poseidon" w:date="2009-05-26T00:11:00Z">
              <w:rPr>
                <w:rFonts w:eastAsia="Verdana"/>
                <w:b/>
                <w:bCs/>
                <w:caps/>
                <w:color w:val="FFFFFF"/>
                <w:spacing w:val="15"/>
                <w:sz w:val="22"/>
                <w:szCs w:val="22"/>
                <w:highlight w:val="yellow"/>
              </w:rPr>
            </w:rPrChange>
          </w:rPr>
          <w:delText xml:space="preserve">is =G: subject-verb agreement </w:delText>
        </w:r>
      </w:del>
      <w:r w:rsidRPr="00B7725F">
        <w:rPr>
          <w:rFonts w:eastAsia="Verdana"/>
          <w:color w:val="00B050"/>
          <w:rPrChange w:id="1080" w:author="Poseidon" w:date="2009-05-26T00:11:00Z">
            <w:rPr>
              <w:rFonts w:eastAsia="Verdana"/>
              <w:b/>
              <w:bCs/>
              <w:caps/>
              <w:color w:val="FFFFFF"/>
              <w:spacing w:val="15"/>
              <w:sz w:val="22"/>
              <w:szCs w:val="22"/>
            </w:rPr>
          </w:rPrChange>
        </w:rPr>
        <w:t xml:space="preserve">saved in the database. </w:t>
      </w:r>
    </w:p>
    <w:p w:rsidR="007D1BDD" w:rsidRPr="00B7725F" w:rsidRDefault="00B7725F" w:rsidP="008C2E2F">
      <w:pPr>
        <w:jc w:val="center"/>
        <w:rPr>
          <w:ins w:id="1081" w:author="Poseidon" w:date="2009-05-25T22:36:00Z"/>
          <w:color w:val="00B050"/>
          <w:rPrChange w:id="1082" w:author="Poseidon" w:date="2009-05-26T00:11:00Z">
            <w:rPr>
              <w:ins w:id="1083" w:author="Poseidon" w:date="2009-05-25T22:36:00Z"/>
              <w:lang w:val="nl-BE"/>
            </w:rPr>
          </w:rPrChange>
        </w:rPr>
      </w:pPr>
      <w:r w:rsidRPr="00B7725F">
        <w:rPr>
          <w:noProof/>
          <w:color w:val="00B050"/>
          <w:lang w:val="nl-BE" w:eastAsia="nl-BE" w:bidi="ar-SA"/>
          <w:rPrChange w:id="1084" w:author="Poseidon" w:date="2009-05-26T00:11:00Z">
            <w:rPr>
              <w:noProof/>
              <w:lang w:val="nl-BE" w:eastAsia="nl-BE" w:bidi="ar-SA"/>
            </w:rPr>
          </w:rPrChange>
        </w:rPr>
        <w:lastRenderedPageBreak/>
        <w:pict>
          <v:shape id="Afbeelding 2" o:spid="_x0000_i1027" type="#_x0000_t75" style="width:150.1pt;height:129.05pt;visibility:visible">
            <v:imagedata r:id="rId9" o:title="sroom"/>
          </v:shape>
        </w:pict>
      </w:r>
    </w:p>
    <w:p w:rsidR="00000000" w:rsidRDefault="00A31465">
      <w:pPr>
        <w:pStyle w:val="Kop2"/>
        <w:rPr>
          <w:ins w:id="1085" w:author="Poseidon" w:date="2009-05-25T22:36:00Z"/>
        </w:rPr>
        <w:pPrChange w:id="1086" w:author="Poseidon" w:date="2009-05-25T22:36:00Z">
          <w:pPr>
            <w:jc w:val="center"/>
          </w:pPr>
        </w:pPrChange>
      </w:pPr>
      <w:ins w:id="1087" w:author="Poseidon" w:date="2009-05-25T22:36:00Z">
        <w:r w:rsidRPr="00A31465">
          <w:t>test: orientation</w:t>
        </w:r>
      </w:ins>
    </w:p>
    <w:p w:rsidR="00000000" w:rsidRDefault="00A31465">
      <w:pPr>
        <w:rPr>
          <w:ins w:id="1088" w:author="Poseidon" w:date="2009-05-25T22:41:00Z"/>
        </w:rPr>
        <w:pPrChange w:id="1089" w:author="Poseidon" w:date="2009-05-25T22:36:00Z">
          <w:pPr>
            <w:jc w:val="center"/>
          </w:pPr>
        </w:pPrChange>
      </w:pPr>
      <w:ins w:id="1090" w:author="Poseidon" w:date="2009-05-25T22:40:00Z">
        <w:r>
          <w:t>Two</w:t>
        </w:r>
      </w:ins>
      <w:ins w:id="1091" w:author="Poseidon" w:date="2009-05-25T22:39:00Z">
        <w:r>
          <w:t xml:space="preserve"> </w:t>
        </w:r>
      </w:ins>
      <w:proofErr w:type="spellStart"/>
      <w:ins w:id="1092" w:author="Poseidon" w:date="2009-05-25T22:40:00Z">
        <w:r>
          <w:t>T</w:t>
        </w:r>
      </w:ins>
      <w:ins w:id="1093" w:author="Poseidon" w:date="2009-05-25T22:39:00Z">
        <w:r>
          <w:t>elos</w:t>
        </w:r>
        <w:proofErr w:type="spellEnd"/>
        <w:r>
          <w:t xml:space="preserve"> rev. B nodes</w:t>
        </w:r>
      </w:ins>
      <w:ins w:id="1094" w:author="Poseidon" w:date="2009-05-25T22:40:00Z">
        <w:r>
          <w:t xml:space="preserve"> were set in an obstacle-free environment (basketball court). </w:t>
        </w:r>
      </w:ins>
    </w:p>
    <w:p w:rsidR="00000000" w:rsidRDefault="00A31465">
      <w:pPr>
        <w:rPr>
          <w:ins w:id="1095" w:author="Poseidon" w:date="2009-05-25T22:48:00Z"/>
        </w:rPr>
        <w:pPrChange w:id="1096" w:author="Poseidon" w:date="2009-05-25T22:36:00Z">
          <w:pPr>
            <w:jc w:val="center"/>
          </w:pPr>
        </w:pPrChange>
      </w:pPr>
      <w:ins w:id="1097" w:author="Poseidon" w:date="2009-05-25T22:41:00Z">
        <w:r>
          <w:t xml:space="preserve">In the first scenario the two nodes are </w:t>
        </w:r>
      </w:ins>
      <w:ins w:id="1098" w:author="Poseidon" w:date="2009-05-25T22:45:00Z">
        <w:r>
          <w:t>equipped with</w:t>
        </w:r>
      </w:ins>
      <w:ins w:id="1099" w:author="Poseidon" w:date="2009-05-25T22:41:00Z">
        <w:r>
          <w:t xml:space="preserve"> an external antenna with a gain of 6dBi</w:t>
        </w:r>
      </w:ins>
      <w:ins w:id="1100" w:author="Poseidon" w:date="2009-05-25T22:48:00Z">
        <w:r>
          <w:t xml:space="preserve"> and placed at a distance of one meter from each other and with a height of one meter. This way the ground will not absorb or weaken the signal.</w:t>
        </w:r>
      </w:ins>
      <w:ins w:id="1101" w:author="Poseidon" w:date="2009-05-25T22:51:00Z">
        <w:r>
          <w:t xml:space="preserve"> One node is set as an anchor node and will broadcast beacon messages at a rate of</w:t>
        </w:r>
      </w:ins>
      <w:ins w:id="1102" w:author="Poseidon" w:date="2009-05-25T22:57:00Z">
        <w:r>
          <w:t xml:space="preserve"> 200 </w:t>
        </w:r>
        <w:proofErr w:type="spellStart"/>
        <w:r>
          <w:t>ms.</w:t>
        </w:r>
        <w:proofErr w:type="spellEnd"/>
        <w:r>
          <w:t xml:space="preserve"> The other node is the blind node and sends RSSI to the database.</w:t>
        </w:r>
      </w:ins>
    </w:p>
    <w:p w:rsidR="00000000" w:rsidRDefault="00A31465">
      <w:pPr>
        <w:rPr>
          <w:ins w:id="1103" w:author="Poseidon" w:date="2009-05-25T22:50:00Z"/>
        </w:rPr>
        <w:pPrChange w:id="1104" w:author="Poseidon" w:date="2009-05-25T22:36:00Z">
          <w:pPr>
            <w:jc w:val="center"/>
          </w:pPr>
        </w:pPrChange>
      </w:pPr>
      <w:ins w:id="1105" w:author="Poseidon" w:date="2009-05-25T22:49:00Z">
        <w:r>
          <w:t>In the next scenario, the nodes are placed at a distance five meters from each other.</w:t>
        </w:r>
      </w:ins>
    </w:p>
    <w:p w:rsidR="00000000" w:rsidRDefault="00A31465">
      <w:pPr>
        <w:rPr>
          <w:ins w:id="1106" w:author="Poseidon" w:date="2009-05-25T22:59:00Z"/>
        </w:rPr>
        <w:pPrChange w:id="1107" w:author="Poseidon" w:date="2009-05-25T22:36:00Z">
          <w:pPr>
            <w:jc w:val="center"/>
          </w:pPr>
        </w:pPrChange>
      </w:pPr>
      <w:ins w:id="1108" w:author="Poseidon" w:date="2009-05-25T22:50:00Z">
        <w:r>
          <w:t xml:space="preserve">In the following test, only one node is </w:t>
        </w:r>
      </w:ins>
      <w:ins w:id="1109" w:author="Poseidon" w:date="2009-05-25T22:51:00Z">
        <w:r>
          <w:t>equipped</w:t>
        </w:r>
      </w:ins>
      <w:ins w:id="1110" w:author="Poseidon" w:date="2009-05-25T22:50:00Z">
        <w:r>
          <w:t xml:space="preserve"> </w:t>
        </w:r>
      </w:ins>
      <w:ins w:id="1111" w:author="Poseidon" w:date="2009-05-25T22:51:00Z">
        <w:r>
          <w:t>with the external antenna and place at a distance of one meter.</w:t>
        </w:r>
      </w:ins>
      <w:ins w:id="1112" w:author="Poseidon" w:date="2009-05-25T22:57:00Z">
        <w:r>
          <w:t xml:space="preserve"> This node is set as the blind node and receives the same power in every direction. </w:t>
        </w:r>
      </w:ins>
      <w:ins w:id="1113" w:author="Poseidon" w:date="2009-05-25T22:59:00Z">
        <w:r>
          <w:t xml:space="preserve">The other node with an integrated antenna is the anchor node that will broadcast. </w:t>
        </w:r>
      </w:ins>
    </w:p>
    <w:p w:rsidR="00000000" w:rsidRDefault="00A31465">
      <w:pPr>
        <w:rPr>
          <w:ins w:id="1114" w:author="Poseidon" w:date="2009-05-25T22:59:00Z"/>
        </w:rPr>
        <w:pPrChange w:id="1115" w:author="Poseidon" w:date="2009-05-25T22:36:00Z">
          <w:pPr>
            <w:jc w:val="center"/>
          </w:pPr>
        </w:pPrChange>
      </w:pPr>
      <w:ins w:id="1116" w:author="Poseidon" w:date="2009-05-25T22:59:00Z">
        <w:r>
          <w:t>In the last scenario the nodes are place at a distance of five meters from each other.</w:t>
        </w:r>
      </w:ins>
    </w:p>
    <w:p w:rsidR="00000000" w:rsidRDefault="00A31465">
      <w:pPr>
        <w:pStyle w:val="Kop2"/>
        <w:rPr>
          <w:ins w:id="1117" w:author="Poseidon" w:date="2009-05-25T23:00:00Z"/>
          <w:rPrChange w:id="1118" w:author="Poseidon" w:date="2009-05-26T00:06:00Z">
            <w:rPr>
              <w:ins w:id="1119" w:author="Poseidon" w:date="2009-05-25T23:00:00Z"/>
            </w:rPr>
          </w:rPrChange>
        </w:rPr>
        <w:pPrChange w:id="1120" w:author="Poseidon" w:date="2009-05-25T23:00:00Z">
          <w:pPr>
            <w:jc w:val="center"/>
          </w:pPr>
        </w:pPrChange>
      </w:pPr>
      <w:ins w:id="1121" w:author="Poseidon" w:date="2009-05-25T23:00:00Z">
        <w:r w:rsidRPr="00A31465">
          <w:t>test: positioning in openair</w:t>
        </w:r>
      </w:ins>
      <w:ins w:id="1122" w:author="Poseidon" w:date="2009-05-25T23:24:00Z">
        <w:r w:rsidRPr="00A31465">
          <w:rPr>
            <w:rPrChange w:id="1123" w:author="Poseidon" w:date="2009-05-26T00:06:00Z">
              <w:rPr>
                <w:caps/>
              </w:rPr>
            </w:rPrChange>
          </w:rPr>
          <w:t xml:space="preserve"> </w:t>
        </w:r>
      </w:ins>
    </w:p>
    <w:p w:rsidR="00000000" w:rsidRDefault="00A31465">
      <w:pPr>
        <w:rPr>
          <w:ins w:id="1124" w:author="Poseidon" w:date="2009-05-25T23:04:00Z"/>
        </w:rPr>
        <w:pPrChange w:id="1125" w:author="Poseidon" w:date="2009-05-25T23:00:00Z">
          <w:pPr>
            <w:jc w:val="center"/>
          </w:pPr>
        </w:pPrChange>
      </w:pPr>
      <w:ins w:id="1126" w:author="Poseidon" w:date="2009-05-25T23:01:00Z">
        <w:r>
          <w:t xml:space="preserve">We </w:t>
        </w:r>
      </w:ins>
      <w:ins w:id="1127" w:author="Poseidon" w:date="2009-05-25T23:02:00Z">
        <w:r>
          <w:t>placed</w:t>
        </w:r>
      </w:ins>
      <w:ins w:id="1128" w:author="Poseidon" w:date="2009-05-25T23:01:00Z">
        <w:r>
          <w:t xml:space="preserve"> a total of 10 nodes in </w:t>
        </w:r>
      </w:ins>
      <w:ins w:id="1129" w:author="Poseidon" w:date="2009-05-25T23:02:00Z">
        <w:r>
          <w:t xml:space="preserve">an obstacle-free environment. </w:t>
        </w:r>
      </w:ins>
      <w:ins w:id="1130" w:author="Poseidon" w:date="2009-05-25T23:03:00Z">
        <w:r>
          <w:t>Nine of t</w:t>
        </w:r>
      </w:ins>
      <w:ins w:id="1131" w:author="Poseidon" w:date="2009-05-25T23:04:00Z">
        <w:r>
          <w:t>hem are configured as anchor node and the last one as a blind node. All the nodes are placed at a height of one meter.</w:t>
        </w:r>
      </w:ins>
    </w:p>
    <w:p w:rsidR="00000000" w:rsidRDefault="00A31465">
      <w:pPr>
        <w:rPr>
          <w:ins w:id="1132" w:author="Poseidon" w:date="2009-05-25T23:04:00Z"/>
        </w:rPr>
        <w:pPrChange w:id="1133" w:author="Poseidon" w:date="2009-05-25T23:00:00Z">
          <w:pPr>
            <w:jc w:val="center"/>
          </w:pPr>
        </w:pPrChange>
      </w:pPr>
      <w:ins w:id="1134" w:author="Poseidon" w:date="2009-05-25T23:04:00Z">
        <w:r>
          <w:t>The anchors are placed</w:t>
        </w:r>
      </w:ins>
      <w:ins w:id="1135" w:author="Poseidon" w:date="2009-05-25T23:13:00Z">
        <w:r>
          <w:t xml:space="preserve"> randomly</w:t>
        </w:r>
      </w:ins>
      <w:ins w:id="1136" w:author="Poseidon" w:date="2009-05-25T23:04:00Z">
        <w:r>
          <w:t xml:space="preserve"> at fixed locations</w:t>
        </w:r>
      </w:ins>
      <w:ins w:id="1137" w:author="Poseidon" w:date="2009-05-25T23:14:00Z">
        <w:r>
          <w:t xml:space="preserve"> (in meters)</w:t>
        </w:r>
      </w:ins>
      <w:ins w:id="1138" w:author="Poseidon" w:date="2009-05-25T23:04:00Z">
        <w:r>
          <w:t>:</w:t>
        </w:r>
      </w:ins>
    </w:p>
    <w:p w:rsidR="00000000" w:rsidRDefault="00A31465">
      <w:pPr>
        <w:numPr>
          <w:ilvl w:val="0"/>
          <w:numId w:val="30"/>
        </w:numPr>
        <w:rPr>
          <w:ins w:id="1139" w:author="Poseidon" w:date="2009-05-25T23:05:00Z"/>
        </w:rPr>
        <w:pPrChange w:id="1140" w:author="Poseidon" w:date="2009-05-25T23:05:00Z">
          <w:pPr>
            <w:jc w:val="center"/>
          </w:pPr>
        </w:pPrChange>
      </w:pPr>
      <w:ins w:id="1141" w:author="Poseidon" w:date="2009-05-25T23:05:00Z">
        <w:r>
          <w:t xml:space="preserve">Node </w:t>
        </w:r>
      </w:ins>
      <w:ins w:id="1142" w:author="Poseidon" w:date="2009-05-25T23:17:00Z">
        <w:r>
          <w:t>one</w:t>
        </w:r>
      </w:ins>
      <w:ins w:id="1143" w:author="Poseidon" w:date="2009-05-25T23:05:00Z">
        <w:r>
          <w:t>:</w:t>
        </w:r>
      </w:ins>
      <w:ins w:id="1144" w:author="Poseidon" w:date="2009-05-25T23:06:00Z">
        <w:r>
          <w:t xml:space="preserve"> </w:t>
        </w:r>
      </w:ins>
      <w:ins w:id="1145" w:author="Poseidon" w:date="2009-05-25T23:07:00Z">
        <w:r>
          <w:t xml:space="preserve"> 0</w:t>
        </w:r>
      </w:ins>
      <w:ins w:id="1146" w:author="Poseidon" w:date="2009-05-25T23:17:00Z">
        <w:r>
          <w:t xml:space="preserve"> </w:t>
        </w:r>
      </w:ins>
      <w:ins w:id="1147" w:author="Poseidon" w:date="2009-05-25T23:07:00Z">
        <w:r>
          <w:t>, 1</w:t>
        </w:r>
      </w:ins>
    </w:p>
    <w:p w:rsidR="00000000" w:rsidRDefault="00A31465">
      <w:pPr>
        <w:numPr>
          <w:ilvl w:val="0"/>
          <w:numId w:val="30"/>
        </w:numPr>
        <w:rPr>
          <w:ins w:id="1148" w:author="Poseidon" w:date="2009-05-25T23:05:00Z"/>
        </w:rPr>
        <w:pPrChange w:id="1149" w:author="Poseidon" w:date="2009-05-25T23:05:00Z">
          <w:pPr>
            <w:jc w:val="center"/>
          </w:pPr>
        </w:pPrChange>
      </w:pPr>
      <w:ins w:id="1150" w:author="Poseidon" w:date="2009-05-25T23:05:00Z">
        <w:r>
          <w:t xml:space="preserve">Node </w:t>
        </w:r>
      </w:ins>
      <w:ins w:id="1151" w:author="Poseidon" w:date="2009-05-25T23:17:00Z">
        <w:r>
          <w:t xml:space="preserve">two: </w:t>
        </w:r>
      </w:ins>
      <w:ins w:id="1152" w:author="Poseidon" w:date="2009-05-25T23:08:00Z">
        <w:r>
          <w:t xml:space="preserve"> </w:t>
        </w:r>
      </w:ins>
      <w:ins w:id="1153" w:author="Poseidon" w:date="2009-05-25T23:09:00Z">
        <w:r>
          <w:t>1</w:t>
        </w:r>
      </w:ins>
      <w:ins w:id="1154" w:author="Poseidon" w:date="2009-05-25T23:17:00Z">
        <w:r>
          <w:t xml:space="preserve"> </w:t>
        </w:r>
      </w:ins>
      <w:ins w:id="1155" w:author="Poseidon" w:date="2009-05-25T23:09:00Z">
        <w:r>
          <w:t>,</w:t>
        </w:r>
      </w:ins>
      <w:ins w:id="1156" w:author="Poseidon" w:date="2009-05-25T23:17:00Z">
        <w:r>
          <w:t xml:space="preserve"> </w:t>
        </w:r>
      </w:ins>
      <w:ins w:id="1157" w:author="Poseidon" w:date="2009-05-25T23:09:00Z">
        <w:r>
          <w:t xml:space="preserve"> 1</w:t>
        </w:r>
      </w:ins>
    </w:p>
    <w:p w:rsidR="00000000" w:rsidRDefault="00A31465">
      <w:pPr>
        <w:numPr>
          <w:ilvl w:val="0"/>
          <w:numId w:val="30"/>
        </w:numPr>
        <w:rPr>
          <w:ins w:id="1158" w:author="Poseidon" w:date="2009-05-25T23:05:00Z"/>
        </w:rPr>
        <w:pPrChange w:id="1159" w:author="Poseidon" w:date="2009-05-25T23:05:00Z">
          <w:pPr>
            <w:jc w:val="center"/>
          </w:pPr>
        </w:pPrChange>
      </w:pPr>
      <w:ins w:id="1160" w:author="Poseidon" w:date="2009-05-25T23:05:00Z">
        <w:r>
          <w:t xml:space="preserve">Node </w:t>
        </w:r>
      </w:ins>
      <w:ins w:id="1161" w:author="Poseidon" w:date="2009-05-25T23:17:00Z">
        <w:r>
          <w:t xml:space="preserve">three </w:t>
        </w:r>
      </w:ins>
      <w:ins w:id="1162" w:author="Poseidon" w:date="2009-05-25T23:05:00Z">
        <w:r>
          <w:t>:</w:t>
        </w:r>
      </w:ins>
      <w:ins w:id="1163" w:author="Poseidon" w:date="2009-05-25T23:09:00Z">
        <w:r>
          <w:t xml:space="preserve"> 2</w:t>
        </w:r>
      </w:ins>
      <w:ins w:id="1164" w:author="Poseidon" w:date="2009-05-25T23:17:00Z">
        <w:r>
          <w:t xml:space="preserve"> </w:t>
        </w:r>
      </w:ins>
      <w:ins w:id="1165" w:author="Poseidon" w:date="2009-05-25T23:09:00Z">
        <w:r>
          <w:t>,</w:t>
        </w:r>
      </w:ins>
      <w:ins w:id="1166" w:author="Poseidon" w:date="2009-05-25T23:17:00Z">
        <w:r>
          <w:t xml:space="preserve"> </w:t>
        </w:r>
      </w:ins>
      <w:ins w:id="1167" w:author="Poseidon" w:date="2009-05-25T23:09:00Z">
        <w:r>
          <w:t xml:space="preserve"> 1</w:t>
        </w:r>
      </w:ins>
    </w:p>
    <w:p w:rsidR="00000000" w:rsidRDefault="00A31465">
      <w:pPr>
        <w:numPr>
          <w:ilvl w:val="0"/>
          <w:numId w:val="30"/>
        </w:numPr>
        <w:rPr>
          <w:ins w:id="1168" w:author="Poseidon" w:date="2009-05-25T23:05:00Z"/>
        </w:rPr>
        <w:pPrChange w:id="1169" w:author="Poseidon" w:date="2009-05-25T23:05:00Z">
          <w:pPr>
            <w:jc w:val="center"/>
          </w:pPr>
        </w:pPrChange>
      </w:pPr>
      <w:ins w:id="1170" w:author="Poseidon" w:date="2009-05-25T23:05:00Z">
        <w:r>
          <w:t xml:space="preserve">Node </w:t>
        </w:r>
      </w:ins>
      <w:ins w:id="1171" w:author="Poseidon" w:date="2009-05-25T23:17:00Z">
        <w:r>
          <w:t>four</w:t>
        </w:r>
      </w:ins>
      <w:ins w:id="1172" w:author="Poseidon" w:date="2009-05-25T23:05:00Z">
        <w:r>
          <w:t>:</w:t>
        </w:r>
      </w:ins>
      <w:ins w:id="1173" w:author="Poseidon" w:date="2009-05-25T23:10:00Z">
        <w:r>
          <w:t xml:space="preserve"> 3</w:t>
        </w:r>
      </w:ins>
      <w:ins w:id="1174" w:author="Poseidon" w:date="2009-05-25T23:17:00Z">
        <w:r>
          <w:t xml:space="preserve"> </w:t>
        </w:r>
      </w:ins>
      <w:ins w:id="1175" w:author="Poseidon" w:date="2009-05-25T23:10:00Z">
        <w:r>
          <w:t>, 1</w:t>
        </w:r>
      </w:ins>
    </w:p>
    <w:p w:rsidR="00000000" w:rsidRDefault="00A31465">
      <w:pPr>
        <w:numPr>
          <w:ilvl w:val="0"/>
          <w:numId w:val="30"/>
        </w:numPr>
        <w:rPr>
          <w:ins w:id="1176" w:author="Poseidon" w:date="2009-05-25T23:05:00Z"/>
        </w:rPr>
        <w:pPrChange w:id="1177" w:author="Poseidon" w:date="2009-05-25T23:05:00Z">
          <w:pPr>
            <w:jc w:val="center"/>
          </w:pPr>
        </w:pPrChange>
      </w:pPr>
      <w:ins w:id="1178" w:author="Poseidon" w:date="2009-05-25T23:05:00Z">
        <w:r>
          <w:t>Node</w:t>
        </w:r>
      </w:ins>
      <w:ins w:id="1179" w:author="Poseidon" w:date="2009-05-25T23:17:00Z">
        <w:r>
          <w:t xml:space="preserve"> five</w:t>
        </w:r>
      </w:ins>
      <w:ins w:id="1180" w:author="Poseidon" w:date="2009-05-25T23:05:00Z">
        <w:r>
          <w:t>:</w:t>
        </w:r>
      </w:ins>
      <w:ins w:id="1181" w:author="Poseidon" w:date="2009-05-25T23:10:00Z">
        <w:r>
          <w:t xml:space="preserve"> 4</w:t>
        </w:r>
      </w:ins>
      <w:ins w:id="1182" w:author="Poseidon" w:date="2009-05-25T23:17:00Z">
        <w:r>
          <w:t xml:space="preserve"> </w:t>
        </w:r>
      </w:ins>
      <w:ins w:id="1183" w:author="Poseidon" w:date="2009-05-25T23:10:00Z">
        <w:r>
          <w:t>, 1</w:t>
        </w:r>
      </w:ins>
    </w:p>
    <w:p w:rsidR="00000000" w:rsidRDefault="00A31465">
      <w:pPr>
        <w:numPr>
          <w:ilvl w:val="0"/>
          <w:numId w:val="30"/>
        </w:numPr>
        <w:rPr>
          <w:ins w:id="1184" w:author="Poseidon" w:date="2009-05-25T23:05:00Z"/>
        </w:rPr>
        <w:pPrChange w:id="1185" w:author="Poseidon" w:date="2009-05-25T23:05:00Z">
          <w:pPr>
            <w:jc w:val="center"/>
          </w:pPr>
        </w:pPrChange>
      </w:pPr>
      <w:ins w:id="1186" w:author="Poseidon" w:date="2009-05-25T23:05:00Z">
        <w:r>
          <w:t xml:space="preserve">Node </w:t>
        </w:r>
      </w:ins>
      <w:ins w:id="1187" w:author="Poseidon" w:date="2009-05-25T23:17:00Z">
        <w:r>
          <w:t>six</w:t>
        </w:r>
      </w:ins>
      <w:ins w:id="1188" w:author="Poseidon" w:date="2009-05-25T23:05:00Z">
        <w:r>
          <w:t>:</w:t>
        </w:r>
      </w:ins>
      <w:ins w:id="1189" w:author="Poseidon" w:date="2009-05-25T23:10:00Z">
        <w:r>
          <w:t xml:space="preserve"> 2</w:t>
        </w:r>
      </w:ins>
      <w:ins w:id="1190" w:author="Poseidon" w:date="2009-05-25T23:17:00Z">
        <w:r>
          <w:t xml:space="preserve"> </w:t>
        </w:r>
      </w:ins>
      <w:ins w:id="1191" w:author="Poseidon" w:date="2009-05-25T23:10:00Z">
        <w:r>
          <w:t>, 2</w:t>
        </w:r>
      </w:ins>
    </w:p>
    <w:p w:rsidR="00000000" w:rsidRDefault="00A31465">
      <w:pPr>
        <w:numPr>
          <w:ilvl w:val="0"/>
          <w:numId w:val="30"/>
        </w:numPr>
        <w:rPr>
          <w:ins w:id="1192" w:author="Poseidon" w:date="2009-05-25T23:05:00Z"/>
        </w:rPr>
        <w:pPrChange w:id="1193" w:author="Poseidon" w:date="2009-05-25T23:05:00Z">
          <w:pPr>
            <w:jc w:val="center"/>
          </w:pPr>
        </w:pPrChange>
      </w:pPr>
      <w:ins w:id="1194" w:author="Poseidon" w:date="2009-05-25T23:05:00Z">
        <w:r>
          <w:t xml:space="preserve">Node </w:t>
        </w:r>
      </w:ins>
      <w:ins w:id="1195" w:author="Poseidon" w:date="2009-05-25T23:17:00Z">
        <w:r>
          <w:t>seven</w:t>
        </w:r>
      </w:ins>
      <w:ins w:id="1196" w:author="Poseidon" w:date="2009-05-25T23:05:00Z">
        <w:r>
          <w:t>:</w:t>
        </w:r>
      </w:ins>
      <w:ins w:id="1197" w:author="Poseidon" w:date="2009-05-25T23:10:00Z">
        <w:r>
          <w:t xml:space="preserve"> 2</w:t>
        </w:r>
      </w:ins>
      <w:ins w:id="1198" w:author="Poseidon" w:date="2009-05-25T23:17:00Z">
        <w:r>
          <w:t xml:space="preserve"> </w:t>
        </w:r>
      </w:ins>
      <w:ins w:id="1199" w:author="Poseidon" w:date="2009-05-25T23:10:00Z">
        <w:r>
          <w:t xml:space="preserve"> , 4</w:t>
        </w:r>
      </w:ins>
    </w:p>
    <w:p w:rsidR="00000000" w:rsidRDefault="00A31465">
      <w:pPr>
        <w:numPr>
          <w:ilvl w:val="0"/>
          <w:numId w:val="30"/>
        </w:numPr>
        <w:rPr>
          <w:ins w:id="1200" w:author="Poseidon" w:date="2009-05-25T23:06:00Z"/>
        </w:rPr>
        <w:pPrChange w:id="1201" w:author="Poseidon" w:date="2009-05-25T23:05:00Z">
          <w:pPr>
            <w:jc w:val="center"/>
          </w:pPr>
        </w:pPrChange>
      </w:pPr>
      <w:ins w:id="1202" w:author="Poseidon" w:date="2009-05-25T23:05:00Z">
        <w:r>
          <w:t xml:space="preserve">Node </w:t>
        </w:r>
      </w:ins>
      <w:ins w:id="1203" w:author="Poseidon" w:date="2009-05-25T23:17:00Z">
        <w:r>
          <w:t>eight</w:t>
        </w:r>
      </w:ins>
      <w:ins w:id="1204" w:author="Poseidon" w:date="2009-05-25T23:06:00Z">
        <w:r>
          <w:t>:</w:t>
        </w:r>
      </w:ins>
      <w:ins w:id="1205" w:author="Poseidon" w:date="2009-05-25T23:13:00Z">
        <w:r>
          <w:t xml:space="preserve"> </w:t>
        </w:r>
      </w:ins>
      <w:ins w:id="1206" w:author="Poseidon" w:date="2009-05-25T23:17:00Z">
        <w:r>
          <w:t xml:space="preserve"> </w:t>
        </w:r>
      </w:ins>
      <w:ins w:id="1207" w:author="Poseidon" w:date="2009-05-25T23:13:00Z">
        <w:r>
          <w:t>3</w:t>
        </w:r>
      </w:ins>
      <w:ins w:id="1208" w:author="Poseidon" w:date="2009-05-25T23:17:00Z">
        <w:r>
          <w:t xml:space="preserve"> </w:t>
        </w:r>
      </w:ins>
      <w:ins w:id="1209" w:author="Poseidon" w:date="2009-05-25T23:13:00Z">
        <w:r>
          <w:t>, 3</w:t>
        </w:r>
      </w:ins>
    </w:p>
    <w:p w:rsidR="00000000" w:rsidRDefault="00A31465">
      <w:pPr>
        <w:numPr>
          <w:ilvl w:val="0"/>
          <w:numId w:val="30"/>
        </w:numPr>
        <w:rPr>
          <w:ins w:id="1210" w:author="Poseidon" w:date="2009-05-25T23:13:00Z"/>
        </w:rPr>
        <w:pPrChange w:id="1211" w:author="Poseidon" w:date="2009-05-25T23:05:00Z">
          <w:pPr>
            <w:jc w:val="center"/>
          </w:pPr>
        </w:pPrChange>
      </w:pPr>
      <w:ins w:id="1212" w:author="Poseidon" w:date="2009-05-25T23:06:00Z">
        <w:r>
          <w:t xml:space="preserve">Node </w:t>
        </w:r>
      </w:ins>
      <w:ins w:id="1213" w:author="Poseidon" w:date="2009-05-25T23:17:00Z">
        <w:r>
          <w:t>nine</w:t>
        </w:r>
      </w:ins>
      <w:ins w:id="1214" w:author="Poseidon" w:date="2009-05-25T23:06:00Z">
        <w:r>
          <w:t>:</w:t>
        </w:r>
      </w:ins>
      <w:ins w:id="1215" w:author="Poseidon" w:date="2009-05-25T23:13:00Z">
        <w:r>
          <w:t xml:space="preserve"> 3 , 0</w:t>
        </w:r>
      </w:ins>
    </w:p>
    <w:p w:rsidR="00000000" w:rsidRDefault="00A31465">
      <w:pPr>
        <w:rPr>
          <w:ins w:id="1216" w:author="Poseidon" w:date="2009-05-25T23:14:00Z"/>
        </w:rPr>
        <w:pPrChange w:id="1217" w:author="Poseidon" w:date="2009-05-25T23:13:00Z">
          <w:pPr>
            <w:jc w:val="center"/>
          </w:pPr>
        </w:pPrChange>
      </w:pPr>
      <w:ins w:id="1218" w:author="Poseidon" w:date="2009-05-25T23:14:00Z">
        <w:r>
          <w:t>The blind node (10) will be located at the following locations (in meters):</w:t>
        </w:r>
      </w:ins>
    </w:p>
    <w:p w:rsidR="00000000" w:rsidRDefault="00A31465">
      <w:pPr>
        <w:numPr>
          <w:ilvl w:val="0"/>
          <w:numId w:val="31"/>
        </w:numPr>
        <w:rPr>
          <w:ins w:id="1219" w:author="Poseidon" w:date="2009-05-25T23:14:00Z"/>
        </w:rPr>
        <w:pPrChange w:id="1220" w:author="Poseidon" w:date="2009-05-25T23:14:00Z">
          <w:pPr>
            <w:jc w:val="center"/>
          </w:pPr>
        </w:pPrChange>
      </w:pPr>
      <w:ins w:id="1221" w:author="Poseidon" w:date="2009-05-25T23:14:00Z">
        <w:r>
          <w:lastRenderedPageBreak/>
          <w:t xml:space="preserve">0 , </w:t>
        </w:r>
      </w:ins>
      <w:ins w:id="1222" w:author="Poseidon" w:date="2009-05-25T23:15:00Z">
        <w:r>
          <w:t>2</w:t>
        </w:r>
      </w:ins>
    </w:p>
    <w:p w:rsidR="00000000" w:rsidRDefault="00A31465">
      <w:pPr>
        <w:numPr>
          <w:ilvl w:val="0"/>
          <w:numId w:val="31"/>
        </w:numPr>
        <w:rPr>
          <w:ins w:id="1223" w:author="Poseidon" w:date="2009-05-25T23:15:00Z"/>
        </w:rPr>
        <w:pPrChange w:id="1224" w:author="Poseidon" w:date="2009-05-25T23:14:00Z">
          <w:pPr>
            <w:jc w:val="center"/>
          </w:pPr>
        </w:pPrChange>
      </w:pPr>
      <w:ins w:id="1225" w:author="Poseidon" w:date="2009-05-25T23:15:00Z">
        <w:r>
          <w:t>1 , 3</w:t>
        </w:r>
      </w:ins>
    </w:p>
    <w:p w:rsidR="00000000" w:rsidRDefault="00A31465">
      <w:pPr>
        <w:numPr>
          <w:ilvl w:val="0"/>
          <w:numId w:val="31"/>
        </w:numPr>
        <w:rPr>
          <w:ins w:id="1226" w:author="Poseidon" w:date="2009-05-25T23:15:00Z"/>
        </w:rPr>
        <w:pPrChange w:id="1227" w:author="Poseidon" w:date="2009-05-25T23:14:00Z">
          <w:pPr>
            <w:jc w:val="center"/>
          </w:pPr>
        </w:pPrChange>
      </w:pPr>
      <w:ins w:id="1228" w:author="Poseidon" w:date="2009-05-25T23:15:00Z">
        <w:r>
          <w:t>2 , 3</w:t>
        </w:r>
      </w:ins>
    </w:p>
    <w:p w:rsidR="00000000" w:rsidRDefault="00A31465">
      <w:pPr>
        <w:numPr>
          <w:ilvl w:val="0"/>
          <w:numId w:val="31"/>
        </w:numPr>
        <w:rPr>
          <w:ins w:id="1229" w:author="Poseidon" w:date="2009-05-25T23:15:00Z"/>
        </w:rPr>
        <w:pPrChange w:id="1230" w:author="Poseidon" w:date="2009-05-25T23:14:00Z">
          <w:pPr>
            <w:jc w:val="center"/>
          </w:pPr>
        </w:pPrChange>
      </w:pPr>
      <w:ins w:id="1231" w:author="Poseidon" w:date="2009-05-25T23:15:00Z">
        <w:r>
          <w:t>1 , 0</w:t>
        </w:r>
      </w:ins>
    </w:p>
    <w:p w:rsidR="00000000" w:rsidRDefault="00A31465">
      <w:pPr>
        <w:numPr>
          <w:ilvl w:val="0"/>
          <w:numId w:val="31"/>
        </w:numPr>
        <w:rPr>
          <w:ins w:id="1232" w:author="Poseidon" w:date="2009-05-25T23:15:00Z"/>
        </w:rPr>
        <w:pPrChange w:id="1233" w:author="Poseidon" w:date="2009-05-25T23:14:00Z">
          <w:pPr>
            <w:jc w:val="center"/>
          </w:pPr>
        </w:pPrChange>
      </w:pPr>
      <w:ins w:id="1234" w:author="Poseidon" w:date="2009-05-25T23:15:00Z">
        <w:r>
          <w:t>0, 0</w:t>
        </w:r>
      </w:ins>
    </w:p>
    <w:p w:rsidR="00000000" w:rsidRDefault="00A31465">
      <w:pPr>
        <w:numPr>
          <w:ilvl w:val="0"/>
          <w:numId w:val="31"/>
        </w:numPr>
        <w:rPr>
          <w:ins w:id="1235" w:author="Poseidon" w:date="2009-05-25T23:15:00Z"/>
        </w:rPr>
        <w:pPrChange w:id="1236" w:author="Poseidon" w:date="2009-05-25T23:14:00Z">
          <w:pPr>
            <w:jc w:val="center"/>
          </w:pPr>
        </w:pPrChange>
      </w:pPr>
      <w:ins w:id="1237" w:author="Poseidon" w:date="2009-05-25T23:15:00Z">
        <w:r>
          <w:t>1 , 1</w:t>
        </w:r>
      </w:ins>
    </w:p>
    <w:p w:rsidR="00000000" w:rsidRDefault="00A31465">
      <w:pPr>
        <w:numPr>
          <w:ilvl w:val="0"/>
          <w:numId w:val="31"/>
        </w:numPr>
        <w:rPr>
          <w:ins w:id="1238" w:author="Poseidon" w:date="2009-05-25T23:16:00Z"/>
        </w:rPr>
        <w:pPrChange w:id="1239" w:author="Poseidon" w:date="2009-05-25T23:14:00Z">
          <w:pPr>
            <w:jc w:val="center"/>
          </w:pPr>
        </w:pPrChange>
      </w:pPr>
      <w:ins w:id="1240" w:author="Poseidon" w:date="2009-05-25T23:15:00Z">
        <w:r>
          <w:t>2 , 2</w:t>
        </w:r>
      </w:ins>
    </w:p>
    <w:p w:rsidR="00000000" w:rsidRDefault="00A31465">
      <w:pPr>
        <w:rPr>
          <w:ins w:id="1241" w:author="Poseidon" w:date="2009-05-25T23:20:00Z"/>
        </w:rPr>
        <w:pPrChange w:id="1242" w:author="Poseidon" w:date="2009-05-25T23:16:00Z">
          <w:pPr>
            <w:jc w:val="center"/>
          </w:pPr>
        </w:pPrChange>
      </w:pPr>
      <w:ins w:id="1243" w:author="Poseidon" w:date="2009-05-25T23:16:00Z">
        <w:r>
          <w:t>In the first scenario 3 anchors are active: node one, node two and node three.</w:t>
        </w:r>
      </w:ins>
      <w:ins w:id="1244" w:author="Poseidon" w:date="2009-05-25T23:19:00Z">
        <w:r>
          <w:t xml:space="preserve"> </w:t>
        </w:r>
      </w:ins>
      <w:ins w:id="1245" w:author="Poseidon" w:date="2009-05-25T23:20:00Z">
        <w:r>
          <w:t>The blind node will be placed at the 7 different positions with an interval of five minutes.</w:t>
        </w:r>
      </w:ins>
    </w:p>
    <w:p w:rsidR="00000000" w:rsidRDefault="00A31465">
      <w:pPr>
        <w:rPr>
          <w:ins w:id="1246" w:author="Poseidon" w:date="2009-05-25T23:21:00Z"/>
        </w:rPr>
        <w:pPrChange w:id="1247" w:author="Poseidon" w:date="2009-05-25T23:16:00Z">
          <w:pPr>
            <w:jc w:val="center"/>
          </w:pPr>
        </w:pPrChange>
      </w:pPr>
      <w:ins w:id="1248" w:author="Poseidon" w:date="2009-05-25T23:20:00Z">
        <w:r>
          <w:t xml:space="preserve">In the second scenario two more anchor nodes </w:t>
        </w:r>
      </w:ins>
      <w:ins w:id="1249" w:author="Poseidon" w:date="2009-05-25T23:21:00Z">
        <w:r>
          <w:t>are active: node four and node five.</w:t>
        </w:r>
      </w:ins>
    </w:p>
    <w:p w:rsidR="00000000" w:rsidRDefault="00A31465">
      <w:pPr>
        <w:rPr>
          <w:ins w:id="1250" w:author="Poseidon" w:date="2009-05-25T23:21:00Z"/>
        </w:rPr>
        <w:pPrChange w:id="1251" w:author="Poseidon" w:date="2009-05-25T23:16:00Z">
          <w:pPr>
            <w:jc w:val="center"/>
          </w:pPr>
        </w:pPrChange>
      </w:pPr>
      <w:ins w:id="1252" w:author="Poseidon" w:date="2009-05-25T23:21:00Z">
        <w:r>
          <w:t>In the third scenario two more anchor</w:t>
        </w:r>
      </w:ins>
      <w:ins w:id="1253" w:author="Poseidon" w:date="2009-05-25T23:22:00Z">
        <w:r>
          <w:t xml:space="preserve"> nodes</w:t>
        </w:r>
      </w:ins>
      <w:ins w:id="1254" w:author="Poseidon" w:date="2009-05-25T23:21:00Z">
        <w:r>
          <w:t xml:space="preserve"> are active: node six and node seven. </w:t>
        </w:r>
      </w:ins>
    </w:p>
    <w:p w:rsidR="00000000" w:rsidRDefault="00A31465">
      <w:pPr>
        <w:rPr>
          <w:ins w:id="1255" w:author="Poseidon" w:date="2009-05-25T23:24:00Z"/>
        </w:rPr>
        <w:pPrChange w:id="1256" w:author="Poseidon" w:date="2009-05-25T23:16:00Z">
          <w:pPr>
            <w:jc w:val="center"/>
          </w:pPr>
        </w:pPrChange>
      </w:pPr>
      <w:ins w:id="1257" w:author="Poseidon" w:date="2009-05-25T23:22:00Z">
        <w:r>
          <w:t>In the last scenario two more anchor nodes are for a total of nine: node eight and node nine.</w:t>
        </w:r>
      </w:ins>
    </w:p>
    <w:p w:rsidR="00000000" w:rsidRDefault="00A31465">
      <w:pPr>
        <w:rPr>
          <w:ins w:id="1258" w:author="Poseidon" w:date="2009-05-25T23:23:00Z"/>
        </w:rPr>
        <w:pPrChange w:id="1259" w:author="Poseidon" w:date="2009-05-25T23:16:00Z">
          <w:pPr>
            <w:jc w:val="center"/>
          </w:pPr>
        </w:pPrChange>
      </w:pPr>
      <w:ins w:id="1260" w:author="Poseidon" w:date="2009-05-25T23:24:00Z">
        <w:r>
          <w:t xml:space="preserve">We will repeat this test for the scenario where we expand the scale of the previous </w:t>
        </w:r>
      </w:ins>
      <w:ins w:id="1261" w:author="Poseidon" w:date="2009-05-25T23:25:00Z">
        <w:r>
          <w:t>scenario</w:t>
        </w:r>
      </w:ins>
      <w:ins w:id="1262" w:author="Poseidon" w:date="2009-05-25T23:24:00Z">
        <w:r>
          <w:t xml:space="preserve"> </w:t>
        </w:r>
      </w:ins>
      <w:ins w:id="1263" w:author="Poseidon" w:date="2009-05-25T23:25:00Z">
        <w:r>
          <w:t>with a factor of three, so each coordinate is multiplied with three.</w:t>
        </w:r>
      </w:ins>
    </w:p>
    <w:p w:rsidR="0083697F" w:rsidRPr="00461F74" w:rsidRDefault="00A31465" w:rsidP="0083697F">
      <w:pPr>
        <w:pStyle w:val="Kop2"/>
        <w:rPr>
          <w:ins w:id="1264" w:author="Poseidon" w:date="2009-05-25T23:23:00Z"/>
        </w:rPr>
      </w:pPr>
      <w:ins w:id="1265" w:author="Poseidon" w:date="2009-05-25T23:23:00Z">
        <w:r w:rsidRPr="00A31465">
          <w:rPr>
            <w:rPrChange w:id="1266" w:author="Poseidon" w:date="2009-05-26T00:06:00Z">
              <w:rPr>
                <w:caps w:val="0"/>
                <w:spacing w:val="0"/>
                <w:sz w:val="20"/>
                <w:szCs w:val="20"/>
              </w:rPr>
            </w:rPrChange>
          </w:rPr>
          <w:t>test: positioning indoor</w:t>
        </w:r>
      </w:ins>
    </w:p>
    <w:p w:rsidR="0083697F" w:rsidRPr="00461F74" w:rsidRDefault="00A31465" w:rsidP="0083697F">
      <w:pPr>
        <w:rPr>
          <w:ins w:id="1267" w:author="Poseidon" w:date="2009-05-25T23:27:00Z"/>
        </w:rPr>
      </w:pPr>
      <w:ins w:id="1268" w:author="Poseidon" w:date="2009-05-25T23:23:00Z">
        <w:r>
          <w:t>We</w:t>
        </w:r>
      </w:ins>
      <w:ins w:id="1269" w:author="Poseidon" w:date="2009-05-25T23:27:00Z">
        <w:r>
          <w:t xml:space="preserve"> repeat the previous test in an indoor</w:t>
        </w:r>
      </w:ins>
      <w:ins w:id="1270" w:author="Poseidon" w:date="2009-05-25T23:23:00Z">
        <w:r>
          <w:t xml:space="preserve"> environment. </w:t>
        </w:r>
      </w:ins>
    </w:p>
    <w:p w:rsidR="0083697F" w:rsidRPr="00461F74" w:rsidRDefault="00A31465" w:rsidP="0083697F">
      <w:pPr>
        <w:rPr>
          <w:ins w:id="1271" w:author="Poseidon" w:date="2009-05-25T23:23:00Z"/>
        </w:rPr>
      </w:pPr>
      <w:ins w:id="1272" w:author="Poseidon" w:date="2009-05-25T23:23:00Z">
        <w:r>
          <w:t>The anchors are placed randomly at fixed locations (in meters):</w:t>
        </w:r>
      </w:ins>
    </w:p>
    <w:p w:rsidR="0083697F" w:rsidRPr="00461F74" w:rsidRDefault="00A31465" w:rsidP="0083697F">
      <w:pPr>
        <w:numPr>
          <w:ilvl w:val="0"/>
          <w:numId w:val="30"/>
        </w:numPr>
        <w:rPr>
          <w:ins w:id="1273" w:author="Poseidon" w:date="2009-05-25T23:23:00Z"/>
        </w:rPr>
      </w:pPr>
      <w:ins w:id="1274" w:author="Poseidon" w:date="2009-05-25T23:23:00Z">
        <w:r>
          <w:t>Node one:  0 , 1</w:t>
        </w:r>
      </w:ins>
    </w:p>
    <w:p w:rsidR="0083697F" w:rsidRPr="00461F74" w:rsidRDefault="00A31465" w:rsidP="0083697F">
      <w:pPr>
        <w:numPr>
          <w:ilvl w:val="0"/>
          <w:numId w:val="30"/>
        </w:numPr>
        <w:rPr>
          <w:ins w:id="1275" w:author="Poseidon" w:date="2009-05-25T23:23:00Z"/>
        </w:rPr>
      </w:pPr>
      <w:ins w:id="1276" w:author="Poseidon" w:date="2009-05-25T23:23:00Z">
        <w:r>
          <w:t>Node two:  1 ,  1</w:t>
        </w:r>
      </w:ins>
    </w:p>
    <w:p w:rsidR="0083697F" w:rsidRPr="00461F74" w:rsidRDefault="00A31465" w:rsidP="0083697F">
      <w:pPr>
        <w:numPr>
          <w:ilvl w:val="0"/>
          <w:numId w:val="30"/>
        </w:numPr>
        <w:rPr>
          <w:ins w:id="1277" w:author="Poseidon" w:date="2009-05-25T23:23:00Z"/>
        </w:rPr>
      </w:pPr>
      <w:ins w:id="1278" w:author="Poseidon" w:date="2009-05-25T23:23:00Z">
        <w:r>
          <w:t>Node three : 2 ,  1</w:t>
        </w:r>
      </w:ins>
    </w:p>
    <w:p w:rsidR="0083697F" w:rsidRPr="00461F74" w:rsidRDefault="00A31465" w:rsidP="0083697F">
      <w:pPr>
        <w:numPr>
          <w:ilvl w:val="0"/>
          <w:numId w:val="30"/>
        </w:numPr>
        <w:rPr>
          <w:ins w:id="1279" w:author="Poseidon" w:date="2009-05-25T23:23:00Z"/>
        </w:rPr>
      </w:pPr>
      <w:ins w:id="1280" w:author="Poseidon" w:date="2009-05-25T23:23:00Z">
        <w:r>
          <w:t>Node four: 3 , 1</w:t>
        </w:r>
      </w:ins>
    </w:p>
    <w:p w:rsidR="0083697F" w:rsidRPr="00461F74" w:rsidRDefault="00A31465" w:rsidP="0083697F">
      <w:pPr>
        <w:numPr>
          <w:ilvl w:val="0"/>
          <w:numId w:val="30"/>
        </w:numPr>
        <w:rPr>
          <w:ins w:id="1281" w:author="Poseidon" w:date="2009-05-25T23:23:00Z"/>
        </w:rPr>
      </w:pPr>
      <w:ins w:id="1282" w:author="Poseidon" w:date="2009-05-25T23:23:00Z">
        <w:r>
          <w:t>Node five: 4 , 1</w:t>
        </w:r>
      </w:ins>
    </w:p>
    <w:p w:rsidR="0083697F" w:rsidRPr="00461F74" w:rsidRDefault="00A31465" w:rsidP="0083697F">
      <w:pPr>
        <w:numPr>
          <w:ilvl w:val="0"/>
          <w:numId w:val="30"/>
        </w:numPr>
        <w:rPr>
          <w:ins w:id="1283" w:author="Poseidon" w:date="2009-05-25T23:23:00Z"/>
        </w:rPr>
      </w:pPr>
      <w:ins w:id="1284" w:author="Poseidon" w:date="2009-05-25T23:23:00Z">
        <w:r>
          <w:t>Node six: 2 , 2</w:t>
        </w:r>
      </w:ins>
    </w:p>
    <w:p w:rsidR="0083697F" w:rsidRPr="00461F74" w:rsidRDefault="00A31465" w:rsidP="0083697F">
      <w:pPr>
        <w:numPr>
          <w:ilvl w:val="0"/>
          <w:numId w:val="30"/>
        </w:numPr>
        <w:rPr>
          <w:ins w:id="1285" w:author="Poseidon" w:date="2009-05-25T23:23:00Z"/>
        </w:rPr>
      </w:pPr>
      <w:ins w:id="1286" w:author="Poseidon" w:date="2009-05-25T23:23:00Z">
        <w:r>
          <w:t>Node seven: 2  , 4</w:t>
        </w:r>
      </w:ins>
    </w:p>
    <w:p w:rsidR="0083697F" w:rsidRPr="00461F74" w:rsidRDefault="00A31465" w:rsidP="0083697F">
      <w:pPr>
        <w:numPr>
          <w:ilvl w:val="0"/>
          <w:numId w:val="30"/>
        </w:numPr>
        <w:rPr>
          <w:ins w:id="1287" w:author="Poseidon" w:date="2009-05-25T23:23:00Z"/>
        </w:rPr>
      </w:pPr>
      <w:ins w:id="1288" w:author="Poseidon" w:date="2009-05-25T23:23:00Z">
        <w:r>
          <w:t>Node eight:  3 , 3</w:t>
        </w:r>
      </w:ins>
    </w:p>
    <w:p w:rsidR="0083697F" w:rsidRPr="00461F74" w:rsidRDefault="00A31465" w:rsidP="0083697F">
      <w:pPr>
        <w:numPr>
          <w:ilvl w:val="0"/>
          <w:numId w:val="30"/>
        </w:numPr>
        <w:rPr>
          <w:ins w:id="1289" w:author="Poseidon" w:date="2009-05-25T23:23:00Z"/>
        </w:rPr>
      </w:pPr>
      <w:ins w:id="1290" w:author="Poseidon" w:date="2009-05-25T23:23:00Z">
        <w:r>
          <w:t>Node nine: 3 , 0</w:t>
        </w:r>
      </w:ins>
    </w:p>
    <w:p w:rsidR="0083697F" w:rsidRPr="00461F74" w:rsidRDefault="00A31465" w:rsidP="0083697F">
      <w:pPr>
        <w:rPr>
          <w:ins w:id="1291" w:author="Poseidon" w:date="2009-05-25T23:23:00Z"/>
        </w:rPr>
      </w:pPr>
      <w:ins w:id="1292" w:author="Poseidon" w:date="2009-05-25T23:23:00Z">
        <w:r>
          <w:t>The blind node (10) will be located at the following locations (in meters):</w:t>
        </w:r>
      </w:ins>
    </w:p>
    <w:p w:rsidR="00000000" w:rsidRDefault="00A31465">
      <w:pPr>
        <w:numPr>
          <w:ilvl w:val="0"/>
          <w:numId w:val="32"/>
        </w:numPr>
        <w:rPr>
          <w:ins w:id="1293" w:author="Poseidon" w:date="2009-05-25T23:23:00Z"/>
        </w:rPr>
        <w:pPrChange w:id="1294" w:author="Poseidon" w:date="2009-05-25T23:26:00Z">
          <w:pPr>
            <w:numPr>
              <w:numId w:val="31"/>
            </w:numPr>
            <w:ind w:left="720" w:hanging="360"/>
          </w:pPr>
        </w:pPrChange>
      </w:pPr>
      <w:ins w:id="1295" w:author="Poseidon" w:date="2009-05-25T23:23:00Z">
        <w:r>
          <w:t>0 , 2</w:t>
        </w:r>
      </w:ins>
    </w:p>
    <w:p w:rsidR="00000000" w:rsidRDefault="00A31465">
      <w:pPr>
        <w:numPr>
          <w:ilvl w:val="0"/>
          <w:numId w:val="32"/>
        </w:numPr>
        <w:rPr>
          <w:ins w:id="1296" w:author="Poseidon" w:date="2009-05-25T23:23:00Z"/>
        </w:rPr>
        <w:pPrChange w:id="1297" w:author="Poseidon" w:date="2009-05-25T23:26:00Z">
          <w:pPr>
            <w:numPr>
              <w:numId w:val="31"/>
            </w:numPr>
            <w:ind w:left="720" w:hanging="360"/>
          </w:pPr>
        </w:pPrChange>
      </w:pPr>
      <w:ins w:id="1298" w:author="Poseidon" w:date="2009-05-25T23:23:00Z">
        <w:r>
          <w:t>1 , 3</w:t>
        </w:r>
      </w:ins>
    </w:p>
    <w:p w:rsidR="00000000" w:rsidRDefault="00A31465">
      <w:pPr>
        <w:numPr>
          <w:ilvl w:val="0"/>
          <w:numId w:val="32"/>
        </w:numPr>
        <w:rPr>
          <w:ins w:id="1299" w:author="Poseidon" w:date="2009-05-25T23:23:00Z"/>
        </w:rPr>
        <w:pPrChange w:id="1300" w:author="Poseidon" w:date="2009-05-25T23:26:00Z">
          <w:pPr>
            <w:numPr>
              <w:numId w:val="31"/>
            </w:numPr>
            <w:ind w:left="720" w:hanging="360"/>
          </w:pPr>
        </w:pPrChange>
      </w:pPr>
      <w:ins w:id="1301" w:author="Poseidon" w:date="2009-05-25T23:23:00Z">
        <w:r>
          <w:lastRenderedPageBreak/>
          <w:t>2 , 3</w:t>
        </w:r>
      </w:ins>
    </w:p>
    <w:p w:rsidR="00000000" w:rsidRDefault="00A31465">
      <w:pPr>
        <w:numPr>
          <w:ilvl w:val="0"/>
          <w:numId w:val="32"/>
        </w:numPr>
        <w:rPr>
          <w:ins w:id="1302" w:author="Poseidon" w:date="2009-05-25T23:23:00Z"/>
        </w:rPr>
        <w:pPrChange w:id="1303" w:author="Poseidon" w:date="2009-05-25T23:26:00Z">
          <w:pPr>
            <w:numPr>
              <w:numId w:val="31"/>
            </w:numPr>
            <w:ind w:left="720" w:hanging="360"/>
          </w:pPr>
        </w:pPrChange>
      </w:pPr>
      <w:ins w:id="1304" w:author="Poseidon" w:date="2009-05-25T23:23:00Z">
        <w:r>
          <w:t>1 , 0</w:t>
        </w:r>
      </w:ins>
    </w:p>
    <w:p w:rsidR="0083697F" w:rsidRPr="00461F74" w:rsidRDefault="00A31465" w:rsidP="0083697F">
      <w:pPr>
        <w:rPr>
          <w:ins w:id="1305" w:author="Poseidon" w:date="2009-05-25T23:23:00Z"/>
        </w:rPr>
      </w:pPr>
      <w:ins w:id="1306" w:author="Poseidon" w:date="2009-05-25T23:23:00Z">
        <w:r>
          <w:t>In the first scenario 3 anchors are active: node one, node two and node three. The blind node will be placed at the 7 different positions with an interval of five minutes.</w:t>
        </w:r>
      </w:ins>
    </w:p>
    <w:p w:rsidR="0083697F" w:rsidRPr="00461F74" w:rsidRDefault="00A31465" w:rsidP="0083697F">
      <w:pPr>
        <w:rPr>
          <w:ins w:id="1307" w:author="Poseidon" w:date="2009-05-25T23:23:00Z"/>
        </w:rPr>
      </w:pPr>
      <w:ins w:id="1308" w:author="Poseidon" w:date="2009-05-25T23:23:00Z">
        <w:r>
          <w:t>In the second scenario two more anchor nodes are active: node four and node five.</w:t>
        </w:r>
      </w:ins>
    </w:p>
    <w:p w:rsidR="0083697F" w:rsidRPr="00461F74" w:rsidRDefault="00A31465" w:rsidP="0083697F">
      <w:pPr>
        <w:rPr>
          <w:ins w:id="1309" w:author="Poseidon" w:date="2009-05-25T23:23:00Z"/>
        </w:rPr>
      </w:pPr>
      <w:ins w:id="1310" w:author="Poseidon" w:date="2009-05-25T23:23:00Z">
        <w:r>
          <w:t xml:space="preserve">In the third scenario two more anchor nodes are active: node six and node seven. </w:t>
        </w:r>
      </w:ins>
    </w:p>
    <w:p w:rsidR="00000000" w:rsidRDefault="00A31465">
      <w:pPr>
        <w:rPr>
          <w:ins w:id="1311" w:author="Poseidon" w:date="2009-05-25T23:06:00Z"/>
        </w:rPr>
        <w:pPrChange w:id="1312" w:author="Poseidon" w:date="2009-05-25T23:16:00Z">
          <w:pPr>
            <w:jc w:val="center"/>
          </w:pPr>
        </w:pPrChange>
      </w:pPr>
      <w:ins w:id="1313" w:author="Poseidon" w:date="2009-05-25T23:23:00Z">
        <w:r>
          <w:t>In the last scenario two more anchor nodes are for a total of nine: node eight and node nine.</w:t>
        </w:r>
      </w:ins>
    </w:p>
    <w:p w:rsidR="00000000" w:rsidRDefault="00B7725F">
      <w:pPr>
        <w:numPr>
          <w:ilvl w:val="0"/>
          <w:numId w:val="30"/>
        </w:numPr>
        <w:rPr>
          <w:del w:id="1314" w:author="Poseidon" w:date="2009-05-25T23:06:00Z"/>
        </w:rPr>
        <w:pPrChange w:id="1315" w:author="Poseidon" w:date="2009-05-25T23:05:00Z">
          <w:pPr>
            <w:jc w:val="center"/>
          </w:pPr>
        </w:pPrChange>
      </w:pPr>
    </w:p>
    <w:p w:rsidR="008C2E2F" w:rsidRPr="00461F74" w:rsidRDefault="00A31465" w:rsidP="008C2E2F">
      <w:pPr>
        <w:pStyle w:val="Kop2"/>
      </w:pPr>
      <w:r w:rsidRPr="00A31465">
        <w:rPr>
          <w:rPrChange w:id="1316" w:author="Poseidon" w:date="2009-05-26T00:06:00Z">
            <w:rPr>
              <w:caps w:val="0"/>
              <w:spacing w:val="0"/>
              <w:sz w:val="20"/>
              <w:szCs w:val="20"/>
            </w:rPr>
          </w:rPrChange>
        </w:rPr>
        <w:t>scala</w:t>
      </w:r>
    </w:p>
    <w:p w:rsidR="008C2E2F" w:rsidRPr="00461F74" w:rsidRDefault="00A31465" w:rsidP="008C2E2F">
      <w:pPr>
        <w:rPr>
          <w:rFonts w:eastAsia="Verdana"/>
        </w:rPr>
      </w:pPr>
      <w:r>
        <w:rPr>
          <w:rFonts w:eastAsia="Verdana"/>
        </w:rPr>
        <w:t>SCALA is a TETRA [http://www.iwt.be/steun/steunpro/tetra/index.html] project which aims to shorten the gap between localization technologies and possible end-user applications. The goal of this project is to ease the development of location aware applications by providing these applications with a common interface to the location technologies.</w:t>
      </w:r>
      <w:r>
        <w:rPr>
          <w:rFonts w:eastAsia="Verdana"/>
        </w:rPr>
        <w:br/>
      </w:r>
      <w:r>
        <w:rPr>
          <w:rFonts w:eastAsia="Verdana"/>
        </w:rPr>
        <w:br/>
        <w:t xml:space="preserve">From a technical point of view SCALA adapts the </w:t>
      </w:r>
      <w:del w:id="1317" w:author="peter" w:date="2009-05-25T20:58:00Z">
        <w:r>
          <w:rPr>
            <w:rFonts w:eastAsia="Verdana"/>
          </w:rPr>
          <w:delText xml:space="preserve">software </w:delText>
        </w:r>
      </w:del>
      <w:r>
        <w:rPr>
          <w:rFonts w:eastAsia="Verdana"/>
        </w:rPr>
        <w:t xml:space="preserve">interfaces of the existing localization technologies into a common interface. </w:t>
      </w:r>
      <w:del w:id="1318" w:author="Poseidon" w:date="2009-05-26T00:02:00Z">
        <w:r w:rsidRPr="00A31465">
          <w:rPr>
            <w:rFonts w:eastAsia="Verdana"/>
            <w:rPrChange w:id="1319" w:author="Poseidon" w:date="2009-05-26T00:06:00Z">
              <w:rPr>
                <w:rFonts w:eastAsia="Verdana"/>
                <w:highlight w:val="yellow"/>
              </w:rPr>
            </w:rPrChange>
          </w:rPr>
          <w:delText>P</w:delText>
        </w:r>
      </w:del>
      <w:ins w:id="1320" w:author="peter" w:date="2009-04-01T11:58:00Z">
        <w:del w:id="1321" w:author="Poseidon" w:date="2009-05-26T00:02:00Z">
          <w:r>
            <w:rPr>
              <w:rFonts w:eastAsia="Verdana"/>
            </w:rPr>
            <w:delText>in</w:delText>
          </w:r>
        </w:del>
      </w:ins>
      <w:del w:id="1322" w:author="Poseidon" w:date="2009-05-26T00:02:00Z">
        <w:r>
          <w:rPr>
            <w:rFonts w:eastAsia="Verdana"/>
          </w:rPr>
          <w:delText xml:space="preserve"> </w:delText>
        </w:r>
      </w:del>
      <w:del w:id="1323" w:author="peter" w:date="2009-04-01T11:01:00Z">
        <w:r>
          <w:rPr>
            <w:rFonts w:eastAsia="Verdana"/>
          </w:rPr>
          <w:delText xml:space="preserve">Doing </w:delText>
        </w:r>
      </w:del>
      <w:ins w:id="1324" w:author="peter" w:date="2009-04-01T11:01:00Z">
        <w:del w:id="1325" w:author="Poseidon" w:date="2009-05-26T00:02:00Z">
          <w:r>
            <w:rPr>
              <w:rFonts w:eastAsia="Verdana"/>
            </w:rPr>
            <w:delText>d</w:delText>
          </w:r>
        </w:del>
      </w:ins>
      <w:ins w:id="1326" w:author="Poseidon" w:date="2009-05-26T00:02:00Z">
        <w:r>
          <w:rPr>
            <w:rFonts w:eastAsia="Verdana"/>
          </w:rPr>
          <w:t>D</w:t>
        </w:r>
      </w:ins>
      <w:ins w:id="1327" w:author="peter" w:date="2009-04-01T11:01:00Z">
        <w:r>
          <w:rPr>
            <w:rFonts w:eastAsia="Verdana"/>
          </w:rPr>
          <w:t xml:space="preserve">oing </w:t>
        </w:r>
      </w:ins>
      <w:r>
        <w:rPr>
          <w:rFonts w:eastAsia="Verdana"/>
        </w:rPr>
        <w:t>so, the user</w:t>
      </w:r>
      <w:ins w:id="1328" w:author="peter" w:date="2009-05-25T20:57:00Z">
        <w:r>
          <w:rPr>
            <w:rFonts w:eastAsia="Verdana"/>
          </w:rPr>
          <w:t xml:space="preserve"> can</w:t>
        </w:r>
      </w:ins>
      <w:r>
        <w:rPr>
          <w:rFonts w:eastAsia="Verdana"/>
        </w:rPr>
        <w:t xml:space="preserve"> receive</w:t>
      </w:r>
      <w:del w:id="1329" w:author="peter" w:date="2009-05-25T20:57:00Z">
        <w:r>
          <w:rPr>
            <w:rFonts w:eastAsia="Verdana"/>
          </w:rPr>
          <w:delText>s</w:delText>
        </w:r>
      </w:del>
      <w:r>
        <w:rPr>
          <w:rFonts w:eastAsia="Verdana"/>
        </w:rPr>
        <w:t xml:space="preserve"> location information transparent of the underlying technology. </w:t>
      </w:r>
    </w:p>
    <w:p w:rsidR="008C2E2F" w:rsidRPr="00461F74" w:rsidRDefault="00A31465" w:rsidP="008C2E2F">
      <w:pPr>
        <w:rPr>
          <w:ins w:id="1330" w:author="peter" w:date="2009-05-25T21:03:00Z"/>
          <w:rFonts w:eastAsia="Verdana"/>
        </w:rPr>
      </w:pPr>
      <w:r>
        <w:rPr>
          <w:rFonts w:eastAsia="Verdana"/>
        </w:rPr>
        <w:t>Another feature of SCALA is the fusion of location information.</w:t>
      </w:r>
      <w:del w:id="1331" w:author="peter" w:date="2009-05-25T21:00:00Z">
        <w:r>
          <w:rPr>
            <w:rFonts w:eastAsia="Verdana"/>
          </w:rPr>
          <w:delText xml:space="preserve"> The middleware will try to evaluate the information that it receives to improve the </w:delText>
        </w:r>
      </w:del>
      <w:del w:id="1332" w:author="peter" w:date="2009-05-25T20:59:00Z">
        <w:r>
          <w:rPr>
            <w:rFonts w:eastAsia="Verdana"/>
          </w:rPr>
          <w:delText xml:space="preserve">localization </w:delText>
        </w:r>
      </w:del>
      <w:del w:id="1333" w:author="peter" w:date="2009-05-25T21:00:00Z">
        <w:r>
          <w:rPr>
            <w:rFonts w:eastAsia="Verdana"/>
          </w:rPr>
          <w:delText>accuracy and robustness</w:delText>
        </w:r>
      </w:del>
      <w:r>
        <w:rPr>
          <w:rFonts w:eastAsia="Verdana"/>
        </w:rPr>
        <w:t xml:space="preserve">. </w:t>
      </w:r>
      <w:del w:id="1334" w:author="peter" w:date="2009-05-25T21:00:00Z">
        <w:r>
          <w:rPr>
            <w:rFonts w:eastAsia="Verdana"/>
          </w:rPr>
          <w:delText>The middleware will also allow the user to control various parameters of the localization technologies.</w:delText>
        </w:r>
      </w:del>
      <w:ins w:id="1335" w:author="peter" w:date="2009-05-25T21:00:00Z">
        <w:r>
          <w:rPr>
            <w:rFonts w:eastAsia="Verdana"/>
          </w:rPr>
          <w:t xml:space="preserve"> By combining the information the</w:t>
        </w:r>
      </w:ins>
      <w:ins w:id="1336" w:author="peter" w:date="2009-05-25T21:01:00Z">
        <w:r>
          <w:rPr>
            <w:rFonts w:eastAsia="Verdana"/>
          </w:rPr>
          <w:t xml:space="preserve"> middleware receives from different localization technologies a more accu</w:t>
        </w:r>
      </w:ins>
      <w:ins w:id="1337" w:author="peter" w:date="2009-05-25T21:02:00Z">
        <w:r>
          <w:rPr>
            <w:rFonts w:eastAsia="Verdana"/>
          </w:rPr>
          <w:t>rate and robust position can be determined.</w:t>
        </w:r>
      </w:ins>
      <w:del w:id="1338" w:author="peter" w:date="2009-05-25T21:00:00Z">
        <w:r>
          <w:rPr>
            <w:rFonts w:eastAsia="Verdana"/>
          </w:rPr>
          <w:br/>
        </w:r>
      </w:del>
      <w:r>
        <w:rPr>
          <w:rFonts w:eastAsia="Verdana"/>
        </w:rPr>
        <w:br/>
      </w:r>
      <w:r w:rsidR="00B7725F" w:rsidRPr="00A31465">
        <w:rPr>
          <w:rFonts w:eastAsia="Verdana"/>
          <w:noProof/>
          <w:lang w:val="nl-BE" w:eastAsia="nl-BE" w:bidi="ar-SA"/>
        </w:rPr>
        <w:pict>
          <v:shape id="Picture 1" o:spid="_x0000_i1028" type="#_x0000_t75" alt="System Architecture Design Model - v1.9.2.png" style="width:6in;height:216.7pt;visibility:visible">
            <v:imagedata r:id="rId10" o:title="System Architecture Design Model - v1"/>
          </v:shape>
        </w:pict>
      </w:r>
      <w:r>
        <w:rPr>
          <w:rFonts w:eastAsia="Verdana"/>
        </w:rPr>
        <w:br/>
      </w:r>
      <w:r>
        <w:rPr>
          <w:rFonts w:eastAsia="Verdana"/>
        </w:rPr>
        <w:br/>
        <w:t>The Senseless framework will provide an interface to SCALA. The framework will plug into SCALA as an engine, which can be seen in the bottom layer of Figure X.</w:t>
      </w:r>
      <w:ins w:id="1339" w:author="Poseidon" w:date="2009-05-26T00:02:00Z">
        <w:r>
          <w:rPr>
            <w:rFonts w:eastAsia="Verdana"/>
          </w:rPr>
          <w:t xml:space="preserve"> </w:t>
        </w:r>
      </w:ins>
      <w:del w:id="1340" w:author="Poseidon" w:date="2009-05-26T00:02:00Z">
        <w:r>
          <w:rPr>
            <w:rFonts w:eastAsia="Verdana"/>
          </w:rPr>
          <w:delText xml:space="preserve"> </w:delText>
        </w:r>
        <w:r w:rsidRPr="00A31465">
          <w:rPr>
            <w:rFonts w:eastAsia="Verdana"/>
            <w:rPrChange w:id="1341" w:author="Poseidon" w:date="2009-05-26T00:06:00Z">
              <w:rPr>
                <w:rFonts w:eastAsia="Verdana"/>
                <w:highlight w:val="yellow"/>
              </w:rPr>
            </w:rPrChange>
          </w:rPr>
          <w:delText>P</w:delText>
        </w:r>
      </w:del>
      <w:ins w:id="1342" w:author="peter" w:date="2009-04-01T11:01:00Z">
        <w:del w:id="1343" w:author="Poseidon" w:date="2009-05-26T00:02:00Z">
          <w:r>
            <w:rPr>
              <w:rFonts w:eastAsia="Verdana"/>
            </w:rPr>
            <w:delText xml:space="preserve"> </w:delText>
          </w:r>
        </w:del>
      </w:ins>
      <w:ins w:id="1344" w:author="peter" w:date="2009-04-01T11:59:00Z">
        <w:del w:id="1345" w:author="Poseidon" w:date="2009-05-26T00:02:00Z">
          <w:r>
            <w:rPr>
              <w:rFonts w:eastAsia="Verdana"/>
            </w:rPr>
            <w:delText>in</w:delText>
          </w:r>
        </w:del>
      </w:ins>
      <w:del w:id="1346" w:author="Poseidon" w:date="2009-05-26T00:02:00Z">
        <w:r>
          <w:rPr>
            <w:rFonts w:eastAsia="Verdana"/>
          </w:rPr>
          <w:delText xml:space="preserve"> </w:delText>
        </w:r>
      </w:del>
      <w:r>
        <w:rPr>
          <w:rFonts w:eastAsia="Verdana"/>
        </w:rPr>
        <w:t>Doing so, our algorithm becomes accessible to a variety of applications.</w:t>
      </w:r>
    </w:p>
    <w:p w:rsidR="00944944" w:rsidRPr="00461F74" w:rsidRDefault="00A31465" w:rsidP="008C2E2F">
      <w:pPr>
        <w:rPr>
          <w:ins w:id="1347" w:author="peter" w:date="2009-05-25T21:11:00Z"/>
          <w:rFonts w:eastAsia="Verdana"/>
        </w:rPr>
      </w:pPr>
      <w:ins w:id="1348" w:author="peter" w:date="2009-05-25T21:03:00Z">
        <w:r>
          <w:rPr>
            <w:rFonts w:eastAsia="Verdana"/>
          </w:rPr>
          <w:t>The interface with the middleware is constructed in the controller.</w:t>
        </w:r>
      </w:ins>
      <w:ins w:id="1349" w:author="peter" w:date="2009-05-25T21:04:00Z">
        <w:r>
          <w:rPr>
            <w:rFonts w:eastAsia="Verdana"/>
          </w:rPr>
          <w:t xml:space="preserve"> Two types of communication are available: polling and event-based. By polling the engine, information Is requested only when needed</w:t>
        </w:r>
      </w:ins>
      <w:ins w:id="1350" w:author="peter" w:date="2009-05-25T21:05:00Z">
        <w:r>
          <w:rPr>
            <w:rFonts w:eastAsia="Verdana"/>
          </w:rPr>
          <w:t>, as opposed to event-based communication where, the middleware subscribes to information coming from the WSN.</w:t>
        </w:r>
      </w:ins>
      <w:ins w:id="1351" w:author="peter" w:date="2009-05-25T21:06:00Z">
        <w:r>
          <w:rPr>
            <w:rFonts w:eastAsia="Verdana"/>
          </w:rPr>
          <w:t xml:space="preserve"> The interface is loosely based on the ANSI </w:t>
        </w:r>
        <w:proofErr w:type="spellStart"/>
        <w:r>
          <w:rPr>
            <w:rFonts w:eastAsia="Verdana"/>
          </w:rPr>
          <w:t>Rtls</w:t>
        </w:r>
        <w:proofErr w:type="spellEnd"/>
        <w:r>
          <w:rPr>
            <w:rFonts w:eastAsia="Verdana"/>
          </w:rPr>
          <w:t xml:space="preserve"> API [Ref]</w:t>
        </w:r>
      </w:ins>
      <w:ins w:id="1352" w:author="peter" w:date="2009-05-25T21:07:00Z">
        <w:r>
          <w:rPr>
            <w:rFonts w:eastAsia="Verdana"/>
          </w:rPr>
          <w:t>.</w:t>
        </w:r>
      </w:ins>
    </w:p>
    <w:p w:rsidR="00944944" w:rsidRPr="00461F74" w:rsidDel="00842AF2" w:rsidRDefault="00A31465" w:rsidP="008C2E2F">
      <w:pPr>
        <w:rPr>
          <w:ins w:id="1353" w:author="peter" w:date="2009-05-25T21:11:00Z"/>
          <w:del w:id="1354" w:author="Poseidon" w:date="2009-05-26T00:02:00Z"/>
          <w:rFonts w:eastAsia="Verdana"/>
        </w:rPr>
      </w:pPr>
      <w:ins w:id="1355" w:author="peter" w:date="2009-05-25T21:11:00Z">
        <w:r>
          <w:rPr>
            <w:rFonts w:eastAsia="Verdana"/>
          </w:rPr>
          <w:lastRenderedPageBreak/>
          <w:t xml:space="preserve">The </w:t>
        </w:r>
      </w:ins>
      <w:ins w:id="1356" w:author="peter" w:date="2009-05-25T21:12:00Z">
        <w:r>
          <w:rPr>
            <w:rFonts w:eastAsia="Verdana"/>
          </w:rPr>
          <w:t xml:space="preserve">API documents a polling-based system. </w:t>
        </w:r>
      </w:ins>
      <w:ins w:id="1357" w:author="peter" w:date="2009-05-25T21:13:00Z">
        <w:r>
          <w:rPr>
            <w:rFonts w:eastAsia="Verdana"/>
          </w:rPr>
          <w:t xml:space="preserve">Possible data fields are specified and a method of filtering </w:t>
        </w:r>
      </w:ins>
      <w:ins w:id="1358" w:author="peter" w:date="2009-05-25T21:14:00Z">
        <w:r>
          <w:rPr>
            <w:rFonts w:eastAsia="Verdana"/>
          </w:rPr>
          <w:t>data is documented as well.</w:t>
        </w:r>
      </w:ins>
    </w:p>
    <w:p w:rsidR="00944944" w:rsidRPr="00461F74" w:rsidDel="00842AF2" w:rsidRDefault="00A31465" w:rsidP="008C2E2F">
      <w:pPr>
        <w:rPr>
          <w:ins w:id="1359" w:author="peter" w:date="2009-05-25T21:18:00Z"/>
          <w:del w:id="1360" w:author="Poseidon" w:date="2009-05-26T00:02:00Z"/>
          <w:rFonts w:eastAsia="Verdana"/>
          <w:strike/>
        </w:rPr>
      </w:pPr>
      <w:ins w:id="1361" w:author="peter" w:date="2009-05-25T21:07:00Z">
        <w:del w:id="1362" w:author="Poseidon" w:date="2009-05-26T00:02:00Z">
          <w:r>
            <w:rPr>
              <w:rFonts w:eastAsia="Verdana"/>
            </w:rPr>
            <w:delText xml:space="preserve"> </w:delText>
          </w:r>
          <w:r w:rsidRPr="00A31465">
            <w:rPr>
              <w:rFonts w:eastAsia="Verdana"/>
              <w:strike/>
              <w:rPrChange w:id="1363" w:author="Poseidon" w:date="2009-05-26T00:06:00Z">
                <w:rPr>
                  <w:rFonts w:eastAsia="Verdana"/>
                </w:rPr>
              </w:rPrChange>
            </w:rPr>
            <w:delText xml:space="preserve">More concrete, our software implement four key C# interfaces. </w:delText>
          </w:r>
        </w:del>
      </w:ins>
      <w:ins w:id="1364" w:author="peter" w:date="2009-05-25T21:08:00Z">
        <w:del w:id="1365" w:author="Poseidon" w:date="2009-05-26T00:02:00Z">
          <w:r w:rsidRPr="00A31465">
            <w:rPr>
              <w:rFonts w:eastAsia="Verdana"/>
              <w:strike/>
              <w:rPrChange w:id="1366" w:author="Poseidon" w:date="2009-05-26T00:06:00Z">
                <w:rPr>
                  <w:rFonts w:eastAsia="Verdana"/>
                </w:rPr>
              </w:rPrChange>
            </w:rPr>
            <w:delText xml:space="preserve">The first two providing the polling </w:delText>
          </w:r>
        </w:del>
      </w:ins>
      <w:ins w:id="1367" w:author="peter" w:date="2009-05-25T21:09:00Z">
        <w:del w:id="1368" w:author="Poseidon" w:date="2009-05-26T00:02:00Z">
          <w:r w:rsidRPr="00A31465">
            <w:rPr>
              <w:rFonts w:eastAsia="Verdana"/>
              <w:strike/>
              <w:rPrChange w:id="1369" w:author="Poseidon" w:date="2009-05-26T00:06:00Z">
                <w:rPr>
                  <w:rFonts w:eastAsia="Verdana"/>
                </w:rPr>
              </w:rPrChange>
            </w:rPr>
            <w:delText xml:space="preserve">and event functionality. </w:delText>
          </w:r>
        </w:del>
      </w:ins>
      <w:ins w:id="1370" w:author="peter" w:date="2009-05-25T21:10:00Z">
        <w:del w:id="1371" w:author="Poseidon" w:date="2009-05-26T00:02:00Z">
          <w:r w:rsidRPr="00A31465">
            <w:rPr>
              <w:rFonts w:eastAsia="Verdana"/>
              <w:strike/>
              <w:rPrChange w:id="1372" w:author="Poseidon" w:date="2009-05-26T00:06:00Z">
                <w:rPr>
                  <w:rFonts w:eastAsia="Verdana"/>
                </w:rPr>
              </w:rPrChange>
            </w:rPr>
            <w:delText xml:space="preserve">The other two specify the retrieval </w:delText>
          </w:r>
        </w:del>
      </w:ins>
      <w:ins w:id="1373" w:author="peter" w:date="2009-05-25T21:11:00Z">
        <w:del w:id="1374" w:author="Poseidon" w:date="2009-05-26T00:02:00Z">
          <w:r w:rsidRPr="00A31465">
            <w:rPr>
              <w:rFonts w:eastAsia="Verdana"/>
              <w:strike/>
              <w:rPrChange w:id="1375" w:author="Poseidon" w:date="2009-05-26T00:06:00Z">
                <w:rPr>
                  <w:rFonts w:eastAsia="Verdana"/>
                </w:rPr>
              </w:rPrChange>
            </w:rPr>
            <w:delText xml:space="preserve">of active nodes and the maps </w:delText>
          </w:r>
        </w:del>
      </w:ins>
    </w:p>
    <w:p w:rsidR="00C85BEA" w:rsidRPr="00461F74" w:rsidRDefault="00C85BEA" w:rsidP="008C2E2F">
      <w:pPr>
        <w:rPr>
          <w:ins w:id="1376" w:author="peter" w:date="2009-05-25T21:18:00Z"/>
          <w:rFonts w:eastAsia="Verdana"/>
          <w:strike/>
        </w:rPr>
      </w:pPr>
    </w:p>
    <w:p w:rsidR="00000000" w:rsidRDefault="00A31465">
      <w:pPr>
        <w:pStyle w:val="Kop1"/>
        <w:rPr>
          <w:ins w:id="1377" w:author="peter" w:date="2009-05-25T21:06:00Z"/>
          <w:rFonts w:eastAsia="Verdana"/>
        </w:rPr>
        <w:pPrChange w:id="1378" w:author="peter" w:date="2009-05-25T21:18:00Z">
          <w:pPr/>
        </w:pPrChange>
      </w:pPr>
      <w:ins w:id="1379" w:author="peter" w:date="2009-05-25T21:18:00Z">
        <w:r w:rsidRPr="00A31465">
          <w:rPr>
            <w:rFonts w:eastAsia="Verdana"/>
          </w:rPr>
          <w:t>Antenna orientation</w:t>
        </w:r>
      </w:ins>
    </w:p>
    <w:p w:rsidR="00766D19" w:rsidRPr="00461F74" w:rsidRDefault="00A31465" w:rsidP="00766D19">
      <w:pPr>
        <w:rPr>
          <w:ins w:id="1380" w:author="peter" w:date="2009-05-25T22:00:00Z"/>
          <w:rFonts w:eastAsia="Verdana"/>
        </w:rPr>
      </w:pPr>
      <w:ins w:id="1381" w:author="peter" w:date="2009-05-25T21:27:00Z">
        <w:r>
          <w:rPr>
            <w:rFonts w:eastAsia="Verdana"/>
          </w:rPr>
          <w:t xml:space="preserve">The relative antenna orientation between receiver-transmitter pairs is a major factor in signal strength variability, even in the absence of multipath and shading effects. </w:t>
        </w:r>
      </w:ins>
      <w:ins w:id="1382" w:author="peter" w:date="2009-05-25T21:29:00Z">
        <w:r>
          <w:rPr>
            <w:rFonts w:eastAsia="Verdana"/>
          </w:rPr>
          <w:t xml:space="preserve">This </w:t>
        </w:r>
      </w:ins>
      <w:ins w:id="1383" w:author="peter" w:date="2009-05-25T21:30:00Z">
        <w:r>
          <w:rPr>
            <w:rFonts w:eastAsia="Verdana"/>
          </w:rPr>
          <w:t>is due to the fact that antenna</w:t>
        </w:r>
      </w:ins>
      <w:ins w:id="1384" w:author="peter" w:date="2009-05-25T21:34:00Z">
        <w:r>
          <w:rPr>
            <w:rFonts w:eastAsia="Verdana"/>
          </w:rPr>
          <w:t>’</w:t>
        </w:r>
      </w:ins>
      <w:ins w:id="1385" w:author="peter" w:date="2009-05-25T21:30:00Z">
        <w:r>
          <w:rPr>
            <w:rFonts w:eastAsia="Verdana"/>
          </w:rPr>
          <w:t xml:space="preserve">s are not perfectly </w:t>
        </w:r>
        <w:proofErr w:type="spellStart"/>
        <w:r>
          <w:rPr>
            <w:rFonts w:eastAsia="Verdana"/>
          </w:rPr>
          <w:t>omnidirectional</w:t>
        </w:r>
        <w:proofErr w:type="spellEnd"/>
        <w:r>
          <w:rPr>
            <w:rFonts w:eastAsia="Verdana"/>
          </w:rPr>
          <w:t xml:space="preserve">. </w:t>
        </w:r>
      </w:ins>
      <w:ins w:id="1386" w:author="peter" w:date="2009-05-25T21:27:00Z">
        <w:r>
          <w:rPr>
            <w:rFonts w:eastAsia="Verdana"/>
          </w:rPr>
          <w:t xml:space="preserve">Ideally, the radiation pattern of </w:t>
        </w:r>
      </w:ins>
      <w:ins w:id="1387" w:author="peter" w:date="2009-05-25T21:31:00Z">
        <w:r>
          <w:rPr>
            <w:rFonts w:eastAsia="Verdana"/>
          </w:rPr>
          <w:t>an</w:t>
        </w:r>
      </w:ins>
      <w:ins w:id="1388" w:author="peter" w:date="2009-05-25T21:27:00Z">
        <w:r>
          <w:rPr>
            <w:rFonts w:eastAsia="Verdana"/>
          </w:rPr>
          <w:t xml:space="preserve"> antenna should be uniform and it should look like a circle (2-D space) or a sphere (3-D space). </w:t>
        </w:r>
      </w:ins>
      <w:ins w:id="1389" w:author="peter" w:date="2009-05-25T21:31:00Z">
        <w:r>
          <w:rPr>
            <w:rFonts w:eastAsia="Verdana"/>
          </w:rPr>
          <w:t>However, in practice, the orientation of the antenna can influ</w:t>
        </w:r>
      </w:ins>
      <w:ins w:id="1390" w:author="peter" w:date="2009-05-25T21:32:00Z">
        <w:r>
          <w:rPr>
            <w:rFonts w:eastAsia="Verdana"/>
          </w:rPr>
          <w:t>ence the signal strength by several decibels.</w:t>
        </w:r>
      </w:ins>
      <w:ins w:id="1391" w:author="peter" w:date="2009-05-25T21:37:00Z">
        <w:r>
          <w:rPr>
            <w:rFonts w:eastAsia="Verdana"/>
          </w:rPr>
          <w:t xml:space="preserve"> Thus</w:t>
        </w:r>
      </w:ins>
      <w:ins w:id="1392" w:author="peter" w:date="2009-05-25T21:42:00Z">
        <w:r>
          <w:rPr>
            <w:rFonts w:eastAsia="Verdana"/>
          </w:rPr>
          <w:t>,</w:t>
        </w:r>
      </w:ins>
      <w:ins w:id="1393" w:author="peter" w:date="2009-05-25T21:37:00Z">
        <w:r>
          <w:rPr>
            <w:rFonts w:eastAsia="Verdana"/>
          </w:rPr>
          <w:t xml:space="preserve"> </w:t>
        </w:r>
      </w:ins>
      <w:ins w:id="1394" w:author="peter" w:date="2009-05-25T22:00:00Z">
        <w:r>
          <w:rPr>
            <w:rFonts w:eastAsia="Verdana"/>
          </w:rPr>
          <w:t>different antenna orientations can produce different sets of RSSI values for the same distances between receiver and transmitter.</w:t>
        </w:r>
      </w:ins>
    </w:p>
    <w:p w:rsidR="007265CC" w:rsidRPr="00461F74" w:rsidRDefault="00A31465" w:rsidP="00467B0F">
      <w:pPr>
        <w:rPr>
          <w:ins w:id="1395" w:author="peter" w:date="2009-05-25T21:48:00Z"/>
          <w:rFonts w:eastAsia="Verdana"/>
        </w:rPr>
      </w:pPr>
      <w:ins w:id="1396" w:author="peter" w:date="2009-05-25T21:43:00Z">
        <w:r>
          <w:rPr>
            <w:rFonts w:eastAsia="Verdana"/>
          </w:rPr>
          <w:t>Therefore, it is imperative that the antenna</w:t>
        </w:r>
      </w:ins>
      <w:ins w:id="1397" w:author="peter" w:date="2009-05-25T21:44:00Z">
        <w:r>
          <w:rPr>
            <w:rFonts w:eastAsia="Verdana"/>
          </w:rPr>
          <w:t xml:space="preserve">’s orientation should be accounted for as well. One possible solution </w:t>
        </w:r>
      </w:ins>
      <w:ins w:id="1398" w:author="peter" w:date="2009-05-25T21:45:00Z">
        <w:r>
          <w:rPr>
            <w:rFonts w:eastAsia="Verdana"/>
          </w:rPr>
          <w:t xml:space="preserve">would to use </w:t>
        </w:r>
      </w:ins>
      <w:ins w:id="1399" w:author="peter" w:date="2009-05-25T21:46:00Z">
        <w:r>
          <w:rPr>
            <w:rFonts w:eastAsia="Verdana"/>
          </w:rPr>
          <w:t xml:space="preserve">a compass </w:t>
        </w:r>
      </w:ins>
      <w:ins w:id="1400" w:author="peter" w:date="2009-05-25T21:45:00Z">
        <w:r>
          <w:rPr>
            <w:rFonts w:eastAsia="Verdana"/>
          </w:rPr>
          <w:t xml:space="preserve">to determine the nodes </w:t>
        </w:r>
      </w:ins>
      <w:ins w:id="1401" w:author="peter" w:date="2009-05-25T21:46:00Z">
        <w:r>
          <w:rPr>
            <w:rFonts w:eastAsia="Verdana"/>
          </w:rPr>
          <w:t xml:space="preserve">orientation. </w:t>
        </w:r>
      </w:ins>
      <w:ins w:id="1402" w:author="peter" w:date="2009-05-25T21:47:00Z">
        <w:r>
          <w:rPr>
            <w:rFonts w:eastAsia="Verdana"/>
          </w:rPr>
          <w:t>Given the antennas radiation pattern the transmitt</w:t>
        </w:r>
      </w:ins>
      <w:ins w:id="1403" w:author="peter" w:date="2009-05-25T21:48:00Z">
        <w:r>
          <w:rPr>
            <w:rFonts w:eastAsia="Verdana"/>
          </w:rPr>
          <w:t xml:space="preserve">ed power can easily be obtained. </w:t>
        </w:r>
      </w:ins>
    </w:p>
    <w:p w:rsidR="003777E2" w:rsidRPr="00461F74" w:rsidRDefault="00A31465" w:rsidP="00467B0F">
      <w:pPr>
        <w:rPr>
          <w:ins w:id="1404" w:author="peter" w:date="2009-05-25T22:09:00Z"/>
          <w:rFonts w:eastAsia="Verdana"/>
        </w:rPr>
      </w:pPr>
      <w:ins w:id="1405" w:author="peter" w:date="2009-05-25T21:48:00Z">
        <w:r>
          <w:rPr>
            <w:rFonts w:eastAsia="Verdana"/>
          </w:rPr>
          <w:t xml:space="preserve">A straightforward </w:t>
        </w:r>
      </w:ins>
      <w:ins w:id="1406" w:author="peter" w:date="2009-05-25T21:49:00Z">
        <w:r>
          <w:rPr>
            <w:rFonts w:eastAsia="Verdana"/>
          </w:rPr>
          <w:t xml:space="preserve">solution would be to use a more </w:t>
        </w:r>
        <w:proofErr w:type="spellStart"/>
        <w:r>
          <w:rPr>
            <w:rFonts w:eastAsia="Verdana"/>
          </w:rPr>
          <w:t>omnidirectional</w:t>
        </w:r>
        <w:proofErr w:type="spellEnd"/>
        <w:r>
          <w:rPr>
            <w:rFonts w:eastAsia="Verdana"/>
          </w:rPr>
          <w:t xml:space="preserve"> antenna to minim</w:t>
        </w:r>
      </w:ins>
      <w:ins w:id="1407" w:author="Poseidon" w:date="2009-05-25T23:45:00Z">
        <w:r>
          <w:rPr>
            <w:rFonts w:eastAsia="Verdana"/>
          </w:rPr>
          <w:t>i</w:t>
        </w:r>
      </w:ins>
      <w:ins w:id="1408" w:author="peter" w:date="2009-05-25T21:49:00Z">
        <w:del w:id="1409" w:author="Poseidon" w:date="2009-05-25T23:45:00Z">
          <w:r>
            <w:rPr>
              <w:rFonts w:eastAsia="Verdana"/>
            </w:rPr>
            <w:delText>al</w:delText>
          </w:r>
        </w:del>
      </w:ins>
      <w:ins w:id="1410" w:author="Poseidon" w:date="2009-05-25T23:45:00Z">
        <w:r>
          <w:rPr>
            <w:rFonts w:eastAsia="Verdana"/>
          </w:rPr>
          <w:t>ze</w:t>
        </w:r>
      </w:ins>
      <w:ins w:id="1411" w:author="peter" w:date="2009-05-25T21:49:00Z">
        <w:del w:id="1412" w:author="Poseidon" w:date="2009-05-25T23:45:00Z">
          <w:r>
            <w:rPr>
              <w:rFonts w:eastAsia="Verdana"/>
            </w:rPr>
            <w:delText>ise</w:delText>
          </w:r>
        </w:del>
        <w:del w:id="1413" w:author="Poseidon" w:date="2009-05-26T00:09:00Z">
          <w:r>
            <w:rPr>
              <w:rFonts w:eastAsia="Verdana"/>
            </w:rPr>
            <w:delText>minimalise</w:delText>
          </w:r>
        </w:del>
        <w:r>
          <w:rPr>
            <w:rFonts w:eastAsia="Verdana"/>
          </w:rPr>
          <w:t xml:space="preserve"> these effects. For </w:t>
        </w:r>
      </w:ins>
      <w:ins w:id="1414" w:author="peter" w:date="2009-05-25T21:50:00Z">
        <w:r>
          <w:rPr>
            <w:rFonts w:eastAsia="Verdana"/>
          </w:rPr>
          <w:t xml:space="preserve">example, TelosB nodes use an onboard antenna. </w:t>
        </w:r>
      </w:ins>
      <w:ins w:id="1415" w:author="peter" w:date="2009-05-25T21:51:00Z">
        <w:r>
          <w:rPr>
            <w:rFonts w:eastAsia="Verdana"/>
          </w:rPr>
          <w:t xml:space="preserve">The power received from this antenna can differ by as much as 20dB depending on the orientation.  </w:t>
        </w:r>
      </w:ins>
      <w:ins w:id="1416" w:author="peter" w:date="2009-05-25T21:53:00Z">
        <w:r>
          <w:rPr>
            <w:rFonts w:eastAsia="Verdana"/>
          </w:rPr>
          <w:t>Fortunately an external antenna is supported. This can be mounted on the circuit board via an optional standard SMA connector.</w:t>
        </w:r>
      </w:ins>
      <w:ins w:id="1417" w:author="peter" w:date="2009-05-25T21:52:00Z">
        <w:r>
          <w:rPr>
            <w:rFonts w:eastAsia="Verdana"/>
          </w:rPr>
          <w:t xml:space="preserve"> </w:t>
        </w:r>
      </w:ins>
    </w:p>
    <w:p w:rsidR="004A4C84" w:rsidRPr="00461F74" w:rsidRDefault="00A31465" w:rsidP="00467B0F">
      <w:pPr>
        <w:rPr>
          <w:ins w:id="1418" w:author="peter" w:date="2009-05-25T22:10:00Z"/>
          <w:rFonts w:eastAsia="Verdana"/>
        </w:rPr>
      </w:pPr>
      <w:ins w:id="1419" w:author="peter" w:date="2009-05-25T22:09:00Z">
        <w:r>
          <w:rPr>
            <w:rFonts w:eastAsia="Verdana"/>
          </w:rPr>
          <w:t>//</w:t>
        </w:r>
        <w:proofErr w:type="spellStart"/>
        <w:r>
          <w:rPr>
            <w:rFonts w:eastAsia="Verdana"/>
          </w:rPr>
          <w:t>Uitleg</w:t>
        </w:r>
        <w:proofErr w:type="spellEnd"/>
        <w:r>
          <w:rPr>
            <w:rFonts w:eastAsia="Verdana"/>
          </w:rPr>
          <w:t xml:space="preserve"> </w:t>
        </w:r>
        <w:proofErr w:type="spellStart"/>
        <w:r>
          <w:rPr>
            <w:rFonts w:eastAsia="Verdana"/>
          </w:rPr>
          <w:t>waarom</w:t>
        </w:r>
      </w:ins>
      <w:proofErr w:type="spellEnd"/>
    </w:p>
    <w:p w:rsidR="004A4C84" w:rsidRPr="00461F74" w:rsidRDefault="00A31465" w:rsidP="00467B0F">
      <w:pPr>
        <w:rPr>
          <w:ins w:id="1420" w:author="peter" w:date="2009-05-25T22:09:00Z"/>
          <w:rFonts w:eastAsia="Verdana"/>
        </w:rPr>
      </w:pPr>
      <w:ins w:id="1421" w:author="peter" w:date="2009-05-25T22:10:00Z">
        <w:r>
          <w:rPr>
            <w:rFonts w:eastAsia="Verdana"/>
          </w:rPr>
          <w:t xml:space="preserve">The influence of </w:t>
        </w:r>
      </w:ins>
      <w:ins w:id="1422" w:author="peter" w:date="2009-05-25T22:11:00Z">
        <w:r>
          <w:rPr>
            <w:rFonts w:eastAsia="Verdana"/>
          </w:rPr>
          <w:t>the onboard antenna as compared to the external antenna</w:t>
        </w:r>
      </w:ins>
    </w:p>
    <w:p w:rsidR="004A4C84" w:rsidRPr="00461F74" w:rsidRDefault="00A31465" w:rsidP="00467B0F">
      <w:pPr>
        <w:rPr>
          <w:ins w:id="1423" w:author="peter" w:date="2009-05-25T22:18:00Z"/>
          <w:rFonts w:eastAsia="Verdana"/>
        </w:rPr>
      </w:pPr>
      <w:ins w:id="1424" w:author="peter" w:date="2009-05-25T22:09:00Z">
        <w:r>
          <w:rPr>
            <w:rFonts w:eastAsia="Verdana"/>
          </w:rPr>
          <w:t xml:space="preserve">Two nodes were put at a </w:t>
        </w:r>
      </w:ins>
      <w:ins w:id="1425" w:author="peter" w:date="2009-05-25T22:21:00Z">
        <w:r>
          <w:rPr>
            <w:rFonts w:eastAsia="Verdana"/>
          </w:rPr>
          <w:t xml:space="preserve">constant </w:t>
        </w:r>
      </w:ins>
      <w:ins w:id="1426" w:author="peter" w:date="2009-05-25T22:09:00Z">
        <w:r>
          <w:rPr>
            <w:rFonts w:eastAsia="Verdana"/>
          </w:rPr>
          <w:t xml:space="preserve">distance </w:t>
        </w:r>
      </w:ins>
      <w:ins w:id="1427" w:author="peter" w:date="2009-05-25T22:16:00Z">
        <w:r>
          <w:rPr>
            <w:rFonts w:eastAsia="Verdana"/>
          </w:rPr>
          <w:t>in an outdoor environment, a basketball court</w:t>
        </w:r>
      </w:ins>
      <w:ins w:id="1428" w:author="peter" w:date="2009-05-25T22:09:00Z">
        <w:r>
          <w:rPr>
            <w:rFonts w:eastAsia="Verdana"/>
          </w:rPr>
          <w:t xml:space="preserve">. One node served as the anchor node </w:t>
        </w:r>
      </w:ins>
      <w:ins w:id="1429" w:author="peter" w:date="2009-05-25T22:10:00Z">
        <w:r>
          <w:rPr>
            <w:rFonts w:eastAsia="Verdana"/>
          </w:rPr>
          <w:t xml:space="preserve">and </w:t>
        </w:r>
      </w:ins>
      <w:ins w:id="1430" w:author="peter" w:date="2009-05-25T22:22:00Z">
        <w:r>
          <w:rPr>
            <w:rFonts w:eastAsia="Verdana"/>
          </w:rPr>
          <w:t>continuously</w:t>
        </w:r>
      </w:ins>
      <w:ins w:id="1431" w:author="peter" w:date="2009-05-25T22:10:00Z">
        <w:r>
          <w:rPr>
            <w:rFonts w:eastAsia="Verdana"/>
          </w:rPr>
          <w:t xml:space="preserve"> broadcasted messages to the other node. RSS samples were taken at this node. </w:t>
        </w:r>
      </w:ins>
      <w:ins w:id="1432" w:author="peter" w:date="2009-05-25T22:12:00Z">
        <w:r>
          <w:rPr>
            <w:rFonts w:eastAsia="Verdana"/>
          </w:rPr>
          <w:t xml:space="preserve"> The </w:t>
        </w:r>
      </w:ins>
      <w:ins w:id="1433" w:author="peter" w:date="2009-05-25T22:13:00Z">
        <w:r>
          <w:rPr>
            <w:rFonts w:eastAsia="Verdana"/>
          </w:rPr>
          <w:t xml:space="preserve">anchor node was rotated and samples were taken at every 20 degrees. </w:t>
        </w:r>
      </w:ins>
      <w:ins w:id="1434" w:author="peter" w:date="2009-05-25T22:18:00Z">
        <w:r>
          <w:rPr>
            <w:rFonts w:eastAsia="Verdana"/>
          </w:rPr>
          <w:t xml:space="preserve">Approximately 25 samples were taken at every orientation. </w:t>
        </w:r>
      </w:ins>
    </w:p>
    <w:p w:rsidR="00EC23C6" w:rsidRPr="00461F74" w:rsidRDefault="00A31465" w:rsidP="00467B0F">
      <w:pPr>
        <w:rPr>
          <w:ins w:id="1435" w:author="peter" w:date="2009-05-25T22:28:00Z"/>
          <w:rFonts w:eastAsia="Verdana"/>
        </w:rPr>
      </w:pPr>
      <w:ins w:id="1436" w:author="peter" w:date="2009-05-25T22:18:00Z">
        <w:r>
          <w:rPr>
            <w:rFonts w:eastAsia="Verdana"/>
          </w:rPr>
          <w:t>Figure X</w:t>
        </w:r>
      </w:ins>
      <w:ins w:id="1437" w:author="peter" w:date="2009-05-25T22:19:00Z">
        <w:r>
          <w:rPr>
            <w:rFonts w:eastAsia="Verdana"/>
          </w:rPr>
          <w:t xml:space="preserve"> plots the results of our test</w:t>
        </w:r>
      </w:ins>
      <w:ins w:id="1438" w:author="peter" w:date="2009-05-25T22:21:00Z">
        <w:r>
          <w:rPr>
            <w:rFonts w:eastAsia="Verdana"/>
          </w:rPr>
          <w:t>. Average</w:t>
        </w:r>
      </w:ins>
      <w:ins w:id="1439" w:author="peter" w:date="2009-05-25T22:22:00Z">
        <w:r>
          <w:rPr>
            <w:rFonts w:eastAsia="Verdana"/>
          </w:rPr>
          <w:t xml:space="preserve">d RSS values </w:t>
        </w:r>
      </w:ins>
      <w:ins w:id="1440" w:author="peter" w:date="2009-05-25T22:23:00Z">
        <w:r>
          <w:rPr>
            <w:rFonts w:eastAsia="Verdana"/>
          </w:rPr>
          <w:t xml:space="preserve">and standard deviation </w:t>
        </w:r>
      </w:ins>
      <w:ins w:id="1441" w:author="peter" w:date="2009-05-25T22:22:00Z">
        <w:r>
          <w:rPr>
            <w:rFonts w:eastAsia="Verdana"/>
          </w:rPr>
          <w:t xml:space="preserve">are plotted for every </w:t>
        </w:r>
      </w:ins>
      <w:ins w:id="1442" w:author="peter" w:date="2009-05-25T22:23:00Z">
        <w:r>
          <w:rPr>
            <w:rFonts w:eastAsia="Verdana"/>
          </w:rPr>
          <w:t xml:space="preserve">sampled </w:t>
        </w:r>
      </w:ins>
      <w:ins w:id="1443" w:author="peter" w:date="2009-05-25T22:22:00Z">
        <w:r>
          <w:rPr>
            <w:rFonts w:eastAsia="Verdana"/>
          </w:rPr>
          <w:t xml:space="preserve">orientation. </w:t>
        </w:r>
      </w:ins>
      <w:ins w:id="1444" w:author="peter" w:date="2009-05-25T22:24:00Z">
        <w:r>
          <w:rPr>
            <w:rFonts w:eastAsia="Verdana"/>
          </w:rPr>
          <w:t xml:space="preserve">Table X displays the </w:t>
        </w:r>
      </w:ins>
      <w:ins w:id="1445" w:author="peter" w:date="2009-05-25T22:25:00Z">
        <w:r>
          <w:rPr>
            <w:rFonts w:eastAsia="Verdana"/>
          </w:rPr>
          <w:t xml:space="preserve">total </w:t>
        </w:r>
      </w:ins>
      <w:ins w:id="1446" w:author="peter" w:date="2009-05-25T22:24:00Z">
        <w:r>
          <w:rPr>
            <w:rFonts w:eastAsia="Verdana"/>
          </w:rPr>
          <w:t>standard deviation</w:t>
        </w:r>
      </w:ins>
      <w:ins w:id="1447" w:author="peter" w:date="2009-05-25T22:26:00Z">
        <w:r>
          <w:rPr>
            <w:rFonts w:eastAsia="Verdana"/>
          </w:rPr>
          <w:t xml:space="preserve">. These results show that RSS readings are generally more stable when the node is equipped with an external antenna. </w:t>
        </w:r>
      </w:ins>
      <w:ins w:id="1448" w:author="peter" w:date="2009-05-25T22:27:00Z">
        <w:r>
          <w:rPr>
            <w:rFonts w:eastAsia="Verdana"/>
          </w:rPr>
          <w:t xml:space="preserve">However the readings with onboard antenna are fairly stable as well. </w:t>
        </w:r>
      </w:ins>
    </w:p>
    <w:p w:rsidR="00AC03E2" w:rsidRPr="00461F74" w:rsidRDefault="00A31465" w:rsidP="00467B0F">
      <w:pPr>
        <w:rPr>
          <w:ins w:id="1449" w:author="peter" w:date="2009-05-25T22:32:00Z"/>
          <w:rFonts w:eastAsia="Verdana"/>
        </w:rPr>
      </w:pPr>
      <w:ins w:id="1450" w:author="peter" w:date="2009-05-25T22:28:00Z">
        <w:r>
          <w:rPr>
            <w:rFonts w:eastAsia="Verdana"/>
          </w:rPr>
          <w:t>The results also clearly sh</w:t>
        </w:r>
      </w:ins>
      <w:ins w:id="1451" w:author="peter" w:date="2009-05-25T22:29:00Z">
        <w:r>
          <w:rPr>
            <w:rFonts w:eastAsia="Verdana"/>
          </w:rPr>
          <w:t xml:space="preserve">ow that the external antenna is more invariant to orientation than the onboard antenna. </w:t>
        </w:r>
      </w:ins>
    </w:p>
    <w:p w:rsidR="00000000" w:rsidRDefault="00A31465">
      <w:pPr>
        <w:pStyle w:val="Kop1"/>
        <w:rPr>
          <w:ins w:id="1452" w:author="peter" w:date="2009-05-25T22:15:00Z"/>
          <w:rFonts w:eastAsia="Verdana"/>
          <w:rPrChange w:id="1453" w:author="Poseidon" w:date="2009-05-26T00:06:00Z">
            <w:rPr>
              <w:ins w:id="1454" w:author="peter" w:date="2009-05-25T22:15:00Z"/>
              <w:rFonts w:eastAsia="Verdana"/>
            </w:rPr>
          </w:rPrChange>
        </w:rPr>
        <w:pPrChange w:id="1455" w:author="peter" w:date="2009-05-25T22:32:00Z">
          <w:pPr/>
        </w:pPrChange>
      </w:pPr>
      <w:ins w:id="1456" w:author="peter" w:date="2009-05-25T22:32:00Z">
        <w:r w:rsidRPr="00A31465">
          <w:rPr>
            <w:rFonts w:eastAsia="Verdana"/>
          </w:rPr>
          <w:t>Algorithms</w:t>
        </w:r>
      </w:ins>
    </w:p>
    <w:p w:rsidR="00391496" w:rsidRPr="00461F74" w:rsidRDefault="00A31465" w:rsidP="00467B0F">
      <w:pPr>
        <w:rPr>
          <w:ins w:id="1457" w:author="peter" w:date="2009-05-25T22:52:00Z"/>
          <w:rFonts w:eastAsia="Verdana"/>
        </w:rPr>
      </w:pPr>
      <w:ins w:id="1458" w:author="peter" w:date="2009-05-25T22:32:00Z">
        <w:r>
          <w:rPr>
            <w:rFonts w:eastAsia="Verdana"/>
          </w:rPr>
          <w:t xml:space="preserve">Trilateration is </w:t>
        </w:r>
      </w:ins>
      <w:ins w:id="1459" w:author="peter" w:date="2009-05-25T22:33:00Z">
        <w:r>
          <w:rPr>
            <w:rFonts w:eastAsia="Verdana"/>
          </w:rPr>
          <w:t>used in a variety of localization systems including GPS</w:t>
        </w:r>
      </w:ins>
      <w:ins w:id="1460" w:author="peter" w:date="2009-05-25T22:34:00Z">
        <w:r>
          <w:rPr>
            <w:rFonts w:eastAsia="Verdana"/>
          </w:rPr>
          <w:t xml:space="preserve">. Trilateration </w:t>
        </w:r>
      </w:ins>
      <w:ins w:id="1461" w:author="peter" w:date="2009-05-25T22:35:00Z">
        <w:r>
          <w:rPr>
            <w:rFonts w:eastAsia="Verdana"/>
          </w:rPr>
          <w:t xml:space="preserve">calculates the intersection of </w:t>
        </w:r>
      </w:ins>
      <w:ins w:id="1462" w:author="peter" w:date="2009-05-25T22:38:00Z">
        <w:r>
          <w:rPr>
            <w:rFonts w:eastAsia="Verdana"/>
          </w:rPr>
          <w:t>three or more circles</w:t>
        </w:r>
      </w:ins>
      <w:ins w:id="1463" w:author="peter" w:date="2009-05-25T22:44:00Z">
        <w:r>
          <w:rPr>
            <w:rFonts w:eastAsia="Verdana"/>
          </w:rPr>
          <w:t xml:space="preserve">. </w:t>
        </w:r>
      </w:ins>
      <w:ins w:id="1464" w:author="peter" w:date="2009-05-25T22:45:00Z">
        <w:r>
          <w:rPr>
            <w:rFonts w:eastAsia="Verdana"/>
          </w:rPr>
          <w:t xml:space="preserve">If these circles intersect in exactly one point, the coordinates of this point can be determined by </w:t>
        </w:r>
      </w:ins>
      <w:ins w:id="1465" w:author="peter" w:date="2009-05-25T22:46:00Z">
        <w:r>
          <w:rPr>
            <w:rFonts w:eastAsia="Verdana"/>
          </w:rPr>
          <w:t xml:space="preserve">linear equations. </w:t>
        </w:r>
      </w:ins>
      <w:ins w:id="1466" w:author="peter" w:date="2009-05-25T22:45:00Z">
        <w:r>
          <w:rPr>
            <w:rFonts w:eastAsia="Verdana"/>
          </w:rPr>
          <w:t xml:space="preserve"> </w:t>
        </w:r>
      </w:ins>
      <w:ins w:id="1467" w:author="peter" w:date="2009-05-25T22:47:00Z">
        <w:r>
          <w:rPr>
            <w:rFonts w:eastAsia="Verdana"/>
          </w:rPr>
          <w:t xml:space="preserve">The problem with this method is that the circles almost never </w:t>
        </w:r>
      </w:ins>
      <w:ins w:id="1468" w:author="peter" w:date="2009-05-25T22:48:00Z">
        <w:r>
          <w:rPr>
            <w:rFonts w:eastAsia="Verdana"/>
          </w:rPr>
          <w:t xml:space="preserve">intersect in a single point. This is due to the </w:t>
        </w:r>
        <w:del w:id="1469" w:author="Poseidon" w:date="2009-05-25T23:40:00Z">
          <w:r>
            <w:rPr>
              <w:rFonts w:eastAsia="Verdana"/>
            </w:rPr>
            <w:delText>erro</w:delText>
          </w:r>
        </w:del>
      </w:ins>
      <w:ins w:id="1470" w:author="Poseidon" w:date="2009-05-25T23:40:00Z">
        <w:r>
          <w:rPr>
            <w:rFonts w:eastAsia="Verdana"/>
          </w:rPr>
          <w:t>erroneous</w:t>
        </w:r>
      </w:ins>
      <w:ins w:id="1471" w:author="peter" w:date="2009-05-25T22:48:00Z">
        <w:del w:id="1472" w:author="Poseidon" w:date="2009-05-25T23:40:00Z">
          <w:r>
            <w:rPr>
              <w:rFonts w:eastAsia="Verdana"/>
            </w:rPr>
            <w:delText>rs</w:delText>
          </w:r>
        </w:del>
        <w:del w:id="1473" w:author="Poseidon" w:date="2009-05-26T00:09:00Z">
          <w:r>
            <w:rPr>
              <w:rFonts w:eastAsia="Verdana"/>
            </w:rPr>
            <w:delText>errors</w:delText>
          </w:r>
        </w:del>
        <w:del w:id="1474" w:author="Poseidon" w:date="2009-05-25T23:40:00Z">
          <w:r>
            <w:rPr>
              <w:rFonts w:eastAsia="Verdana"/>
            </w:rPr>
            <w:delText xml:space="preserve"> in</w:delText>
          </w:r>
        </w:del>
        <w:r>
          <w:rPr>
            <w:rFonts w:eastAsia="Verdana"/>
          </w:rPr>
          <w:t xml:space="preserve"> ranging. The range is </w:t>
        </w:r>
      </w:ins>
      <w:ins w:id="1475" w:author="peter" w:date="2009-05-25T22:49:00Z">
        <w:del w:id="1476" w:author="Poseidon" w:date="2009-05-25T23:40:00Z">
          <w:r>
            <w:rPr>
              <w:rFonts w:eastAsia="Verdana"/>
            </w:rPr>
            <w:delText>then s</w:delText>
          </w:r>
        </w:del>
        <w:del w:id="1477" w:author="Poseidon" w:date="2009-05-25T23:41:00Z">
          <w:r>
            <w:rPr>
              <w:rFonts w:eastAsia="Verdana"/>
            </w:rPr>
            <w:delText xml:space="preserve">aid to be </w:delText>
          </w:r>
        </w:del>
        <w:r>
          <w:rPr>
            <w:rFonts w:eastAsia="Verdana"/>
          </w:rPr>
          <w:t>over or underestimated. This results in circles th</w:t>
        </w:r>
      </w:ins>
      <w:ins w:id="1478" w:author="peter" w:date="2009-05-25T22:50:00Z">
        <w:r>
          <w:rPr>
            <w:rFonts w:eastAsia="Verdana"/>
          </w:rPr>
          <w:t xml:space="preserve">at do not intersect at all or overlap a part of each other. In </w:t>
        </w:r>
      </w:ins>
      <w:ins w:id="1479" w:author="peter" w:date="2009-05-25T22:51:00Z">
        <w:r>
          <w:rPr>
            <w:rFonts w:eastAsia="Verdana"/>
          </w:rPr>
          <w:t>more dramatic</w:t>
        </w:r>
      </w:ins>
      <w:ins w:id="1480" w:author="peter" w:date="2009-05-25T22:50:00Z">
        <w:r>
          <w:rPr>
            <w:rFonts w:eastAsia="Verdana"/>
          </w:rPr>
          <w:t xml:space="preserve"> cases one circle can </w:t>
        </w:r>
      </w:ins>
      <w:ins w:id="1481" w:author="peter" w:date="2009-05-25T22:51:00Z">
        <w:r>
          <w:rPr>
            <w:rFonts w:eastAsia="Verdana"/>
          </w:rPr>
          <w:t>entirely overlap another circle.</w:t>
        </w:r>
      </w:ins>
      <w:ins w:id="1482" w:author="peter" w:date="2009-05-25T22:52:00Z">
        <w:r>
          <w:rPr>
            <w:rFonts w:eastAsia="Verdana"/>
          </w:rPr>
          <w:t xml:space="preserve"> </w:t>
        </w:r>
      </w:ins>
    </w:p>
    <w:p w:rsidR="00EC23C6" w:rsidRPr="00461F74" w:rsidRDefault="00A31465" w:rsidP="00467B0F">
      <w:pPr>
        <w:rPr>
          <w:ins w:id="1483" w:author="peter" w:date="2009-05-25T22:57:00Z"/>
          <w:rFonts w:eastAsia="Verdana"/>
        </w:rPr>
      </w:pPr>
      <w:ins w:id="1484" w:author="peter" w:date="2009-05-25T22:52:00Z">
        <w:r>
          <w:rPr>
            <w:rFonts w:eastAsia="Verdana"/>
          </w:rPr>
          <w:t>[2] presents two solutions to solve this problem. The first solution is based on non-linear lea</w:t>
        </w:r>
      </w:ins>
      <w:ins w:id="1485" w:author="peter" w:date="2009-05-25T22:53:00Z">
        <w:r>
          <w:rPr>
            <w:rFonts w:eastAsia="Verdana"/>
          </w:rPr>
          <w:t>st squares. Through an iterative process the range of the circles is changed until a single point of intersection is found. T</w:t>
        </w:r>
      </w:ins>
      <w:ins w:id="1486" w:author="peter" w:date="2009-05-25T22:54:00Z">
        <w:r>
          <w:rPr>
            <w:rFonts w:eastAsia="Verdana"/>
          </w:rPr>
          <w:t>his method can yield fairly accurate results. The downside however is that it is computationally intensive.</w:t>
        </w:r>
      </w:ins>
      <w:ins w:id="1487" w:author="peter" w:date="2009-05-25T22:55:00Z">
        <w:r>
          <w:rPr>
            <w:rFonts w:eastAsia="Verdana"/>
          </w:rPr>
          <w:t xml:space="preserve"> The second solution is much simpler and requires that the circles overlap. </w:t>
        </w:r>
      </w:ins>
      <w:ins w:id="1488" w:author="peter" w:date="2009-05-25T22:56:00Z">
        <w:r>
          <w:rPr>
            <w:rFonts w:eastAsia="Verdana"/>
          </w:rPr>
          <w:t>Given x circles, the algor</w:t>
        </w:r>
      </w:ins>
      <w:ins w:id="1489" w:author="peter" w:date="2009-05-25T22:57:00Z">
        <w:r>
          <w:rPr>
            <w:rFonts w:eastAsia="Verdana"/>
          </w:rPr>
          <w:t xml:space="preserve">ithm determines the x-nearest points. The </w:t>
        </w:r>
        <w:proofErr w:type="spellStart"/>
        <w:r>
          <w:rPr>
            <w:rFonts w:eastAsia="Verdana"/>
          </w:rPr>
          <w:t>centroid</w:t>
        </w:r>
        <w:proofErr w:type="spellEnd"/>
        <w:r>
          <w:rPr>
            <w:rFonts w:eastAsia="Verdana"/>
          </w:rPr>
          <w:t xml:space="preserve"> of these points is taken as the result. </w:t>
        </w:r>
      </w:ins>
    </w:p>
    <w:p w:rsidR="002854BF" w:rsidRPr="00461F74" w:rsidRDefault="00A31465" w:rsidP="00467B0F">
      <w:pPr>
        <w:rPr>
          <w:ins w:id="1490" w:author="peter" w:date="2009-05-25T23:00:00Z"/>
          <w:rFonts w:eastAsia="Verdana"/>
        </w:rPr>
      </w:pPr>
      <w:ins w:id="1491" w:author="peter" w:date="2009-05-25T22:57:00Z">
        <w:r>
          <w:rPr>
            <w:rFonts w:eastAsia="Verdana"/>
          </w:rPr>
          <w:lastRenderedPageBreak/>
          <w:t xml:space="preserve">The second solution is </w:t>
        </w:r>
      </w:ins>
      <w:ins w:id="1492" w:author="peter" w:date="2009-05-25T22:58:00Z">
        <w:r>
          <w:rPr>
            <w:rFonts w:eastAsia="Verdana"/>
          </w:rPr>
          <w:t>simpler</w:t>
        </w:r>
      </w:ins>
      <w:ins w:id="1493" w:author="peter" w:date="2009-05-25T22:57:00Z">
        <w:r>
          <w:rPr>
            <w:rFonts w:eastAsia="Verdana"/>
          </w:rPr>
          <w:t xml:space="preserve"> to implement </w:t>
        </w:r>
      </w:ins>
      <w:ins w:id="1494" w:author="peter" w:date="2009-05-25T22:58:00Z">
        <w:r>
          <w:rPr>
            <w:rFonts w:eastAsia="Verdana"/>
          </w:rPr>
          <w:t xml:space="preserve">but has the requirement that the three circles </w:t>
        </w:r>
      </w:ins>
      <w:ins w:id="1495" w:author="peter" w:date="2009-05-25T23:00:00Z">
        <w:r>
          <w:rPr>
            <w:rFonts w:eastAsia="Verdana"/>
          </w:rPr>
          <w:t xml:space="preserve">should </w:t>
        </w:r>
      </w:ins>
      <w:ins w:id="1496" w:author="peter" w:date="2009-05-25T22:58:00Z">
        <w:r>
          <w:rPr>
            <w:rFonts w:eastAsia="Verdana"/>
          </w:rPr>
          <w:t>overlap</w:t>
        </w:r>
      </w:ins>
      <w:ins w:id="1497" w:author="peter" w:date="2009-05-25T23:00:00Z">
        <w:r>
          <w:rPr>
            <w:rFonts w:eastAsia="Verdana"/>
          </w:rPr>
          <w:t xml:space="preserve"> a part of each other</w:t>
        </w:r>
      </w:ins>
      <w:ins w:id="1498" w:author="peter" w:date="2009-05-25T22:58:00Z">
        <w:r>
          <w:rPr>
            <w:rFonts w:eastAsia="Verdana"/>
          </w:rPr>
          <w:t xml:space="preserve">. We present a </w:t>
        </w:r>
      </w:ins>
      <w:ins w:id="1499" w:author="peter" w:date="2009-05-25T23:00:00Z">
        <w:r>
          <w:rPr>
            <w:rFonts w:eastAsia="Verdana"/>
          </w:rPr>
          <w:t xml:space="preserve">simple </w:t>
        </w:r>
      </w:ins>
      <w:ins w:id="1500" w:author="peter" w:date="2009-05-25T22:58:00Z">
        <w:r>
          <w:rPr>
            <w:rFonts w:eastAsia="Verdana"/>
          </w:rPr>
          <w:t>solution to th</w:t>
        </w:r>
      </w:ins>
      <w:ins w:id="1501" w:author="peter" w:date="2009-05-25T22:59:00Z">
        <w:r>
          <w:rPr>
            <w:rFonts w:eastAsia="Verdana"/>
          </w:rPr>
          <w:t xml:space="preserve">is problem. </w:t>
        </w:r>
      </w:ins>
      <w:ins w:id="1502" w:author="peter" w:date="2009-05-25T23:00:00Z">
        <w:r>
          <w:rPr>
            <w:rFonts w:eastAsia="Verdana"/>
          </w:rPr>
          <w:t>There are three cases in which the range of the circle should be modified:</w:t>
        </w:r>
      </w:ins>
    </w:p>
    <w:p w:rsidR="00000000" w:rsidRDefault="00A31465">
      <w:pPr>
        <w:numPr>
          <w:ilvl w:val="0"/>
          <w:numId w:val="28"/>
        </w:numPr>
        <w:rPr>
          <w:ins w:id="1503" w:author="peter" w:date="2009-05-25T23:11:00Z"/>
          <w:rFonts w:eastAsia="Verdana"/>
        </w:rPr>
        <w:pPrChange w:id="1504" w:author="peter" w:date="2009-05-25T23:00:00Z">
          <w:pPr/>
        </w:pPrChange>
      </w:pPr>
      <w:ins w:id="1505" w:author="peter" w:date="2009-05-25T23:01:00Z">
        <w:r>
          <w:rPr>
            <w:rFonts w:eastAsia="Verdana"/>
          </w:rPr>
          <w:t>The circle</w:t>
        </w:r>
      </w:ins>
      <w:ins w:id="1506" w:author="peter" w:date="2009-05-25T23:11:00Z">
        <w:r>
          <w:rPr>
            <w:rFonts w:eastAsia="Verdana"/>
          </w:rPr>
          <w:t xml:space="preserve">s are too far from each other and do not intersect </w:t>
        </w:r>
      </w:ins>
    </w:p>
    <w:p w:rsidR="00000000" w:rsidRDefault="00A31465">
      <w:pPr>
        <w:numPr>
          <w:ilvl w:val="0"/>
          <w:numId w:val="28"/>
        </w:numPr>
        <w:rPr>
          <w:ins w:id="1507" w:author="peter" w:date="2009-05-25T23:12:00Z"/>
          <w:rFonts w:eastAsia="Verdana"/>
        </w:rPr>
        <w:pPrChange w:id="1508" w:author="peter" w:date="2009-05-25T23:00:00Z">
          <w:pPr/>
        </w:pPrChange>
      </w:pPr>
      <w:ins w:id="1509" w:author="peter" w:date="2009-05-25T23:12:00Z">
        <w:r>
          <w:rPr>
            <w:rFonts w:eastAsia="Verdana"/>
          </w:rPr>
          <w:t>One circle completely overlaps another circle</w:t>
        </w:r>
      </w:ins>
    </w:p>
    <w:p w:rsidR="00000000" w:rsidRDefault="00A31465">
      <w:pPr>
        <w:numPr>
          <w:ilvl w:val="0"/>
          <w:numId w:val="28"/>
        </w:numPr>
        <w:rPr>
          <w:ins w:id="1510" w:author="peter" w:date="2009-05-25T23:12:00Z"/>
          <w:rFonts w:eastAsia="Verdana"/>
        </w:rPr>
        <w:pPrChange w:id="1511" w:author="peter" w:date="2009-05-25T23:00:00Z">
          <w:pPr/>
        </w:pPrChange>
      </w:pPr>
      <w:ins w:id="1512" w:author="peter" w:date="2009-05-25T23:12:00Z">
        <w:r>
          <w:rPr>
            <w:rFonts w:eastAsia="Verdana"/>
          </w:rPr>
          <w:t>A circle is completely inside another circle</w:t>
        </w:r>
      </w:ins>
    </w:p>
    <w:p w:rsidR="00EC23C6" w:rsidRPr="00461F74" w:rsidRDefault="00A31465" w:rsidP="00467B0F">
      <w:pPr>
        <w:rPr>
          <w:ins w:id="1513" w:author="peter" w:date="2009-05-25T22:07:00Z"/>
          <w:rFonts w:eastAsia="Verdana"/>
        </w:rPr>
      </w:pPr>
      <w:ins w:id="1514" w:author="peter" w:date="2009-05-25T23:13:00Z">
        <w:r>
          <w:rPr>
            <w:rFonts w:eastAsia="Verdana"/>
          </w:rPr>
          <w:t xml:space="preserve">In each of these cases the range should be adapted accordingly until </w:t>
        </w:r>
      </w:ins>
      <w:ins w:id="1515" w:author="peter" w:date="2009-05-25T23:14:00Z">
        <w:r>
          <w:rPr>
            <w:rFonts w:eastAsia="Verdana"/>
          </w:rPr>
          <w:t>these conditions are no longer met. The algorithm iterates through all the circles so that all circles are slightly changed instead of drastically changing one circle.</w:t>
        </w:r>
      </w:ins>
      <w:ins w:id="1516" w:author="peter" w:date="2009-05-25T23:15:00Z">
        <w:r>
          <w:rPr>
            <w:rFonts w:eastAsia="Verdana"/>
          </w:rPr>
          <w:t xml:space="preserve"> The algorithm finally converges to the situation where all circles overlap each other.</w:t>
        </w:r>
      </w:ins>
    </w:p>
    <w:p w:rsidR="00944944" w:rsidRPr="00461F74" w:rsidDel="007265CC" w:rsidRDefault="00944944" w:rsidP="00467B0F">
      <w:pPr>
        <w:rPr>
          <w:del w:id="1517" w:author="peter" w:date="2009-05-25T21:34:00Z"/>
          <w:rFonts w:eastAsia="Verdana"/>
        </w:rPr>
      </w:pPr>
    </w:p>
    <w:p w:rsidR="00090108" w:rsidRPr="00461F74" w:rsidRDefault="00A31465" w:rsidP="008C2E2F">
      <w:pPr>
        <w:pStyle w:val="Kop1"/>
      </w:pPr>
      <w:r w:rsidRPr="00A31465">
        <w:rPr>
          <w:rPrChange w:id="1518" w:author="Poseidon" w:date="2009-05-26T00:06:00Z">
            <w:rPr>
              <w:b w:val="0"/>
              <w:bCs w:val="0"/>
              <w:caps w:val="0"/>
              <w:color w:val="auto"/>
              <w:spacing w:val="0"/>
              <w:sz w:val="20"/>
              <w:szCs w:val="20"/>
            </w:rPr>
          </w:rPrChange>
        </w:rPr>
        <w:t>results</w:t>
      </w:r>
    </w:p>
    <w:p w:rsidR="008C2E2F" w:rsidRPr="00461F74" w:rsidRDefault="00A31465" w:rsidP="008C2E2F">
      <w:pPr>
        <w:rPr>
          <w:ins w:id="1519" w:author="peter" w:date="2009-05-25T23:16:00Z"/>
        </w:rPr>
      </w:pPr>
      <w:r>
        <w:t>The tests still need to be executed.</w:t>
      </w:r>
    </w:p>
    <w:p w:rsidR="00643428" w:rsidRPr="00461F74" w:rsidRDefault="00643428" w:rsidP="008C2E2F">
      <w:pPr>
        <w:rPr>
          <w:ins w:id="1520" w:author="peter" w:date="2009-05-25T23:31:00Z"/>
        </w:rPr>
      </w:pPr>
    </w:p>
    <w:p w:rsidR="008C2E2F" w:rsidRPr="00461F74" w:rsidRDefault="00A31465" w:rsidP="008C2E2F">
      <w:pPr>
        <w:pStyle w:val="Kop1"/>
        <w:rPr>
          <w:ins w:id="1521" w:author="peter" w:date="2009-05-25T23:16:00Z"/>
        </w:rPr>
      </w:pPr>
      <w:r w:rsidRPr="00A31465">
        <w:rPr>
          <w:rPrChange w:id="1522" w:author="Poseidon" w:date="2009-05-26T00:06:00Z">
            <w:rPr>
              <w:b w:val="0"/>
              <w:bCs w:val="0"/>
              <w:caps w:val="0"/>
              <w:color w:val="auto"/>
              <w:spacing w:val="0"/>
              <w:sz w:val="20"/>
              <w:szCs w:val="20"/>
            </w:rPr>
          </w:rPrChange>
        </w:rPr>
        <w:t>Conclusion</w:t>
      </w:r>
    </w:p>
    <w:p w:rsidR="00000000" w:rsidRDefault="00A31465">
      <w:pPr>
        <w:rPr>
          <w:ins w:id="1523" w:author="peter" w:date="2009-05-25T23:31:00Z"/>
          <w:rPrChange w:id="1524" w:author="Poseidon" w:date="2009-05-26T00:06:00Z">
            <w:rPr>
              <w:ins w:id="1525" w:author="peter" w:date="2009-05-25T23:31:00Z"/>
            </w:rPr>
          </w:rPrChange>
        </w:rPr>
        <w:pPrChange w:id="1526" w:author="peter" w:date="2009-05-25T23:16:00Z">
          <w:pPr>
            <w:pStyle w:val="Kop1"/>
          </w:pPr>
        </w:pPrChange>
      </w:pPr>
      <w:ins w:id="1527" w:author="peter" w:date="2009-05-25T23:18:00Z">
        <w:r w:rsidRPr="00A31465">
          <w:t>This paper has investigated the core aspects of WSN localization systems using RSS.</w:t>
        </w:r>
      </w:ins>
      <w:ins w:id="1528" w:author="peter" w:date="2009-05-25T23:19:00Z">
        <w:r w:rsidRPr="00A31465">
          <w:rPr>
            <w:rPrChange w:id="1529" w:author="Poseidon" w:date="2009-05-26T00:06:00Z">
              <w:rPr>
                <w:b w:val="0"/>
                <w:bCs w:val="0"/>
                <w:caps w:val="0"/>
              </w:rPr>
            </w:rPrChange>
          </w:rPr>
          <w:t xml:space="preserve"> </w:t>
        </w:r>
      </w:ins>
      <w:ins w:id="1530" w:author="peter" w:date="2009-05-25T23:21:00Z">
        <w:r w:rsidRPr="00A31465">
          <w:rPr>
            <w:rPrChange w:id="1531" w:author="Poseidon" w:date="2009-05-26T00:06:00Z">
              <w:rPr>
                <w:b w:val="0"/>
                <w:bCs w:val="0"/>
                <w:caps w:val="0"/>
              </w:rPr>
            </w:rPrChange>
          </w:rPr>
          <w:t xml:space="preserve">Different types of localization systems were introduced </w:t>
        </w:r>
      </w:ins>
      <w:ins w:id="1532" w:author="Poseidon" w:date="2009-05-25T23:39:00Z">
        <w:r w:rsidRPr="00A31465">
          <w:rPr>
            <w:rPrChange w:id="1533" w:author="Poseidon" w:date="2009-05-26T00:06:00Z">
              <w:rPr>
                <w:b w:val="0"/>
                <w:bCs w:val="0"/>
                <w:caps w:val="0"/>
              </w:rPr>
            </w:rPrChange>
          </w:rPr>
          <w:t>and</w:t>
        </w:r>
      </w:ins>
      <w:ins w:id="1534" w:author="peter" w:date="2009-05-25T23:21:00Z">
        <w:del w:id="1535" w:author="Poseidon" w:date="2009-05-25T23:39:00Z">
          <w:r w:rsidRPr="00A31465">
            <w:rPr>
              <w:rPrChange w:id="1536" w:author="Poseidon" w:date="2009-05-26T00:06:00Z">
                <w:rPr>
                  <w:b w:val="0"/>
                  <w:bCs w:val="0"/>
                  <w:caps w:val="0"/>
                </w:rPr>
              </w:rPrChange>
            </w:rPr>
            <w:delText>en</w:delText>
          </w:r>
        </w:del>
        <w:del w:id="1537" w:author="Poseidon" w:date="2009-05-26T00:05:00Z">
          <w:r w:rsidRPr="00A31465">
            <w:rPr>
              <w:rPrChange w:id="1538" w:author="Poseidon" w:date="2009-05-26T00:06:00Z">
                <w:rPr>
                  <w:b w:val="0"/>
                  <w:bCs w:val="0"/>
                  <w:caps w:val="0"/>
                </w:rPr>
              </w:rPrChange>
            </w:rPr>
            <w:delText>en</w:delText>
          </w:r>
        </w:del>
        <w:r w:rsidRPr="00A31465">
          <w:rPr>
            <w:rPrChange w:id="1539" w:author="Poseidon" w:date="2009-05-26T00:06:00Z">
              <w:rPr>
                <w:b w:val="0"/>
                <w:bCs w:val="0"/>
                <w:caps w:val="0"/>
              </w:rPr>
            </w:rPrChange>
          </w:rPr>
          <w:t xml:space="preserve"> important properties were discussed as well. An overview of our localization framework was given. Three centralized localization systems were discussed </w:t>
        </w:r>
      </w:ins>
    </w:p>
    <w:p w:rsidR="008C2E2F" w:rsidRPr="00461F74" w:rsidDel="00643428" w:rsidRDefault="00A31465" w:rsidP="008C2E2F">
      <w:pPr>
        <w:rPr>
          <w:del w:id="1540" w:author="peter" w:date="2009-05-25T23:16:00Z"/>
        </w:rPr>
      </w:pPr>
      <w:del w:id="1541" w:author="peter" w:date="2009-05-25T23:16:00Z">
        <w:r w:rsidRPr="00A31465">
          <w:rPr>
            <w:rPrChange w:id="1542" w:author="Poseidon" w:date="2009-05-26T00:06:00Z">
              <w:rPr>
                <w:b/>
                <w:bCs/>
                <w:caps/>
                <w:color w:val="FFFFFF"/>
                <w:spacing w:val="15"/>
                <w:sz w:val="22"/>
                <w:szCs w:val="22"/>
              </w:rPr>
            </w:rPrChange>
          </w:rPr>
          <w:delText>TODO</w:delText>
        </w:r>
      </w:del>
    </w:p>
    <w:p w:rsidR="008C2E2F" w:rsidRPr="00461F74" w:rsidRDefault="00A31465" w:rsidP="008C2E2F">
      <w:pPr>
        <w:pStyle w:val="Kop1"/>
      </w:pPr>
      <w:r>
        <w:t>References</w:t>
      </w:r>
    </w:p>
    <w:p w:rsidR="008C2E2F" w:rsidRPr="00461F74" w:rsidRDefault="00A31465" w:rsidP="008C2E2F">
      <w:ins w:id="1543" w:author="Poseidon" w:date="2009-05-25T22:23:00Z">
        <w:r w:rsidRPr="00A31465">
          <w:rPr>
            <w:rPrChange w:id="1544" w:author="Poseidon" w:date="2009-05-26T00:06:00Z">
              <w:rPr>
                <w:b/>
                <w:bCs/>
                <w:caps/>
                <w:color w:val="FFFFFF"/>
                <w:spacing w:val="15"/>
                <w:sz w:val="22"/>
                <w:szCs w:val="22"/>
              </w:rPr>
            </w:rPrChange>
          </w:rPr>
          <w:t>Will be added.</w:t>
        </w:r>
      </w:ins>
      <w:del w:id="1545" w:author="Poseidon" w:date="2009-05-25T22:23:00Z">
        <w:r w:rsidRPr="00A31465">
          <w:rPr>
            <w:rPrChange w:id="1546" w:author="Poseidon" w:date="2009-05-26T00:06:00Z">
              <w:rPr>
                <w:b/>
                <w:bCs/>
                <w:caps/>
                <w:color w:val="FFFFFF"/>
                <w:spacing w:val="15"/>
                <w:sz w:val="22"/>
                <w:szCs w:val="22"/>
              </w:rPr>
            </w:rPrChange>
          </w:rPr>
          <w:delText>TODO</w:delText>
        </w:r>
      </w:del>
    </w:p>
    <w:sectPr w:rsidR="008C2E2F" w:rsidRPr="00461F74" w:rsidSect="001F58B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tarSymbol">
    <w:altName w:val="Arial Unicode MS"/>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AdvPSTim">
    <w:panose1 w:val="00000000000000000000"/>
    <w:charset w:val="00"/>
    <w:family w:val="auto"/>
    <w:notTrueType/>
    <w:pitch w:val="default"/>
    <w:sig w:usb0="00000003" w:usb1="00000000" w:usb2="00000000" w:usb3="00000000" w:csb0="00000001" w:csb1="00000000"/>
  </w:font>
  <w:font w:name="HG Mincho Light J">
    <w:altName w:val="msmincho"/>
    <w:charset w:val="00"/>
    <w:family w:val="auto"/>
    <w:pitch w:val="variable"/>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CMMI8">
    <w:altName w:val="Times New Roman"/>
    <w:panose1 w:val="00000000000000000000"/>
    <w:charset w:val="A1"/>
    <w:family w:val="auto"/>
    <w:notTrueType/>
    <w:pitch w:val="default"/>
    <w:sig w:usb0="00000083" w:usb1="00000000" w:usb2="00000000" w:usb3="00000000" w:csb0="00000009" w:csb1="00000000"/>
  </w:font>
  <w:font w:name="CMR6">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3422800"/>
    <w:multiLevelType w:val="hybridMultilevel"/>
    <w:tmpl w:val="3EF46AB0"/>
    <w:lvl w:ilvl="0" w:tplc="D1C2BA42">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0670278D"/>
    <w:multiLevelType w:val="hybridMultilevel"/>
    <w:tmpl w:val="9A8A41C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09970D00"/>
    <w:multiLevelType w:val="hybridMultilevel"/>
    <w:tmpl w:val="C2082D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0AE22DE2"/>
    <w:multiLevelType w:val="hybridMultilevel"/>
    <w:tmpl w:val="041ABA86"/>
    <w:lvl w:ilvl="0" w:tplc="D1C2BA42">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0EB27EAE"/>
    <w:multiLevelType w:val="hybridMultilevel"/>
    <w:tmpl w:val="F40C065C"/>
    <w:lvl w:ilvl="0" w:tplc="D1C2BA42">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0FED17E2"/>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10A96662"/>
    <w:multiLevelType w:val="hybridMultilevel"/>
    <w:tmpl w:val="293AF028"/>
    <w:lvl w:ilvl="0" w:tplc="D1C2BA42">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19477460"/>
    <w:multiLevelType w:val="hybridMultilevel"/>
    <w:tmpl w:val="8CCE4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1B885C21"/>
    <w:multiLevelType w:val="hybridMultilevel"/>
    <w:tmpl w:val="52445928"/>
    <w:lvl w:ilvl="0" w:tplc="D1C2BA42">
      <w:numFmt w:val="bullet"/>
      <w:lvlText w:val="•"/>
      <w:lvlJc w:val="left"/>
      <w:pPr>
        <w:ind w:left="1080" w:hanging="360"/>
      </w:pPr>
      <w:rPr>
        <w:rFonts w:ascii="Calibri" w:eastAsia="Calibri" w:hAnsi="Calibri"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4">
    <w:nsid w:val="1C9C4E02"/>
    <w:multiLevelType w:val="hybridMultilevel"/>
    <w:tmpl w:val="C7E40EEE"/>
    <w:lvl w:ilvl="0" w:tplc="D1C2BA42">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25C82A02"/>
    <w:multiLevelType w:val="hybridMultilevel"/>
    <w:tmpl w:val="8B20DD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25D35811"/>
    <w:multiLevelType w:val="hybridMultilevel"/>
    <w:tmpl w:val="B964D0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29FC5171"/>
    <w:multiLevelType w:val="hybridMultilevel"/>
    <w:tmpl w:val="3BF8F0A4"/>
    <w:lvl w:ilvl="0" w:tplc="D1C2BA42">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2C254E00"/>
    <w:multiLevelType w:val="hybridMultilevel"/>
    <w:tmpl w:val="28BE8E6A"/>
    <w:lvl w:ilvl="0" w:tplc="D1C2BA42">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nsid w:val="32842056"/>
    <w:multiLevelType w:val="multilevel"/>
    <w:tmpl w:val="4986E7BE"/>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Calibri" w:eastAsia="Verdana" w:hAnsi="Calibri"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36D076D5"/>
    <w:multiLevelType w:val="hybridMultilevel"/>
    <w:tmpl w:val="52E44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nsid w:val="395231D0"/>
    <w:multiLevelType w:val="hybridMultilevel"/>
    <w:tmpl w:val="5BF0589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nsid w:val="3C8C7659"/>
    <w:multiLevelType w:val="hybridMultilevel"/>
    <w:tmpl w:val="E7205C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nsid w:val="51917C76"/>
    <w:multiLevelType w:val="hybridMultilevel"/>
    <w:tmpl w:val="004E0C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nsid w:val="5A67626A"/>
    <w:multiLevelType w:val="hybridMultilevel"/>
    <w:tmpl w:val="7A9C20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nsid w:val="5CE33E98"/>
    <w:multiLevelType w:val="hybridMultilevel"/>
    <w:tmpl w:val="319A68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nsid w:val="666E4F4C"/>
    <w:multiLevelType w:val="hybridMultilevel"/>
    <w:tmpl w:val="B774822A"/>
    <w:lvl w:ilvl="0" w:tplc="D1C2BA42">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nsid w:val="6E90580A"/>
    <w:multiLevelType w:val="hybridMultilevel"/>
    <w:tmpl w:val="4986E7BE"/>
    <w:lvl w:ilvl="0" w:tplc="08130001">
      <w:start w:val="1"/>
      <w:numFmt w:val="bullet"/>
      <w:lvlText w:val=""/>
      <w:lvlJc w:val="left"/>
      <w:pPr>
        <w:ind w:left="720" w:hanging="360"/>
      </w:pPr>
      <w:rPr>
        <w:rFonts w:ascii="Symbol" w:hAnsi="Symbol" w:hint="default"/>
      </w:rPr>
    </w:lvl>
    <w:lvl w:ilvl="1" w:tplc="F294D3C2">
      <w:numFmt w:val="bullet"/>
      <w:lvlText w:val="•"/>
      <w:lvlJc w:val="left"/>
      <w:pPr>
        <w:ind w:left="1440" w:hanging="360"/>
      </w:pPr>
      <w:rPr>
        <w:rFonts w:ascii="Calibri" w:eastAsia="Verdana" w:hAnsi="Calibri" w:cs="Times New Roman"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nsid w:val="71C261E9"/>
    <w:multiLevelType w:val="hybridMultilevel"/>
    <w:tmpl w:val="9A8A41C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nsid w:val="77280B95"/>
    <w:multiLevelType w:val="hybridMultilevel"/>
    <w:tmpl w:val="2B942E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nsid w:val="7DAE58FA"/>
    <w:multiLevelType w:val="hybridMultilevel"/>
    <w:tmpl w:val="644AE4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nsid w:val="7E902407"/>
    <w:multiLevelType w:val="hybridMultilevel"/>
    <w:tmpl w:val="972282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3"/>
  </w:num>
  <w:num w:numId="4">
    <w:abstractNumId w:val="9"/>
  </w:num>
  <w:num w:numId="5">
    <w:abstractNumId w:val="26"/>
  </w:num>
  <w:num w:numId="6">
    <w:abstractNumId w:val="17"/>
  </w:num>
  <w:num w:numId="7">
    <w:abstractNumId w:val="18"/>
  </w:num>
  <w:num w:numId="8">
    <w:abstractNumId w:val="8"/>
  </w:num>
  <w:num w:numId="9">
    <w:abstractNumId w:val="14"/>
  </w:num>
  <w:num w:numId="10">
    <w:abstractNumId w:val="5"/>
  </w:num>
  <w:num w:numId="11">
    <w:abstractNumId w:val="1"/>
  </w:num>
  <w:num w:numId="12">
    <w:abstractNumId w:val="31"/>
  </w:num>
  <w:num w:numId="13">
    <w:abstractNumId w:val="2"/>
  </w:num>
  <w:num w:numId="14">
    <w:abstractNumId w:val="27"/>
  </w:num>
  <w:num w:numId="15">
    <w:abstractNumId w:val="3"/>
  </w:num>
  <w:num w:numId="16">
    <w:abstractNumId w:val="24"/>
  </w:num>
  <w:num w:numId="17">
    <w:abstractNumId w:val="15"/>
  </w:num>
  <w:num w:numId="18">
    <w:abstractNumId w:val="29"/>
  </w:num>
  <w:num w:numId="19">
    <w:abstractNumId w:val="4"/>
  </w:num>
  <w:num w:numId="20">
    <w:abstractNumId w:val="22"/>
  </w:num>
  <w:num w:numId="21">
    <w:abstractNumId w:val="0"/>
  </w:num>
  <w:num w:numId="22">
    <w:abstractNumId w:val="10"/>
  </w:num>
  <w:num w:numId="23">
    <w:abstractNumId w:val="19"/>
  </w:num>
  <w:num w:numId="24">
    <w:abstractNumId w:val="30"/>
  </w:num>
  <w:num w:numId="25">
    <w:abstractNumId w:val="7"/>
  </w:num>
  <w:num w:numId="26">
    <w:abstractNumId w:val="21"/>
  </w:num>
  <w:num w:numId="27">
    <w:abstractNumId w:val="23"/>
  </w:num>
  <w:num w:numId="28">
    <w:abstractNumId w:val="25"/>
  </w:num>
  <w:num w:numId="29">
    <w:abstractNumId w:val="16"/>
  </w:num>
  <w:num w:numId="30">
    <w:abstractNumId w:val="20"/>
  </w:num>
  <w:num w:numId="31">
    <w:abstractNumId w:val="6"/>
  </w:num>
  <w:num w:numId="3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trackRevisions/>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D1BDD"/>
    <w:rsid w:val="000066A7"/>
    <w:rsid w:val="00024192"/>
    <w:rsid w:val="0002543B"/>
    <w:rsid w:val="0004248D"/>
    <w:rsid w:val="00070741"/>
    <w:rsid w:val="000834D3"/>
    <w:rsid w:val="00090108"/>
    <w:rsid w:val="000914A1"/>
    <w:rsid w:val="0010220D"/>
    <w:rsid w:val="0013376F"/>
    <w:rsid w:val="00146C09"/>
    <w:rsid w:val="00147455"/>
    <w:rsid w:val="001668C3"/>
    <w:rsid w:val="001871A0"/>
    <w:rsid w:val="00193B59"/>
    <w:rsid w:val="001B1F8E"/>
    <w:rsid w:val="001C08A4"/>
    <w:rsid w:val="001E392F"/>
    <w:rsid w:val="001F58BE"/>
    <w:rsid w:val="0023283A"/>
    <w:rsid w:val="002357AE"/>
    <w:rsid w:val="00237848"/>
    <w:rsid w:val="002854BF"/>
    <w:rsid w:val="003511A8"/>
    <w:rsid w:val="00367B5F"/>
    <w:rsid w:val="003777E2"/>
    <w:rsid w:val="003814E9"/>
    <w:rsid w:val="0038597A"/>
    <w:rsid w:val="00391496"/>
    <w:rsid w:val="00396FAE"/>
    <w:rsid w:val="003A787B"/>
    <w:rsid w:val="00416232"/>
    <w:rsid w:val="00442852"/>
    <w:rsid w:val="00461F74"/>
    <w:rsid w:val="00467B0F"/>
    <w:rsid w:val="004706F4"/>
    <w:rsid w:val="00496D9E"/>
    <w:rsid w:val="004A4C84"/>
    <w:rsid w:val="004A5BC7"/>
    <w:rsid w:val="004C0AB7"/>
    <w:rsid w:val="004E7172"/>
    <w:rsid w:val="004F02DA"/>
    <w:rsid w:val="00503DAF"/>
    <w:rsid w:val="00532484"/>
    <w:rsid w:val="0055328B"/>
    <w:rsid w:val="0058698F"/>
    <w:rsid w:val="00587C17"/>
    <w:rsid w:val="005C7DD0"/>
    <w:rsid w:val="005E6D14"/>
    <w:rsid w:val="00602221"/>
    <w:rsid w:val="00635DAA"/>
    <w:rsid w:val="00640D61"/>
    <w:rsid w:val="00643428"/>
    <w:rsid w:val="00661E18"/>
    <w:rsid w:val="00690E4B"/>
    <w:rsid w:val="006D0C27"/>
    <w:rsid w:val="006F70AA"/>
    <w:rsid w:val="007000B2"/>
    <w:rsid w:val="007247C2"/>
    <w:rsid w:val="007265CC"/>
    <w:rsid w:val="00766D19"/>
    <w:rsid w:val="007721C7"/>
    <w:rsid w:val="007751EC"/>
    <w:rsid w:val="007D1BDD"/>
    <w:rsid w:val="007E27B0"/>
    <w:rsid w:val="00817600"/>
    <w:rsid w:val="00830896"/>
    <w:rsid w:val="0083697F"/>
    <w:rsid w:val="00842AF2"/>
    <w:rsid w:val="00884E6F"/>
    <w:rsid w:val="008B4B32"/>
    <w:rsid w:val="008B4E2B"/>
    <w:rsid w:val="008B4F6F"/>
    <w:rsid w:val="008C2E2F"/>
    <w:rsid w:val="008C3D3B"/>
    <w:rsid w:val="008E090F"/>
    <w:rsid w:val="00944944"/>
    <w:rsid w:val="0094729F"/>
    <w:rsid w:val="00961831"/>
    <w:rsid w:val="009A6BC8"/>
    <w:rsid w:val="00A31465"/>
    <w:rsid w:val="00A569CD"/>
    <w:rsid w:val="00A646EF"/>
    <w:rsid w:val="00A8523E"/>
    <w:rsid w:val="00A9179E"/>
    <w:rsid w:val="00AC03E2"/>
    <w:rsid w:val="00B663A4"/>
    <w:rsid w:val="00B7725F"/>
    <w:rsid w:val="00B84F8A"/>
    <w:rsid w:val="00B85CD9"/>
    <w:rsid w:val="00B90385"/>
    <w:rsid w:val="00BA0982"/>
    <w:rsid w:val="00BE193F"/>
    <w:rsid w:val="00C013E9"/>
    <w:rsid w:val="00C53216"/>
    <w:rsid w:val="00C62B53"/>
    <w:rsid w:val="00C85BEA"/>
    <w:rsid w:val="00C90A8B"/>
    <w:rsid w:val="00CD616B"/>
    <w:rsid w:val="00CE0B4A"/>
    <w:rsid w:val="00CE3AA2"/>
    <w:rsid w:val="00CE51E4"/>
    <w:rsid w:val="00CF4F5B"/>
    <w:rsid w:val="00D22403"/>
    <w:rsid w:val="00D417B6"/>
    <w:rsid w:val="00D56EA0"/>
    <w:rsid w:val="00D82EEF"/>
    <w:rsid w:val="00D94510"/>
    <w:rsid w:val="00DA551F"/>
    <w:rsid w:val="00DE7D67"/>
    <w:rsid w:val="00E441AB"/>
    <w:rsid w:val="00E70A64"/>
    <w:rsid w:val="00E75312"/>
    <w:rsid w:val="00EA459E"/>
    <w:rsid w:val="00EB5C65"/>
    <w:rsid w:val="00EC23C6"/>
    <w:rsid w:val="00ED19B9"/>
    <w:rsid w:val="00EE49E5"/>
    <w:rsid w:val="00F04E7E"/>
    <w:rsid w:val="00F941A5"/>
    <w:rsid w:val="00FB6C4D"/>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19B9"/>
    <w:pPr>
      <w:spacing w:before="200" w:after="200" w:line="276" w:lineRule="auto"/>
    </w:pPr>
    <w:rPr>
      <w:lang w:val="en-US" w:eastAsia="en-US" w:bidi="en-US"/>
    </w:rPr>
  </w:style>
  <w:style w:type="paragraph" w:styleId="Kop1">
    <w:name w:val="heading 1"/>
    <w:basedOn w:val="Standaard"/>
    <w:next w:val="Standaard"/>
    <w:link w:val="Kop1Char"/>
    <w:uiPriority w:val="9"/>
    <w:qFormat/>
    <w:rsid w:val="00ED19B9"/>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Kop2">
    <w:name w:val="heading 2"/>
    <w:basedOn w:val="Standaard"/>
    <w:next w:val="Standaard"/>
    <w:link w:val="Kop2Char"/>
    <w:uiPriority w:val="9"/>
    <w:qFormat/>
    <w:rsid w:val="00ED19B9"/>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Kop3">
    <w:name w:val="heading 3"/>
    <w:basedOn w:val="Standaard"/>
    <w:next w:val="Standaard"/>
    <w:link w:val="Kop3Char"/>
    <w:uiPriority w:val="9"/>
    <w:qFormat/>
    <w:rsid w:val="00ED19B9"/>
    <w:pPr>
      <w:pBdr>
        <w:top w:val="single" w:sz="6" w:space="2" w:color="4F81BD"/>
        <w:left w:val="single" w:sz="6" w:space="2" w:color="4F81BD"/>
      </w:pBdr>
      <w:spacing w:before="300" w:after="0"/>
      <w:outlineLvl w:val="2"/>
    </w:pPr>
    <w:rPr>
      <w:caps/>
      <w:color w:val="243F60"/>
      <w:spacing w:val="15"/>
      <w:sz w:val="22"/>
      <w:szCs w:val="22"/>
    </w:rPr>
  </w:style>
  <w:style w:type="paragraph" w:styleId="Kop4">
    <w:name w:val="heading 4"/>
    <w:basedOn w:val="Standaard"/>
    <w:next w:val="Standaard"/>
    <w:link w:val="Kop4Char"/>
    <w:uiPriority w:val="9"/>
    <w:qFormat/>
    <w:rsid w:val="00ED19B9"/>
    <w:pPr>
      <w:pBdr>
        <w:top w:val="dotted" w:sz="6" w:space="2" w:color="4F81BD"/>
        <w:left w:val="dotted" w:sz="6" w:space="2" w:color="4F81BD"/>
      </w:pBdr>
      <w:spacing w:before="300" w:after="0"/>
      <w:outlineLvl w:val="3"/>
    </w:pPr>
    <w:rPr>
      <w:caps/>
      <w:color w:val="365F91"/>
      <w:spacing w:val="10"/>
      <w:sz w:val="22"/>
      <w:szCs w:val="22"/>
    </w:rPr>
  </w:style>
  <w:style w:type="paragraph" w:styleId="Kop5">
    <w:name w:val="heading 5"/>
    <w:basedOn w:val="Standaard"/>
    <w:next w:val="Standaard"/>
    <w:link w:val="Kop5Char"/>
    <w:uiPriority w:val="9"/>
    <w:qFormat/>
    <w:rsid w:val="00ED19B9"/>
    <w:pPr>
      <w:pBdr>
        <w:bottom w:val="single" w:sz="6" w:space="1" w:color="4F81BD"/>
      </w:pBdr>
      <w:spacing w:before="300" w:after="0"/>
      <w:outlineLvl w:val="4"/>
    </w:pPr>
    <w:rPr>
      <w:caps/>
      <w:color w:val="365F91"/>
      <w:spacing w:val="10"/>
      <w:sz w:val="22"/>
      <w:szCs w:val="22"/>
    </w:rPr>
  </w:style>
  <w:style w:type="paragraph" w:styleId="Kop6">
    <w:name w:val="heading 6"/>
    <w:basedOn w:val="Standaard"/>
    <w:next w:val="Standaard"/>
    <w:link w:val="Kop6Char"/>
    <w:uiPriority w:val="9"/>
    <w:qFormat/>
    <w:rsid w:val="00ED19B9"/>
    <w:pPr>
      <w:pBdr>
        <w:bottom w:val="dotted" w:sz="6" w:space="1" w:color="4F81BD"/>
      </w:pBdr>
      <w:spacing w:before="300" w:after="0"/>
      <w:outlineLvl w:val="5"/>
    </w:pPr>
    <w:rPr>
      <w:caps/>
      <w:color w:val="365F91"/>
      <w:spacing w:val="10"/>
      <w:sz w:val="22"/>
      <w:szCs w:val="22"/>
    </w:rPr>
  </w:style>
  <w:style w:type="paragraph" w:styleId="Kop7">
    <w:name w:val="heading 7"/>
    <w:basedOn w:val="Standaard"/>
    <w:next w:val="Standaard"/>
    <w:link w:val="Kop7Char"/>
    <w:uiPriority w:val="9"/>
    <w:qFormat/>
    <w:rsid w:val="00ED19B9"/>
    <w:pPr>
      <w:spacing w:before="300" w:after="0"/>
      <w:outlineLvl w:val="6"/>
    </w:pPr>
    <w:rPr>
      <w:caps/>
      <w:color w:val="365F91"/>
      <w:spacing w:val="10"/>
      <w:sz w:val="22"/>
      <w:szCs w:val="22"/>
    </w:rPr>
  </w:style>
  <w:style w:type="paragraph" w:styleId="Kop8">
    <w:name w:val="heading 8"/>
    <w:basedOn w:val="Standaard"/>
    <w:next w:val="Standaard"/>
    <w:link w:val="Kop8Char"/>
    <w:uiPriority w:val="9"/>
    <w:qFormat/>
    <w:rsid w:val="00ED19B9"/>
    <w:pPr>
      <w:spacing w:before="300" w:after="0"/>
      <w:outlineLvl w:val="7"/>
    </w:pPr>
    <w:rPr>
      <w:caps/>
      <w:spacing w:val="10"/>
      <w:sz w:val="18"/>
      <w:szCs w:val="18"/>
    </w:rPr>
  </w:style>
  <w:style w:type="paragraph" w:styleId="Kop9">
    <w:name w:val="heading 9"/>
    <w:basedOn w:val="Standaard"/>
    <w:next w:val="Standaard"/>
    <w:link w:val="Kop9Char"/>
    <w:uiPriority w:val="9"/>
    <w:qFormat/>
    <w:rsid w:val="00ED19B9"/>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19B9"/>
    <w:rPr>
      <w:b/>
      <w:bCs/>
      <w:caps/>
      <w:color w:val="FFFFFF"/>
      <w:spacing w:val="15"/>
      <w:shd w:val="clear" w:color="auto" w:fill="4F81BD"/>
    </w:rPr>
  </w:style>
  <w:style w:type="paragraph" w:customStyle="1" w:styleId="Lijstalinea1">
    <w:name w:val="Lijstalinea1"/>
    <w:basedOn w:val="Standaard"/>
    <w:uiPriority w:val="34"/>
    <w:qFormat/>
    <w:rsid w:val="00ED19B9"/>
    <w:pPr>
      <w:ind w:left="720"/>
      <w:contextualSpacing/>
    </w:pPr>
  </w:style>
  <w:style w:type="paragraph" w:styleId="Ballontekst">
    <w:name w:val="Balloon Text"/>
    <w:basedOn w:val="Standaard"/>
    <w:link w:val="BallontekstChar"/>
    <w:uiPriority w:val="99"/>
    <w:semiHidden/>
    <w:unhideWhenUsed/>
    <w:rsid w:val="00BA098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A0982"/>
    <w:rPr>
      <w:rFonts w:ascii="Tahoma" w:hAnsi="Tahoma" w:cs="Tahoma"/>
      <w:sz w:val="16"/>
      <w:szCs w:val="16"/>
    </w:rPr>
  </w:style>
  <w:style w:type="character" w:customStyle="1" w:styleId="Kop2Char">
    <w:name w:val="Kop 2 Char"/>
    <w:basedOn w:val="Standaardalinea-lettertype"/>
    <w:link w:val="Kop2"/>
    <w:uiPriority w:val="9"/>
    <w:rsid w:val="00ED19B9"/>
    <w:rPr>
      <w:caps/>
      <w:spacing w:val="15"/>
      <w:shd w:val="clear" w:color="auto" w:fill="DBE5F1"/>
    </w:rPr>
  </w:style>
  <w:style w:type="character" w:customStyle="1" w:styleId="Kop3Char">
    <w:name w:val="Kop 3 Char"/>
    <w:basedOn w:val="Standaardalinea-lettertype"/>
    <w:link w:val="Kop3"/>
    <w:uiPriority w:val="9"/>
    <w:rsid w:val="00ED19B9"/>
    <w:rPr>
      <w:caps/>
      <w:color w:val="243F60"/>
      <w:spacing w:val="15"/>
    </w:rPr>
  </w:style>
  <w:style w:type="character" w:customStyle="1" w:styleId="Kop4Char">
    <w:name w:val="Kop 4 Char"/>
    <w:basedOn w:val="Standaardalinea-lettertype"/>
    <w:link w:val="Kop4"/>
    <w:uiPriority w:val="9"/>
    <w:rsid w:val="00ED19B9"/>
    <w:rPr>
      <w:caps/>
      <w:color w:val="365F91"/>
      <w:spacing w:val="10"/>
    </w:rPr>
  </w:style>
  <w:style w:type="character" w:customStyle="1" w:styleId="Kop5Char">
    <w:name w:val="Kop 5 Char"/>
    <w:basedOn w:val="Standaardalinea-lettertype"/>
    <w:link w:val="Kop5"/>
    <w:uiPriority w:val="9"/>
    <w:semiHidden/>
    <w:rsid w:val="00ED19B9"/>
    <w:rPr>
      <w:caps/>
      <w:color w:val="365F91"/>
      <w:spacing w:val="10"/>
    </w:rPr>
  </w:style>
  <w:style w:type="character" w:customStyle="1" w:styleId="Kop6Char">
    <w:name w:val="Kop 6 Char"/>
    <w:basedOn w:val="Standaardalinea-lettertype"/>
    <w:link w:val="Kop6"/>
    <w:uiPriority w:val="9"/>
    <w:semiHidden/>
    <w:rsid w:val="00ED19B9"/>
    <w:rPr>
      <w:caps/>
      <w:color w:val="365F91"/>
      <w:spacing w:val="10"/>
    </w:rPr>
  </w:style>
  <w:style w:type="character" w:customStyle="1" w:styleId="Kop7Char">
    <w:name w:val="Kop 7 Char"/>
    <w:basedOn w:val="Standaardalinea-lettertype"/>
    <w:link w:val="Kop7"/>
    <w:uiPriority w:val="9"/>
    <w:semiHidden/>
    <w:rsid w:val="00ED19B9"/>
    <w:rPr>
      <w:caps/>
      <w:color w:val="365F91"/>
      <w:spacing w:val="10"/>
    </w:rPr>
  </w:style>
  <w:style w:type="character" w:customStyle="1" w:styleId="Kop8Char">
    <w:name w:val="Kop 8 Char"/>
    <w:basedOn w:val="Standaardalinea-lettertype"/>
    <w:link w:val="Kop8"/>
    <w:uiPriority w:val="9"/>
    <w:semiHidden/>
    <w:rsid w:val="00ED19B9"/>
    <w:rPr>
      <w:caps/>
      <w:spacing w:val="10"/>
      <w:sz w:val="18"/>
      <w:szCs w:val="18"/>
    </w:rPr>
  </w:style>
  <w:style w:type="character" w:customStyle="1" w:styleId="Kop9Char">
    <w:name w:val="Kop 9 Char"/>
    <w:basedOn w:val="Standaardalinea-lettertype"/>
    <w:link w:val="Kop9"/>
    <w:uiPriority w:val="9"/>
    <w:semiHidden/>
    <w:rsid w:val="00ED19B9"/>
    <w:rPr>
      <w:i/>
      <w:caps/>
      <w:spacing w:val="10"/>
      <w:sz w:val="18"/>
      <w:szCs w:val="18"/>
    </w:rPr>
  </w:style>
  <w:style w:type="paragraph" w:styleId="Bijschrift">
    <w:name w:val="caption"/>
    <w:basedOn w:val="Standaard"/>
    <w:next w:val="Standaard"/>
    <w:uiPriority w:val="35"/>
    <w:qFormat/>
    <w:rsid w:val="00ED19B9"/>
    <w:rPr>
      <w:b/>
      <w:bCs/>
      <w:color w:val="365F91"/>
      <w:sz w:val="16"/>
      <w:szCs w:val="16"/>
    </w:rPr>
  </w:style>
  <w:style w:type="paragraph" w:styleId="Titel">
    <w:name w:val="Title"/>
    <w:basedOn w:val="Standaard"/>
    <w:next w:val="Standaard"/>
    <w:link w:val="TitelChar"/>
    <w:uiPriority w:val="10"/>
    <w:qFormat/>
    <w:rsid w:val="00ED19B9"/>
    <w:pPr>
      <w:spacing w:before="720"/>
    </w:pPr>
    <w:rPr>
      <w:caps/>
      <w:color w:val="4F81BD"/>
      <w:spacing w:val="10"/>
      <w:kern w:val="28"/>
      <w:sz w:val="52"/>
      <w:szCs w:val="52"/>
    </w:rPr>
  </w:style>
  <w:style w:type="character" w:customStyle="1" w:styleId="TitelChar">
    <w:name w:val="Titel Char"/>
    <w:basedOn w:val="Standaardalinea-lettertype"/>
    <w:link w:val="Titel"/>
    <w:uiPriority w:val="10"/>
    <w:rsid w:val="00ED19B9"/>
    <w:rPr>
      <w:caps/>
      <w:color w:val="4F81BD"/>
      <w:spacing w:val="10"/>
      <w:kern w:val="28"/>
      <w:sz w:val="52"/>
      <w:szCs w:val="52"/>
    </w:rPr>
  </w:style>
  <w:style w:type="paragraph" w:styleId="Subtitel">
    <w:name w:val="Subtitle"/>
    <w:basedOn w:val="Standaard"/>
    <w:next w:val="Standaard"/>
    <w:link w:val="SubtitelChar"/>
    <w:uiPriority w:val="11"/>
    <w:qFormat/>
    <w:rsid w:val="00ED19B9"/>
    <w:pPr>
      <w:spacing w:after="1000" w:line="240" w:lineRule="auto"/>
    </w:pPr>
    <w:rPr>
      <w:caps/>
      <w:color w:val="595959"/>
      <w:spacing w:val="10"/>
      <w:sz w:val="24"/>
      <w:szCs w:val="24"/>
    </w:rPr>
  </w:style>
  <w:style w:type="character" w:customStyle="1" w:styleId="SubtitelChar">
    <w:name w:val="Subtitel Char"/>
    <w:basedOn w:val="Standaardalinea-lettertype"/>
    <w:link w:val="Subtitel"/>
    <w:uiPriority w:val="11"/>
    <w:rsid w:val="00ED19B9"/>
    <w:rPr>
      <w:caps/>
      <w:color w:val="595959"/>
      <w:spacing w:val="10"/>
      <w:sz w:val="24"/>
      <w:szCs w:val="24"/>
    </w:rPr>
  </w:style>
  <w:style w:type="character" w:styleId="Zwaar">
    <w:name w:val="Strong"/>
    <w:uiPriority w:val="22"/>
    <w:qFormat/>
    <w:rsid w:val="00ED19B9"/>
    <w:rPr>
      <w:b/>
      <w:bCs/>
    </w:rPr>
  </w:style>
  <w:style w:type="character" w:styleId="Nadruk">
    <w:name w:val="Emphasis"/>
    <w:uiPriority w:val="20"/>
    <w:qFormat/>
    <w:rsid w:val="00ED19B9"/>
    <w:rPr>
      <w:caps/>
      <w:color w:val="243F60"/>
      <w:spacing w:val="5"/>
    </w:rPr>
  </w:style>
  <w:style w:type="paragraph" w:customStyle="1" w:styleId="Geenafstand1">
    <w:name w:val="Geen afstand1"/>
    <w:basedOn w:val="Standaard"/>
    <w:link w:val="GeenafstandChar"/>
    <w:uiPriority w:val="1"/>
    <w:qFormat/>
    <w:rsid w:val="00ED19B9"/>
    <w:pPr>
      <w:spacing w:before="0" w:after="0" w:line="240" w:lineRule="auto"/>
    </w:pPr>
  </w:style>
  <w:style w:type="character" w:customStyle="1" w:styleId="GeenafstandChar">
    <w:name w:val="Geen afstand Char"/>
    <w:basedOn w:val="Standaardalinea-lettertype"/>
    <w:link w:val="Geenafstand1"/>
    <w:uiPriority w:val="1"/>
    <w:rsid w:val="00ED19B9"/>
    <w:rPr>
      <w:sz w:val="20"/>
      <w:szCs w:val="20"/>
    </w:rPr>
  </w:style>
  <w:style w:type="paragraph" w:customStyle="1" w:styleId="Citaat1">
    <w:name w:val="Citaat1"/>
    <w:basedOn w:val="Standaard"/>
    <w:next w:val="Standaard"/>
    <w:link w:val="CitaatChar"/>
    <w:uiPriority w:val="29"/>
    <w:qFormat/>
    <w:rsid w:val="00ED19B9"/>
    <w:rPr>
      <w:i/>
      <w:iCs/>
    </w:rPr>
  </w:style>
  <w:style w:type="character" w:customStyle="1" w:styleId="CitaatChar">
    <w:name w:val="Citaat Char"/>
    <w:basedOn w:val="Standaardalinea-lettertype"/>
    <w:link w:val="Citaat1"/>
    <w:uiPriority w:val="29"/>
    <w:rsid w:val="00ED19B9"/>
    <w:rPr>
      <w:i/>
      <w:iCs/>
      <w:sz w:val="20"/>
      <w:szCs w:val="20"/>
    </w:rPr>
  </w:style>
  <w:style w:type="paragraph" w:customStyle="1" w:styleId="Duidelijkcitaat1">
    <w:name w:val="Duidelijk citaat1"/>
    <w:basedOn w:val="Standaard"/>
    <w:next w:val="Standaard"/>
    <w:link w:val="DuidelijkcitaatChar"/>
    <w:uiPriority w:val="30"/>
    <w:qFormat/>
    <w:rsid w:val="00ED19B9"/>
    <w:pPr>
      <w:pBdr>
        <w:top w:val="single" w:sz="4" w:space="10" w:color="4F81BD"/>
        <w:left w:val="single" w:sz="4" w:space="10" w:color="4F81BD"/>
      </w:pBdr>
      <w:spacing w:after="0"/>
      <w:ind w:left="1296" w:right="1152"/>
      <w:jc w:val="both"/>
    </w:pPr>
    <w:rPr>
      <w:i/>
      <w:iCs/>
      <w:color w:val="4F81BD"/>
    </w:rPr>
  </w:style>
  <w:style w:type="character" w:customStyle="1" w:styleId="DuidelijkcitaatChar">
    <w:name w:val="Duidelijk citaat Char"/>
    <w:basedOn w:val="Standaardalinea-lettertype"/>
    <w:link w:val="Duidelijkcitaat1"/>
    <w:uiPriority w:val="30"/>
    <w:rsid w:val="00ED19B9"/>
    <w:rPr>
      <w:i/>
      <w:iCs/>
      <w:color w:val="4F81BD"/>
      <w:sz w:val="20"/>
      <w:szCs w:val="20"/>
    </w:rPr>
  </w:style>
  <w:style w:type="character" w:customStyle="1" w:styleId="Subtielebenadrukking1">
    <w:name w:val="Subtiele benadrukking1"/>
    <w:uiPriority w:val="19"/>
    <w:qFormat/>
    <w:rsid w:val="00ED19B9"/>
    <w:rPr>
      <w:i/>
      <w:iCs/>
      <w:color w:val="243F60"/>
    </w:rPr>
  </w:style>
  <w:style w:type="character" w:customStyle="1" w:styleId="Intensievebenadrukking1">
    <w:name w:val="Intensieve benadrukking1"/>
    <w:uiPriority w:val="21"/>
    <w:qFormat/>
    <w:rsid w:val="00ED19B9"/>
    <w:rPr>
      <w:b/>
      <w:bCs/>
      <w:caps/>
      <w:color w:val="243F60"/>
      <w:spacing w:val="10"/>
    </w:rPr>
  </w:style>
  <w:style w:type="character" w:customStyle="1" w:styleId="Subtieleverwijzing1">
    <w:name w:val="Subtiele verwijzing1"/>
    <w:uiPriority w:val="31"/>
    <w:qFormat/>
    <w:rsid w:val="00ED19B9"/>
    <w:rPr>
      <w:b/>
      <w:bCs/>
      <w:color w:val="4F81BD"/>
    </w:rPr>
  </w:style>
  <w:style w:type="character" w:customStyle="1" w:styleId="Intensieveverwijzing1">
    <w:name w:val="Intensieve verwijzing1"/>
    <w:uiPriority w:val="32"/>
    <w:qFormat/>
    <w:rsid w:val="00ED19B9"/>
    <w:rPr>
      <w:b/>
      <w:bCs/>
      <w:i/>
      <w:iCs/>
      <w:caps/>
      <w:color w:val="4F81BD"/>
    </w:rPr>
  </w:style>
  <w:style w:type="character" w:customStyle="1" w:styleId="Titelvanboek1">
    <w:name w:val="Titel van boek1"/>
    <w:uiPriority w:val="33"/>
    <w:qFormat/>
    <w:rsid w:val="00ED19B9"/>
    <w:rPr>
      <w:b/>
      <w:bCs/>
      <w:i/>
      <w:iCs/>
      <w:spacing w:val="9"/>
    </w:rPr>
  </w:style>
  <w:style w:type="paragraph" w:customStyle="1" w:styleId="Kopvaninhoudsopgave1">
    <w:name w:val="Kop van inhoudsopgave1"/>
    <w:basedOn w:val="Kop1"/>
    <w:next w:val="Standaard"/>
    <w:uiPriority w:val="39"/>
    <w:semiHidden/>
    <w:unhideWhenUsed/>
    <w:qFormat/>
    <w:rsid w:val="00ED19B9"/>
    <w:pPr>
      <w:outlineLvl w:val="9"/>
    </w:pPr>
  </w:style>
  <w:style w:type="paragraph" w:styleId="Plattetekst">
    <w:name w:val="Body Text"/>
    <w:basedOn w:val="Standaard"/>
    <w:link w:val="PlattetekstChar"/>
    <w:semiHidden/>
    <w:rsid w:val="00EE49E5"/>
    <w:pPr>
      <w:widowControl w:val="0"/>
      <w:suppressAutoHyphens/>
      <w:spacing w:before="0" w:after="0" w:line="240" w:lineRule="auto"/>
    </w:pPr>
    <w:rPr>
      <w:rFonts w:ascii="Verdana" w:eastAsia="Verdana" w:hAnsi="Verdana"/>
      <w:lang w:bidi="ar-SA"/>
    </w:rPr>
  </w:style>
  <w:style w:type="character" w:customStyle="1" w:styleId="PlattetekstChar">
    <w:name w:val="Platte tekst Char"/>
    <w:basedOn w:val="Standaardalinea-lettertype"/>
    <w:link w:val="Plattetekst"/>
    <w:semiHidden/>
    <w:rsid w:val="00EE49E5"/>
    <w:rPr>
      <w:rFonts w:ascii="Verdana" w:eastAsia="Verdana" w:hAnsi="Verdana" w:cs="Times New Roman"/>
      <w:sz w:val="20"/>
      <w:szCs w:val="20"/>
      <w:lang w:bidi="ar-SA"/>
    </w:rPr>
  </w:style>
  <w:style w:type="character" w:styleId="Hyperlink">
    <w:name w:val="Hyperlink"/>
    <w:semiHidden/>
    <w:rsid w:val="00EE49E5"/>
    <w:rPr>
      <w:color w:val="000080"/>
      <w:u w:val="single"/>
    </w:rPr>
  </w:style>
  <w:style w:type="paragraph" w:styleId="Revisie">
    <w:name w:val="Revision"/>
    <w:hidden/>
    <w:uiPriority w:val="99"/>
    <w:semiHidden/>
    <w:rsid w:val="001668C3"/>
    <w:rPr>
      <w:lang w:val="en-US" w:eastAsia="en-US" w:bidi="en-US"/>
    </w:rPr>
  </w:style>
</w:styles>
</file>

<file path=word/webSettings.xml><?xml version="1.0" encoding="utf-8"?>
<w:webSettings xmlns:r="http://schemas.openxmlformats.org/officeDocument/2006/relationships" xmlns:w="http://schemas.openxmlformats.org/wordprocessingml/2006/main">
  <w:divs>
    <w:div w:id="1778208925">
      <w:bodyDiv w:val="1"/>
      <w:marLeft w:val="0"/>
      <w:marRight w:val="0"/>
      <w:marTop w:val="0"/>
      <w:marBottom w:val="0"/>
      <w:divBdr>
        <w:top w:val="none" w:sz="0" w:space="0" w:color="auto"/>
        <w:left w:val="none" w:sz="0" w:space="0" w:color="auto"/>
        <w:bottom w:val="none" w:sz="0" w:space="0" w:color="auto"/>
        <w:right w:val="none" w:sz="0" w:space="0" w:color="auto"/>
      </w:divBdr>
      <w:divsChild>
        <w:div w:id="957416708">
          <w:marLeft w:val="0"/>
          <w:marRight w:val="0"/>
          <w:marTop w:val="0"/>
          <w:marBottom w:val="0"/>
          <w:divBdr>
            <w:top w:val="dotted" w:sz="4" w:space="0" w:color="000000"/>
            <w:left w:val="dotted" w:sz="4" w:space="0" w:color="000000"/>
            <w:bottom w:val="dotted" w:sz="4" w:space="0" w:color="000000"/>
            <w:right w:val="dotted" w:sz="4" w:space="0" w:color="00000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F87C0-DBC5-4750-885C-1B678ADC6D18}">
  <ds:schemaRefs>
    <ds:schemaRef ds:uri="http://schemas.openxmlformats.org/officeDocument/2006/bibliography"/>
  </ds:schemaRefs>
</ds:datastoreItem>
</file>

<file path=customXml/itemProps2.xml><?xml version="1.0" encoding="utf-8"?>
<ds:datastoreItem xmlns:ds="http://schemas.openxmlformats.org/officeDocument/2006/customXml" ds:itemID="{05C21A49-016F-403E-8032-434EA2A97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13</Pages>
  <Words>5584</Words>
  <Characters>30717</Characters>
  <Application>Microsoft Office Word</Application>
  <DocSecurity>0</DocSecurity>
  <Lines>255</Lines>
  <Paragraphs>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ABSTRACT</vt:lpstr>
      <vt:lpstr>ABSTRACT</vt:lpstr>
    </vt:vector>
  </TitlesOfParts>
  <Company/>
  <LinksUpToDate>false</LinksUpToDate>
  <CharactersWithSpaces>36229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Poseidon</dc:creator>
  <cp:lastModifiedBy>Poseidon</cp:lastModifiedBy>
  <cp:revision>3</cp:revision>
  <dcterms:created xsi:type="dcterms:W3CDTF">2009-03-27T09:09:00Z</dcterms:created>
  <dcterms:modified xsi:type="dcterms:W3CDTF">2009-05-25T22:11:00Z</dcterms:modified>
</cp:coreProperties>
</file>